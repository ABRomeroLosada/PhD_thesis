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0B91A0" w14:textId="77777777" w:rsidR="006B2B92" w:rsidRDefault="00185CD6">
      <w:pPr>
        <w:jc w:val="both"/>
      </w:pPr>
      <w:r>
        <w:rPr>
          <w:b/>
          <w:bCs/>
        </w:rPr>
        <w:t>Figure 2. Free running conditions effects over gene expression profiles.</w:t>
      </w:r>
      <w:r>
        <w:t xml:space="preserve"> </w:t>
      </w:r>
      <w:r>
        <w:rPr>
          <w:b/>
          <w:bCs/>
        </w:rPr>
        <w:t>(A)</w:t>
      </w:r>
      <w:r>
        <w:t xml:space="preserve"> Boxplot representing rhythmic genes amplitude or maximum expression level reached under long day condition</w:t>
      </w:r>
      <w:del w:id="0" w:author="MERCEDES GARCIA GONZALEZ" w:date="2022-11-21T15:36:00Z">
        <w:r w:rsidDel="00904273">
          <w:delText>s</w:delText>
        </w:r>
      </w:del>
      <w:r>
        <w:t xml:space="preserve"> (LD, alternating 16h light / 8h dark, blue), when cultures were </w:t>
      </w:r>
      <w:r>
        <w:t xml:space="preserve">transferred to free running conditions consisting of constant light (LL, light blue) and when cultures were transferred to free running conditions consisting of constant dark (DD, dark blue) after LD entrainment. </w:t>
      </w:r>
      <w:proofErr w:type="gramStart"/>
      <w:r>
        <w:t>Medians are represented by central horizont</w:t>
      </w:r>
      <w:r>
        <w:t xml:space="preserve">al lines, upper and lower quartiles by </w:t>
      </w:r>
      <w:commentRangeStart w:id="1"/>
      <w:r>
        <w:t>boxes</w:t>
      </w:r>
      <w:commentRangeEnd w:id="1"/>
      <w:r w:rsidR="00904273">
        <w:rPr>
          <w:rStyle w:val="Refdecomentario"/>
          <w:rFonts w:cs="Mangal"/>
        </w:rPr>
        <w:commentReference w:id="1"/>
      </w:r>
      <w:r>
        <w:t>, minimum</w:t>
      </w:r>
      <w:proofErr w:type="gramEnd"/>
      <w:r>
        <w:t xml:space="preserve"> and maximum values by whisker ends. LL and DD amplitudes </w:t>
      </w:r>
      <w:proofErr w:type="gramStart"/>
      <w:r>
        <w:t>are significantly reduced</w:t>
      </w:r>
      <w:proofErr w:type="gramEnd"/>
      <w:r>
        <w:t xml:space="preserve"> with respect to LD according to p-values of </w:t>
      </w:r>
      <w:r>
        <w:t>4.23 × 10</w:t>
      </w:r>
      <w:r>
        <w:rPr>
          <w:vertAlign w:val="superscript"/>
        </w:rPr>
        <w:t>-140</w:t>
      </w:r>
      <w:r>
        <w:rPr>
          <w:vertAlign w:val="superscript"/>
        </w:rPr>
        <w:t xml:space="preserve"> </w:t>
      </w:r>
      <w:r>
        <w:t xml:space="preserve">and </w:t>
      </w:r>
      <w:r>
        <w:t>1.09 × 10</w:t>
      </w:r>
      <w:r>
        <w:rPr>
          <w:vertAlign w:val="superscript"/>
        </w:rPr>
        <w:t>-60</w:t>
      </w:r>
      <w:r>
        <w:t xml:space="preserve"> </w:t>
      </w:r>
      <w:ins w:id="2" w:author="MERCEDES GARCIA GONZALEZ" w:date="2022-11-21T15:41:00Z">
        <w:r w:rsidR="00904273">
          <w:t xml:space="preserve">respectively, </w:t>
        </w:r>
      </w:ins>
      <w:commentRangeStart w:id="3"/>
      <w:r>
        <w:t>possibly due to a decline in culture synchro</w:t>
      </w:r>
      <w:r>
        <w:t>ny under free running conditions</w:t>
      </w:r>
      <w:commentRangeEnd w:id="3"/>
      <w:r w:rsidR="00904273">
        <w:rPr>
          <w:rStyle w:val="Refdecomentario"/>
          <w:rFonts w:cs="Mangal"/>
        </w:rPr>
        <w:commentReference w:id="3"/>
      </w:r>
      <w:r>
        <w:t xml:space="preserve">. LL amplitudes </w:t>
      </w:r>
      <w:proofErr w:type="gramStart"/>
      <w:r>
        <w:t>are also reduced</w:t>
      </w:r>
      <w:proofErr w:type="gramEnd"/>
      <w:r>
        <w:t xml:space="preserve"> when compared to DD according to a p-value of </w:t>
      </w:r>
      <w:r>
        <w:t>6.71 × 10</w:t>
      </w:r>
      <w:r>
        <w:rPr>
          <w:vertAlign w:val="superscript"/>
        </w:rPr>
        <w:t>-28</w:t>
      </w:r>
      <w:r>
        <w:t xml:space="preserve"> </w:t>
      </w:r>
      <w:commentRangeStart w:id="4"/>
      <w:r>
        <w:t>suggesting more severe loss of rhythmicity under LL than DD</w:t>
      </w:r>
      <w:commentRangeEnd w:id="4"/>
      <w:r w:rsidR="00904273">
        <w:rPr>
          <w:rStyle w:val="Refdecomentario"/>
          <w:rFonts w:cs="Mangal"/>
        </w:rPr>
        <w:commentReference w:id="4"/>
      </w:r>
      <w:r>
        <w:t>. P-values were computed using Mann-Whitney-Wilcoxon test. Gene expressio</w:t>
      </w:r>
      <w:r>
        <w:t xml:space="preserve">n levels are measured as FPKM (Fragments </w:t>
      </w:r>
      <w:proofErr w:type="gramStart"/>
      <w:r>
        <w:t>Per</w:t>
      </w:r>
      <w:proofErr w:type="gramEnd"/>
      <w:r>
        <w:t xml:space="preserve"> </w:t>
      </w:r>
      <w:proofErr w:type="spellStart"/>
      <w:r>
        <w:t>Kilobase</w:t>
      </w:r>
      <w:proofErr w:type="spellEnd"/>
      <w:r>
        <w:t xml:space="preserve"> of transcript per Million fragments mapped). </w:t>
      </w:r>
      <w:r>
        <w:rPr>
          <w:b/>
          <w:bCs/>
        </w:rPr>
        <w:t>(B)</w:t>
      </w:r>
      <w:r>
        <w:t xml:space="preserve"> Histograms showing the distribution of the number of genes exhibiting </w:t>
      </w:r>
      <w:del w:id="5" w:author="MERCEDES GARCIA GONZALEZ" w:date="2022-11-21T15:43:00Z">
        <w:r w:rsidDel="00904273">
          <w:delText xml:space="preserve">positive and negative </w:delText>
        </w:r>
      </w:del>
      <w:r>
        <w:t xml:space="preserve">shifts in phase </w:t>
      </w:r>
      <w:del w:id="6" w:author="MERCEDES GARCIA GONZALEZ" w:date="2022-11-21T15:43:00Z">
        <w:r w:rsidDel="00904273">
          <w:delText xml:space="preserve">or </w:delText>
        </w:r>
      </w:del>
      <w:ins w:id="7" w:author="MERCEDES GARCIA GONZALEZ" w:date="2022-11-21T15:44:00Z">
        <w:r w:rsidR="00904273">
          <w:t>(</w:t>
        </w:r>
      </w:ins>
      <w:r>
        <w:t>maximum expression level time point</w:t>
      </w:r>
      <w:ins w:id="8" w:author="MERCEDES GARCIA GONZALEZ" w:date="2022-11-21T15:44:00Z">
        <w:r w:rsidR="00904273">
          <w:t>)</w:t>
        </w:r>
      </w:ins>
      <w:r>
        <w:t xml:space="preserve"> when c</w:t>
      </w:r>
      <w:r>
        <w:t xml:space="preserve">ultures are transferred from LD to free running conditions consisting in LL (light blue, left) and DD (dark blue, right). Vertical dashed lines mark no shift. Positive forward phase shifts </w:t>
      </w:r>
      <w:proofErr w:type="gramStart"/>
      <w:r>
        <w:t>are observed</w:t>
      </w:r>
      <w:proofErr w:type="gramEnd"/>
      <w:r>
        <w:t xml:space="preserve"> when cultures are transferred from LD to LL whereas ne</w:t>
      </w:r>
      <w:r>
        <w:t xml:space="preserve">gative backward phase shifts are apparent when transferred to DD. </w:t>
      </w:r>
      <w:r>
        <w:rPr>
          <w:b/>
          <w:bCs/>
        </w:rPr>
        <w:t>(C)</w:t>
      </w:r>
      <w:r>
        <w:t xml:space="preserve"> Gene expression profiles under LD, LL and DD of </w:t>
      </w:r>
      <w:proofErr w:type="spellStart"/>
      <w:r>
        <w:rPr>
          <w:i/>
          <w:iCs/>
        </w:rPr>
        <w:t>Sedoheptulose-bisphosphatase</w:t>
      </w:r>
      <w:proofErr w:type="spellEnd"/>
      <w:r>
        <w:t xml:space="preserve"> (</w:t>
      </w:r>
      <w:r>
        <w:rPr>
          <w:i/>
          <w:iCs/>
        </w:rPr>
        <w:t>ostta03g05500</w:t>
      </w:r>
      <w:r>
        <w:t xml:space="preserve">, </w:t>
      </w:r>
      <w:proofErr w:type="spellStart"/>
      <w:r>
        <w:rPr>
          <w:i/>
          <w:iCs/>
        </w:rPr>
        <w:t>SBPase</w:t>
      </w:r>
      <w:proofErr w:type="spellEnd"/>
      <w:r>
        <w:t>). White rectangles represent photoperiods (light periods or days)</w:t>
      </w:r>
      <w:proofErr w:type="gramStart"/>
      <w:ins w:id="9" w:author="MERCEDES GARCIA GONZALEZ" w:date="2022-11-21T15:52:00Z">
        <w:r w:rsidR="003114C9">
          <w:t>,</w:t>
        </w:r>
      </w:ins>
      <w:proofErr w:type="gramEnd"/>
      <w:del w:id="10" w:author="MERCEDES GARCIA GONZALEZ" w:date="2022-11-21T15:52:00Z">
        <w:r w:rsidDel="003114C9">
          <w:delText>,</w:delText>
        </w:r>
      </w:del>
      <w:r>
        <w:t xml:space="preserve"> blue filled rectang</w:t>
      </w:r>
      <w:r>
        <w:t xml:space="preserve">les correspond to </w:t>
      </w:r>
      <w:proofErr w:type="spellStart"/>
      <w:r>
        <w:t>skotoperiods</w:t>
      </w:r>
      <w:proofErr w:type="spellEnd"/>
      <w:r>
        <w:t xml:space="preserve"> under LD (dark periods or nights), light blue rectangles mark subjective days or nights under LL and DD respectively after LD entrainment. ZTN, </w:t>
      </w:r>
      <w:proofErr w:type="spellStart"/>
      <w:r>
        <w:t>Zeitgeber</w:t>
      </w:r>
      <w:proofErr w:type="spellEnd"/>
      <w:r>
        <w:t xml:space="preserve"> time N, marks the time point N hours after dawn (lights on, ZT0). Verti</w:t>
      </w:r>
      <w:r>
        <w:t xml:space="preserve">cal black arrows mark LD phases, vertical grey arrows mark LL and DD phases and horizontal black arrows represent phase shifts. </w:t>
      </w:r>
      <w:commentRangeStart w:id="11"/>
      <w:proofErr w:type="spellStart"/>
      <w:r>
        <w:rPr>
          <w:i/>
          <w:iCs/>
        </w:rPr>
        <w:t>SBPase</w:t>
      </w:r>
      <w:proofErr w:type="spellEnd"/>
      <w:r>
        <w:rPr>
          <w:i/>
          <w:iCs/>
        </w:rPr>
        <w:t xml:space="preserve"> </w:t>
      </w:r>
      <w:r>
        <w:t xml:space="preserve">illustrates how genes after LD entrainment present reduced amplitudes under LL and DD, forward phase shifts under LL and </w:t>
      </w:r>
      <w:r>
        <w:t>backward phase shift under DD being these changes more drastic under LL than DD</w:t>
      </w:r>
      <w:commentRangeEnd w:id="11"/>
      <w:r w:rsidR="003114C9">
        <w:rPr>
          <w:rStyle w:val="Refdecomentario"/>
          <w:rFonts w:cs="Mangal"/>
        </w:rPr>
        <w:commentReference w:id="11"/>
      </w:r>
      <w:r>
        <w:t xml:space="preserve">. </w:t>
      </w:r>
      <w:r>
        <w:rPr>
          <w:b/>
          <w:bCs/>
        </w:rPr>
        <w:t>(D)</w:t>
      </w:r>
      <w:r>
        <w:t xml:space="preserve"> Boxplot representing rhythmic genes amplitude or maximum expression level reached under short day conditions (SD, alternating 8h light / 16h dark, red), when cultures were</w:t>
      </w:r>
      <w:r>
        <w:t xml:space="preserve"> transferred to free running conditions consisting of constant light (LL, light </w:t>
      </w:r>
      <w:r>
        <w:t>red</w:t>
      </w:r>
      <w:r>
        <w:t xml:space="preserve">) </w:t>
      </w:r>
      <w:del w:id="12" w:author="MERCEDES GARCIA GONZALEZ" w:date="2022-11-21T15:56:00Z">
        <w:r w:rsidDel="00185CD6">
          <w:delText xml:space="preserve">and when cultures were transferred to free running conditions consisting of </w:delText>
        </w:r>
      </w:del>
      <w:ins w:id="13" w:author="MERCEDES GARCIA GONZALEZ" w:date="2022-11-21T15:56:00Z">
        <w:r>
          <w:t xml:space="preserve">or to </w:t>
        </w:r>
      </w:ins>
      <w:r>
        <w:t xml:space="preserve">constant dark (DD, dark red) after SD entrainment. LL amplitudes </w:t>
      </w:r>
      <w:proofErr w:type="gramStart"/>
      <w:r>
        <w:t>are significantly reduced</w:t>
      </w:r>
      <w:proofErr w:type="gramEnd"/>
      <w:r>
        <w:t xml:space="preserve"> with</w:t>
      </w:r>
      <w:r>
        <w:t xml:space="preserve"> respect to SD according to a p-value of 5.94</w:t>
      </w:r>
      <w:r>
        <w:t xml:space="preserve"> × 10</w:t>
      </w:r>
      <w:r>
        <w:rPr>
          <w:vertAlign w:val="superscript"/>
        </w:rPr>
        <w:t>-65</w:t>
      </w:r>
      <w:r>
        <w:rPr>
          <w:vertAlign w:val="superscript"/>
        </w:rPr>
        <w:t xml:space="preserve"> </w:t>
      </w:r>
      <w:r>
        <w:t xml:space="preserve">possibly </w:t>
      </w:r>
      <w:commentRangeStart w:id="14"/>
      <w:r>
        <w:t>due to a decline in culture synchrony under LL</w:t>
      </w:r>
      <w:commentRangeEnd w:id="14"/>
      <w:r>
        <w:rPr>
          <w:rStyle w:val="Refdecomentario"/>
          <w:rFonts w:cs="Mangal"/>
        </w:rPr>
        <w:commentReference w:id="14"/>
      </w:r>
      <w:r>
        <w:t>. In contrast, DD amplitudes present a slight significant increase when compared to SD according to a p-value of 2.5</w:t>
      </w:r>
      <w:r>
        <w:t xml:space="preserve"> × </w:t>
      </w:r>
      <w:r>
        <w:t>10</w:t>
      </w:r>
      <w:r>
        <w:rPr>
          <w:vertAlign w:val="superscript"/>
        </w:rPr>
        <w:t>-8</w:t>
      </w:r>
      <w:r>
        <w:t xml:space="preserve"> </w:t>
      </w:r>
      <w:commentRangeStart w:id="15"/>
      <w:r>
        <w:t xml:space="preserve">suggesting an increase </w:t>
      </w:r>
      <w:r>
        <w:t>in culture synchrony under DD</w:t>
      </w:r>
      <w:commentRangeEnd w:id="15"/>
      <w:r>
        <w:rPr>
          <w:rStyle w:val="Refdecomentario"/>
          <w:rFonts w:cs="Mangal"/>
        </w:rPr>
        <w:commentReference w:id="15"/>
      </w:r>
      <w:r>
        <w:t xml:space="preserve">. P-values were computed using Mann-Whitney-Wilcoxon test. </w:t>
      </w:r>
      <w:r>
        <w:rPr>
          <w:b/>
          <w:bCs/>
        </w:rPr>
        <w:t>(E)</w:t>
      </w:r>
      <w:r>
        <w:t xml:space="preserve"> Histograms showing the distribution of the number of genes exhibiting positive and negative shifts in phase </w:t>
      </w:r>
      <w:del w:id="16" w:author="MERCEDES GARCIA GONZALEZ" w:date="2022-11-21T16:01:00Z">
        <w:r w:rsidDel="00185CD6">
          <w:delText xml:space="preserve">or </w:delText>
        </w:r>
      </w:del>
      <w:ins w:id="17" w:author="MERCEDES GARCIA GONZALEZ" w:date="2022-11-21T16:01:00Z">
        <w:r>
          <w:t>(</w:t>
        </w:r>
      </w:ins>
      <w:r>
        <w:t>maximum expression level time point</w:t>
      </w:r>
      <w:ins w:id="18" w:author="MERCEDES GARCIA GONZALEZ" w:date="2022-11-21T16:01:00Z">
        <w:r>
          <w:t>)</w:t>
        </w:r>
      </w:ins>
      <w:r>
        <w:t xml:space="preserve"> when cultures are</w:t>
      </w:r>
      <w:r>
        <w:t xml:space="preserve"> transferred from SD to free running conditions consisting in LL (light red, left) and DD (dark red, right). Vertical dashed lines mark no shift. Large positive forward phase shifts </w:t>
      </w:r>
      <w:proofErr w:type="gramStart"/>
      <w:r>
        <w:t>are observed</w:t>
      </w:r>
      <w:proofErr w:type="gramEnd"/>
      <w:r>
        <w:t xml:space="preserve"> when cultures are transferred from SD to LL whereas no substa</w:t>
      </w:r>
      <w:r>
        <w:t xml:space="preserve">ntial phase shifts are apparent when transferred to DD. </w:t>
      </w:r>
      <w:r>
        <w:rPr>
          <w:b/>
          <w:bCs/>
        </w:rPr>
        <w:t>(F)</w:t>
      </w:r>
      <w:r>
        <w:t xml:space="preserve"> Gene expression profiles under LD, LL and DD of </w:t>
      </w:r>
      <w:proofErr w:type="spellStart"/>
      <w:r>
        <w:rPr>
          <w:i/>
          <w:iCs/>
        </w:rPr>
        <w:t>Sedoheptulose-bisphosphatase</w:t>
      </w:r>
      <w:proofErr w:type="spellEnd"/>
      <w:r>
        <w:t xml:space="preserve"> (</w:t>
      </w:r>
      <w:r>
        <w:rPr>
          <w:i/>
          <w:iCs/>
        </w:rPr>
        <w:t>ostta03g05500</w:t>
      </w:r>
      <w:r>
        <w:t xml:space="preserve">, </w:t>
      </w:r>
      <w:proofErr w:type="spellStart"/>
      <w:r>
        <w:rPr>
          <w:i/>
          <w:iCs/>
        </w:rPr>
        <w:t>SBPase</w:t>
      </w:r>
      <w:proofErr w:type="spellEnd"/>
      <w:r>
        <w:t>). White rectangles represent photoperiods (light periods or days)</w:t>
      </w:r>
      <w:proofErr w:type="gramStart"/>
      <w:r>
        <w:t>,</w:t>
      </w:r>
      <w:proofErr w:type="gramEnd"/>
      <w:r>
        <w:t xml:space="preserve"> red filled rectangles corresp</w:t>
      </w:r>
      <w:r>
        <w:t xml:space="preserve">ond to </w:t>
      </w:r>
      <w:proofErr w:type="spellStart"/>
      <w:r>
        <w:t>skotoperiods</w:t>
      </w:r>
      <w:proofErr w:type="spellEnd"/>
      <w:r>
        <w:t xml:space="preserve"> under SD (dark periods or nights), light red rectangles mark subjective days or nights under LL and DD respectively after SD entrainment. Vertical black arrows mark SD phases, vertical grey arrows mark LL and DD phases and horizontal bl</w:t>
      </w:r>
      <w:r>
        <w:t xml:space="preserve">ack arrows represent phase shifts. </w:t>
      </w:r>
      <w:commentRangeStart w:id="19"/>
      <w:proofErr w:type="spellStart"/>
      <w:r>
        <w:rPr>
          <w:i/>
          <w:iCs/>
        </w:rPr>
        <w:t>SBPase</w:t>
      </w:r>
      <w:proofErr w:type="spellEnd"/>
      <w:r>
        <w:rPr>
          <w:i/>
          <w:iCs/>
        </w:rPr>
        <w:t xml:space="preserve"> </w:t>
      </w:r>
      <w:r>
        <w:t xml:space="preserve">illustrates how genes after SD entrainment present reduced amplitudes and forward phase shifts only under LL with slight increases under </w:t>
      </w:r>
      <w:commentRangeStart w:id="20"/>
      <w:r>
        <w:t>DD</w:t>
      </w:r>
      <w:commentRangeEnd w:id="20"/>
      <w:r>
        <w:rPr>
          <w:rStyle w:val="Refdecomentario"/>
          <w:rFonts w:cs="Mangal"/>
        </w:rPr>
        <w:commentReference w:id="20"/>
      </w:r>
      <w:r>
        <w:t>.</w:t>
      </w:r>
      <w:commentRangeEnd w:id="19"/>
      <w:r>
        <w:rPr>
          <w:rStyle w:val="Refdecomentario"/>
          <w:rFonts w:cs="Mangal"/>
        </w:rPr>
        <w:commentReference w:id="19"/>
      </w:r>
    </w:p>
    <w:sectPr w:rsidR="006B2B92">
      <w:pgSz w:w="11906" w:h="16838"/>
      <w:pgMar w:top="1134" w:right="1134" w:bottom="1134" w:left="1134"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ERCEDES GARCIA GONZALEZ" w:date="2022-11-21T15:38:00Z" w:initials="MGG">
    <w:p w14:paraId="5264A596" w14:textId="77777777" w:rsidR="00904273" w:rsidRDefault="00904273">
      <w:pPr>
        <w:pStyle w:val="Textocomentario"/>
      </w:pPr>
      <w:r>
        <w:rPr>
          <w:rStyle w:val="Refdecomentario"/>
        </w:rPr>
        <w:annotationRef/>
      </w:r>
      <w:r>
        <w:t xml:space="preserve">Central horizontal lines representing </w:t>
      </w:r>
      <w:proofErr w:type="gramStart"/>
      <w:r>
        <w:t>medians, ……..</w:t>
      </w:r>
      <w:proofErr w:type="gramEnd"/>
    </w:p>
  </w:comment>
  <w:comment w:id="3" w:author="MERCEDES GARCIA GONZALEZ" w:date="2022-11-21T15:41:00Z" w:initials="MGG">
    <w:p w14:paraId="7A315151" w14:textId="77777777" w:rsidR="00904273" w:rsidRPr="00904273" w:rsidRDefault="00904273">
      <w:pPr>
        <w:pStyle w:val="Textocomentario"/>
        <w:rPr>
          <w:lang w:val="es-ES"/>
        </w:rPr>
      </w:pPr>
      <w:r>
        <w:rPr>
          <w:rStyle w:val="Refdecomentario"/>
        </w:rPr>
        <w:annotationRef/>
      </w:r>
      <w:r w:rsidRPr="00904273">
        <w:rPr>
          <w:lang w:val="es-ES"/>
        </w:rPr>
        <w:t>En el texto de resultad</w:t>
      </w:r>
      <w:r>
        <w:rPr>
          <w:lang w:val="es-ES"/>
        </w:rPr>
        <w:t>os, pero no en un pie de figura</w:t>
      </w:r>
    </w:p>
  </w:comment>
  <w:comment w:id="4" w:author="MERCEDES GARCIA GONZALEZ" w:date="2022-11-21T15:42:00Z" w:initials="MGG">
    <w:p w14:paraId="51098ADC" w14:textId="77777777" w:rsidR="00904273" w:rsidRDefault="00904273">
      <w:pPr>
        <w:pStyle w:val="Textocomentario"/>
      </w:pPr>
      <w:r>
        <w:rPr>
          <w:rStyle w:val="Refdecomentario"/>
        </w:rPr>
        <w:annotationRef/>
      </w:r>
      <w:proofErr w:type="spellStart"/>
      <w:r>
        <w:t>Mismo</w:t>
      </w:r>
      <w:proofErr w:type="spellEnd"/>
      <w:r>
        <w:t xml:space="preserve"> </w:t>
      </w:r>
      <w:proofErr w:type="spellStart"/>
      <w:r>
        <w:t>comentario</w:t>
      </w:r>
      <w:proofErr w:type="spellEnd"/>
    </w:p>
  </w:comment>
  <w:comment w:id="11" w:author="MERCEDES GARCIA GONZALEZ" w:date="2022-11-21T15:53:00Z" w:initials="MGG">
    <w:p w14:paraId="7620EC44" w14:textId="77777777" w:rsidR="003114C9" w:rsidRPr="003114C9" w:rsidRDefault="003114C9">
      <w:pPr>
        <w:pStyle w:val="Textocomentario"/>
        <w:rPr>
          <w:lang w:val="es-ES"/>
        </w:rPr>
      </w:pPr>
      <w:r>
        <w:rPr>
          <w:rStyle w:val="Refdecomentario"/>
        </w:rPr>
        <w:annotationRef/>
      </w:r>
      <w:r w:rsidRPr="003114C9">
        <w:rPr>
          <w:lang w:val="es-ES"/>
        </w:rPr>
        <w:t>Como en Figura 1.</w:t>
      </w:r>
    </w:p>
    <w:p w14:paraId="6814DE71" w14:textId="77777777" w:rsidR="003114C9" w:rsidRPr="003114C9" w:rsidRDefault="003114C9">
      <w:pPr>
        <w:pStyle w:val="Textocomentario"/>
        <w:rPr>
          <w:lang w:val="es-ES"/>
        </w:rPr>
      </w:pPr>
      <w:r w:rsidRPr="003114C9">
        <w:rPr>
          <w:lang w:val="es-ES"/>
        </w:rPr>
        <w:t xml:space="preserve">Creo que el comportamiento del gen no se explica en la </w:t>
      </w:r>
      <w:proofErr w:type="spellStart"/>
      <w:r w:rsidRPr="003114C9">
        <w:rPr>
          <w:lang w:val="es-ES"/>
        </w:rPr>
        <w:t>table</w:t>
      </w:r>
      <w:proofErr w:type="spellEnd"/>
      <w:r w:rsidRPr="003114C9">
        <w:rPr>
          <w:lang w:val="es-ES"/>
        </w:rPr>
        <w:t xml:space="preserve"> sino en los resultados. </w:t>
      </w:r>
      <w:r>
        <w:rPr>
          <w:lang w:val="es-ES"/>
        </w:rPr>
        <w:t>Aquí hay que decir que es un ejemplo de este comportamiento</w:t>
      </w:r>
    </w:p>
  </w:comment>
  <w:comment w:id="14" w:author="MERCEDES GARCIA GONZALEZ" w:date="2022-11-21T15:56:00Z" w:initials="MGG">
    <w:p w14:paraId="03A68B11" w14:textId="77777777" w:rsidR="00185CD6" w:rsidRDefault="00185CD6">
      <w:pPr>
        <w:pStyle w:val="Textocomentario"/>
      </w:pPr>
      <w:r>
        <w:rPr>
          <w:rStyle w:val="Refdecomentario"/>
        </w:rPr>
        <w:annotationRef/>
      </w:r>
      <w:r>
        <w:t>¿</w:t>
      </w:r>
      <w:proofErr w:type="spellStart"/>
      <w:r>
        <w:t>Eliminar</w:t>
      </w:r>
      <w:proofErr w:type="spellEnd"/>
      <w:r>
        <w:t>?</w:t>
      </w:r>
    </w:p>
  </w:comment>
  <w:comment w:id="15" w:author="MERCEDES GARCIA GONZALEZ" w:date="2022-11-21T15:57:00Z" w:initials="MGG">
    <w:p w14:paraId="2731C1E0" w14:textId="77777777" w:rsidR="00185CD6" w:rsidRPr="00185CD6" w:rsidRDefault="00185CD6">
      <w:pPr>
        <w:pStyle w:val="Textocomentario"/>
        <w:rPr>
          <w:lang w:val="es-ES"/>
        </w:rPr>
      </w:pPr>
      <w:r>
        <w:rPr>
          <w:rStyle w:val="Refdecomentario"/>
        </w:rPr>
        <w:annotationRef/>
      </w:r>
      <w:r w:rsidRPr="00185CD6">
        <w:rPr>
          <w:lang w:val="es-ES"/>
        </w:rPr>
        <w:t xml:space="preserve">En mi </w:t>
      </w:r>
      <w:proofErr w:type="spellStart"/>
      <w:r w:rsidRPr="00185CD6">
        <w:rPr>
          <w:lang w:val="es-ES"/>
        </w:rPr>
        <w:t>opinion</w:t>
      </w:r>
      <w:proofErr w:type="spellEnd"/>
      <w:r w:rsidRPr="00185CD6">
        <w:rPr>
          <w:lang w:val="es-ES"/>
        </w:rPr>
        <w:t xml:space="preserve"> los pies de p</w:t>
      </w:r>
      <w:r>
        <w:rPr>
          <w:lang w:val="es-ES"/>
        </w:rPr>
        <w:t>ágina son lo mismo que los resultados. Debería ser solo una descripción de lo que se representa en cada figura.</w:t>
      </w:r>
    </w:p>
  </w:comment>
  <w:comment w:id="20" w:author="MERCEDES GARCIA GONZALEZ" w:date="2022-11-21T16:01:00Z" w:initials="MGG">
    <w:p w14:paraId="3AE778C8" w14:textId="77777777" w:rsidR="00185CD6" w:rsidRDefault="00185CD6">
      <w:pPr>
        <w:pStyle w:val="Textocomentario"/>
        <w:rPr>
          <w:lang w:val="es-ES"/>
        </w:rPr>
      </w:pPr>
      <w:r>
        <w:rPr>
          <w:rStyle w:val="Refdecomentario"/>
        </w:rPr>
        <w:annotationRef/>
      </w:r>
      <w:r w:rsidRPr="00185CD6">
        <w:rPr>
          <w:lang w:val="es-ES"/>
        </w:rPr>
        <w:t xml:space="preserve">¿No es </w:t>
      </w:r>
      <w:proofErr w:type="spellStart"/>
      <w:r w:rsidRPr="00185CD6">
        <w:rPr>
          <w:lang w:val="es-ES"/>
        </w:rPr>
        <w:t>possible</w:t>
      </w:r>
      <w:proofErr w:type="spellEnd"/>
      <w:r w:rsidRPr="00185CD6">
        <w:rPr>
          <w:lang w:val="es-ES"/>
        </w:rPr>
        <w:t xml:space="preserve"> decir que D</w:t>
      </w:r>
      <w:r>
        <w:rPr>
          <w:lang w:val="es-ES"/>
        </w:rPr>
        <w:t xml:space="preserve">, E y F es lo mismo que A, </w:t>
      </w:r>
      <w:proofErr w:type="gramStart"/>
      <w:r>
        <w:rPr>
          <w:lang w:val="es-ES"/>
        </w:rPr>
        <w:t>B,  y</w:t>
      </w:r>
      <w:proofErr w:type="gramEnd"/>
      <w:r>
        <w:rPr>
          <w:lang w:val="es-ES"/>
        </w:rPr>
        <w:t xml:space="preserve"> C pero respecto a SD?</w:t>
      </w:r>
    </w:p>
    <w:p w14:paraId="5D11524B" w14:textId="77777777" w:rsidR="00185CD6" w:rsidRDefault="00185CD6">
      <w:pPr>
        <w:pStyle w:val="Textocomentario"/>
        <w:rPr>
          <w:lang w:val="es-ES"/>
        </w:rPr>
      </w:pPr>
      <w:r>
        <w:rPr>
          <w:lang w:val="es-ES"/>
        </w:rPr>
        <w:t>Simplificaría el pie</w:t>
      </w:r>
    </w:p>
    <w:p w14:paraId="7C8EE594" w14:textId="77777777" w:rsidR="00185CD6" w:rsidRPr="00185CD6" w:rsidRDefault="00185CD6">
      <w:pPr>
        <w:pStyle w:val="Textocomentario"/>
        <w:rPr>
          <w:lang w:val="es-ES"/>
        </w:rPr>
      </w:pPr>
      <w:bookmarkStart w:id="21" w:name="_GoBack"/>
      <w:bookmarkEnd w:id="21"/>
    </w:p>
  </w:comment>
  <w:comment w:id="19" w:author="MERCEDES GARCIA GONZALEZ" w:date="2022-11-21T16:01:00Z" w:initials="MGG">
    <w:p w14:paraId="110A52E8" w14:textId="77777777" w:rsidR="00185CD6" w:rsidRDefault="00185CD6">
      <w:pPr>
        <w:pStyle w:val="Textocomentario"/>
      </w:pPr>
      <w:r>
        <w:rPr>
          <w:rStyle w:val="Refdecomentario"/>
        </w:rPr>
        <w:annotationRef/>
      </w:r>
      <w:proofErr w:type="spellStart"/>
      <w:r>
        <w:t>Igual</w:t>
      </w:r>
      <w:proofErr w:type="spellEnd"/>
      <w:r>
        <w:t xml:space="preserve"> que </w:t>
      </w:r>
      <w:proofErr w:type="spellStart"/>
      <w:r>
        <w:t>en</w:t>
      </w:r>
      <w:proofErr w:type="spellEnd"/>
      <w:r>
        <w:t xml:space="preserve"> 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264A596" w15:done="0"/>
  <w15:commentEx w15:paraId="7A315151" w15:done="0"/>
  <w15:commentEx w15:paraId="51098ADC" w15:done="0"/>
  <w15:commentEx w15:paraId="6814DE71" w15:done="0"/>
  <w15:commentEx w15:paraId="03A68B11" w15:done="0"/>
  <w15:commentEx w15:paraId="2731C1E0" w15:done="0"/>
  <w15:commentEx w15:paraId="7C8EE594" w15:done="0"/>
  <w15:commentEx w15:paraId="110A52E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Mangal">
    <w:altName w:val="Cambria Math"/>
    <w:panose1 w:val="02040503050203030202"/>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ERCEDES GARCIA GONZALEZ">
    <w15:presenceInfo w15:providerId="None" w15:userId="MERCEDES GARCIA GONZAL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9"/>
  <w:autoHyphenation/>
  <w:hyphenationZone w:val="425"/>
  <w:characterSpacingControl w:val="doNotCompress"/>
  <w:compat>
    <w:compatSetting w:name="compatibilityMode" w:uri="http://schemas.microsoft.com/office/word" w:val="12"/>
  </w:compat>
  <w:rsids>
    <w:rsidRoot w:val="006B2B92"/>
    <w:rsid w:val="00185CD6"/>
    <w:rsid w:val="003114C9"/>
    <w:rsid w:val="006B2B92"/>
    <w:rsid w:val="0090427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2CD2A"/>
  <w15:docId w15:val="{E08C3D09-4F37-4C30-B3FB-82A716AEB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kern w:val="2"/>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oindependiente"/>
    <w:qFormat/>
    <w:pPr>
      <w:keepNext/>
      <w:spacing w:before="240" w:after="120"/>
    </w:pPr>
    <w:rPr>
      <w:rFonts w:ascii="Liberation Sans" w:eastAsia="Noto Sans CJK SC"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Refdecomentario">
    <w:name w:val="annotation reference"/>
    <w:basedOn w:val="Fuentedeprrafopredeter"/>
    <w:uiPriority w:val="99"/>
    <w:semiHidden/>
    <w:unhideWhenUsed/>
    <w:rsid w:val="00904273"/>
    <w:rPr>
      <w:sz w:val="16"/>
      <w:szCs w:val="16"/>
    </w:rPr>
  </w:style>
  <w:style w:type="paragraph" w:styleId="Textocomentario">
    <w:name w:val="annotation text"/>
    <w:basedOn w:val="Normal"/>
    <w:link w:val="TextocomentarioCar"/>
    <w:uiPriority w:val="99"/>
    <w:semiHidden/>
    <w:unhideWhenUsed/>
    <w:rsid w:val="00904273"/>
    <w:rPr>
      <w:rFonts w:cs="Mangal"/>
      <w:sz w:val="20"/>
      <w:szCs w:val="18"/>
    </w:rPr>
  </w:style>
  <w:style w:type="character" w:customStyle="1" w:styleId="TextocomentarioCar">
    <w:name w:val="Texto comentario Car"/>
    <w:basedOn w:val="Fuentedeprrafopredeter"/>
    <w:link w:val="Textocomentario"/>
    <w:uiPriority w:val="99"/>
    <w:semiHidden/>
    <w:rsid w:val="00904273"/>
    <w:rPr>
      <w:rFonts w:cs="Mangal"/>
      <w:szCs w:val="18"/>
    </w:rPr>
  </w:style>
  <w:style w:type="paragraph" w:styleId="Asuntodelcomentario">
    <w:name w:val="annotation subject"/>
    <w:basedOn w:val="Textocomentario"/>
    <w:next w:val="Textocomentario"/>
    <w:link w:val="AsuntodelcomentarioCar"/>
    <w:uiPriority w:val="99"/>
    <w:semiHidden/>
    <w:unhideWhenUsed/>
    <w:rsid w:val="00904273"/>
    <w:rPr>
      <w:b/>
      <w:bCs/>
    </w:rPr>
  </w:style>
  <w:style w:type="character" w:customStyle="1" w:styleId="AsuntodelcomentarioCar">
    <w:name w:val="Asunto del comentario Car"/>
    <w:basedOn w:val="TextocomentarioCar"/>
    <w:link w:val="Asuntodelcomentario"/>
    <w:uiPriority w:val="99"/>
    <w:semiHidden/>
    <w:rsid w:val="00904273"/>
    <w:rPr>
      <w:rFonts w:cs="Mangal"/>
      <w:b/>
      <w:bCs/>
      <w:szCs w:val="18"/>
    </w:rPr>
  </w:style>
  <w:style w:type="paragraph" w:styleId="Textodeglobo">
    <w:name w:val="Balloon Text"/>
    <w:basedOn w:val="Normal"/>
    <w:link w:val="TextodegloboCar"/>
    <w:uiPriority w:val="99"/>
    <w:semiHidden/>
    <w:unhideWhenUsed/>
    <w:rsid w:val="00904273"/>
    <w:rPr>
      <w:rFonts w:ascii="Segoe UI" w:hAnsi="Segoe UI" w:cs="Mangal"/>
      <w:sz w:val="18"/>
      <w:szCs w:val="16"/>
    </w:rPr>
  </w:style>
  <w:style w:type="character" w:customStyle="1" w:styleId="TextodegloboCar">
    <w:name w:val="Texto de globo Car"/>
    <w:basedOn w:val="Fuentedeprrafopredeter"/>
    <w:link w:val="Textodeglobo"/>
    <w:uiPriority w:val="99"/>
    <w:semiHidden/>
    <w:rsid w:val="00904273"/>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874</TotalTime>
  <Pages>1</Pages>
  <Words>662</Words>
  <Characters>3643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MERCEDES GARCIA GONZALEZ</cp:lastModifiedBy>
  <cp:revision>17</cp:revision>
  <dcterms:created xsi:type="dcterms:W3CDTF">2022-10-12T23:24:00Z</dcterms:created>
  <dcterms:modified xsi:type="dcterms:W3CDTF">2022-11-21T15:02:00Z</dcterms:modified>
  <dc:language>en-US</dc:language>
</cp:coreProperties>
</file>