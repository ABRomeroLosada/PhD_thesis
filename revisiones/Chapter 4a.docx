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2"/>
        <w:numPr>
          <w:ilvl w:val="1"/>
          <w:numId w:val="2"/>
        </w:numPr>
        <w:spacing w:before="200" w:after="120"/>
        <w:rPr/>
      </w:pPr>
      <w:bookmarkStart w:id="0" w:name="__RefHeading___Toc14450_3955999102"/>
      <w:bookmarkEnd w:id="0"/>
      <w:r>
        <w:rPr/>
        <w:t>Chapter 4: Diurnal and seasonal multi-omic integration with physiological data.</w:t>
      </w:r>
    </w:p>
    <w:p>
      <w:pPr>
        <w:pStyle w:val="Cuerpodetexto"/>
        <w:rPr/>
      </w:pPr>
      <w:commentRangeStart w:id="0"/>
      <w:r>
        <w:rPr/>
        <w:t>In the last two chapters, biological rhythms described by proteins and mRNAs have been deeply analyzed and discussed.</w:t>
      </w:r>
      <w:ins w:id="0" w:author="Autor desconocido" w:date="2023-05-16T11:45:39Z">
        <w:r>
          <w:rPr/>
          <w:t xml:space="preserve"> </w:t>
        </w:r>
      </w:ins>
      <w:r>
        <w:rPr/>
        <w:t xml:space="preserve"> One of the main results has been the observed temporal offset between transcripts and proteins, which has shown the relevance of multi-omic integration to unveil the complete molecular mechanisms of interest. Since it is the main goal of this thesis, the integration of physiological measurements with multi-omic data is presented as the final step to deeply understand how biological processes are regulated by diurnal and seasonal cycles. </w:t>
      </w:r>
    </w:p>
    <w:p>
      <w:pPr>
        <w:pStyle w:val="Cuerpodetexto"/>
        <w:rPr/>
      </w:pPr>
      <w:commentRangeEnd w:id="0"/>
      <w:r>
        <w:commentReference w:id="0"/>
      </w:r>
      <w:r>
        <w:rPr/>
      </w:r>
    </w:p>
    <w:p>
      <w:pPr>
        <w:pStyle w:val="Ttulo3"/>
        <w:numPr>
          <w:ilvl w:val="2"/>
          <w:numId w:val="2"/>
        </w:numPr>
        <w:rPr/>
      </w:pPr>
      <w:bookmarkStart w:id="1" w:name="__RefHeading___Toc14452_3955999102"/>
      <w:bookmarkEnd w:id="1"/>
      <w:r>
        <w:rPr/>
        <w:t xml:space="preserve">Cell Division Cycle (CDC) of </w:t>
      </w:r>
      <w:r>
        <w:rPr>
          <w:i/>
          <w:iCs/>
        </w:rPr>
        <w:t xml:space="preserve">Ostreococcus tauri </w:t>
      </w:r>
      <w:r>
        <w:rPr/>
        <w:t>under diurnal and seasonal cycles</w:t>
      </w:r>
    </w:p>
    <w:p>
      <w:pPr>
        <w:pStyle w:val="Cuerpodetexto"/>
        <w:rPr/>
      </w:pPr>
      <w:r>
        <w:rPr/>
        <w:t xml:space="preserve">Cell division cycle is </w:t>
      </w:r>
      <w:del w:id="2" w:author="admin" w:date="2023-03-09T13:29:00Z">
        <w:r>
          <w:rPr/>
          <w:delText>a biological process</w:delText>
        </w:r>
      </w:del>
      <w:ins w:id="3" w:author="admin" w:date="2023-03-09T13:29:00Z">
        <w:r>
          <w:rPr/>
          <w:t>an ordely set of processes</w:t>
        </w:r>
      </w:ins>
      <w:r>
        <w:rPr/>
        <w:t xml:space="preserve"> that control</w:t>
      </w:r>
      <w:del w:id="4" w:author="admin" w:date="2023-03-09T13:29:00Z">
        <w:r>
          <w:rPr/>
          <w:delText>s</w:delText>
        </w:r>
      </w:del>
      <w:r>
        <w:rPr/>
        <w:t xml:space="preserve"> the proliferation of cells (from unicellular organisms division to tissue renewal) and it is highly conserved through eukaryotes. The influence of diurnal cycles upon cell division have been studied in a wide range of phyla, from plants and microalgae like </w:t>
      </w:r>
      <w:r>
        <w:rPr>
          <w:i/>
          <w:iCs/>
        </w:rPr>
        <w:t>Chlamydomonas, Euglena</w:t>
      </w:r>
      <w:r>
        <w:rPr/>
        <w:t xml:space="preserve"> and </w:t>
      </w:r>
      <w:r>
        <w:rPr>
          <w:i/>
          <w:iCs/>
        </w:rPr>
        <w:t>Gonyaulax</w:t>
      </w:r>
      <w:r>
        <w:rPr/>
        <w:t xml:space="preserve"> (Bruce, 1970; Edmunds &amp; Laval-Martin, 2019; Fung-Uceda et al., 2018; Homma &amp; Hastings, 1989)⁠ to mice and humans (Fu et al., 2005; Matsuo et al., 2003)⁠. However, the confirmation that circadian regulation controls cell division has been a controversy topic in some organisms, such as one of the main microalgae model organisms, </w:t>
      </w:r>
      <w:r>
        <w:rPr>
          <w:i/>
          <w:iCs/>
        </w:rPr>
        <w:t>Chlamydomonas reinhardtii.</w:t>
      </w:r>
      <w:r>
        <w:rPr/>
        <w:t xml:space="preserve"> While some studies concluded that cell division cycle of this microalgae was under circadian regulation (Bruce, 1970)</w:t>
      </w:r>
      <w:r>
        <w:rPr>
          <w:rFonts w:ascii="Liberation Serif" w:hAnsi="Liberation Serif"/>
          <w:color w:val="000000"/>
          <w:highlight w:val="white"/>
        </w:rPr>
        <w:t>⁠</w:t>
      </w:r>
      <w:r>
        <w:rPr/>
        <w:t xml:space="preserve">, some other concluded that the daily periodicity observed was caused by a cyclic energy status linked to the circadian regulation of photosynthesis (Spudich &amp; Sager, 1980)⁠. </w:t>
      </w:r>
      <w:commentRangeStart w:id="1"/>
      <w:r>
        <w:rPr/>
        <w:t>Nowadays it is known that this biological rhythm present evidences of being directly regulated by the clock</w:t>
      </w:r>
      <w:r>
        <w:rPr/>
      </w:r>
      <w:commentRangeEnd w:id="1"/>
      <w:r>
        <w:commentReference w:id="1"/>
      </w:r>
      <w:r>
        <w:rPr/>
        <w:t>, as usually persist in free-running conditions and is able to be entrained by different photoperiods independent of the photosynthetic capacity.</w:t>
      </w:r>
      <w:del w:id="5" w:author="admin" w:date="2023-03-09T13:33:00Z">
        <w:r>
          <w:rPr/>
          <w:delText xml:space="preserve"> In agreement with the RNA-seq data of this thesis</w:delText>
        </w:r>
      </w:del>
      <w:del w:id="6" w:author="MERCEDES GARCIA GONZALEZ" w:date="2023-03-10T12:36:00Z">
        <w:r>
          <w:rPr/>
          <w:delText>,</w:delText>
        </w:r>
      </w:del>
      <w:r>
        <w:rPr/>
        <w:t xml:space="preserve"> </w:t>
      </w:r>
      <w:ins w:id="7" w:author="admin" w:date="2023-03-09T13:33:00Z">
        <w:r>
          <w:rPr/>
          <w:t>C</w:t>
        </w:r>
      </w:ins>
      <w:del w:id="8" w:author="admin" w:date="2023-03-09T13:33:00Z">
        <w:r>
          <w:rPr/>
          <w:delText>c</w:delText>
        </w:r>
      </w:del>
      <w:r>
        <w:rPr/>
        <w:t xml:space="preserve">ell division cycle </w:t>
      </w:r>
      <w:del w:id="9" w:author="admin" w:date="2023-03-09T13:34:00Z">
        <w:r>
          <w:rPr/>
          <w:delText xml:space="preserve">have </w:delText>
        </w:r>
      </w:del>
      <w:ins w:id="10" w:author="admin" w:date="2023-03-09T13:34:00Z">
        <w:r>
          <w:rPr/>
          <w:t xml:space="preserve">has </w:t>
        </w:r>
      </w:ins>
      <w:r>
        <w:rPr/>
        <w:t xml:space="preserve">a complex regulatory mechanism </w:t>
      </w:r>
      <w:del w:id="11" w:author="MERCEDES GARCIA GONZALEZ" w:date="2023-03-10T12:37:00Z">
        <w:r>
          <w:rPr/>
          <w:delText xml:space="preserve">which </w:delText>
        </w:r>
      </w:del>
      <w:r>
        <w:rPr/>
        <w:t>consist of a strong circadian clock regulation as well as a light-dependence</w:t>
      </w:r>
      <w:ins w:id="12" w:author="MERCEDES GARCIA GONZALEZ" w:date="2023-03-10T12:36:00Z">
        <w:r>
          <w:rPr/>
          <w:t>,</w:t>
        </w:r>
      </w:ins>
      <w:r>
        <w:rPr/>
        <w:t xml:space="preserve"> since it is the main energy source in photosynthetic organisms (Goto &amp; Johnson, 1995; Hagiwara et al., 2002; Moulager et al., 2007, 2010)⁠</w:t>
      </w:r>
      <w:del w:id="13" w:author="MERCEDES GARCIA GONZALEZ" w:date="2023-03-10T12:38:00Z">
        <w:r>
          <w:rPr/>
          <w:delText>.</w:delText>
        </w:r>
      </w:del>
      <w:del w:id="14" w:author="MERCEDES GARCIA GONZALEZ" w:date="2023-03-10T12:38:00Z">
        <w:r>
          <w:rPr/>
          <w:delText>,</w:delText>
        </w:r>
      </w:del>
      <w:ins w:id="15" w:author="MERCEDES GARCIA GONZALEZ" w:date="2023-03-10T12:38:00Z">
        <w:r>
          <w:rPr/>
          <w:t>. This is</w:t>
        </w:r>
      </w:ins>
      <w:r>
        <w:rPr/>
        <w:t xml:space="preserve"> </w:t>
      </w:r>
      <w:ins w:id="16" w:author="admin" w:date="2023-03-09T13:33:00Z">
        <w:r>
          <w:rPr/>
          <w:t>in agreement with the RNA-seq data of this thesis</w:t>
        </w:r>
      </w:ins>
      <w:ins w:id="17" w:author="MERCEDES GARCIA GONZALEZ" w:date="2023-03-10T12:38:00Z">
        <w:r>
          <w:rPr/>
          <w:t>.</w:t>
        </w:r>
      </w:ins>
      <w:ins w:id="18" w:author="admin" w:date="2023-03-09T13:33:00Z">
        <w:r>
          <w:rPr/>
          <w:t xml:space="preserve"> </w:t>
        </w:r>
      </w:ins>
      <w:r>
        <w:rPr/>
        <w:t xml:space="preserve">Furthermore, </w:t>
      </w:r>
      <w:r>
        <w:rPr>
          <w:i/>
          <w:iCs/>
        </w:rPr>
        <w:t>Ostreococcus tauri</w:t>
      </w:r>
      <w:r>
        <w:rPr/>
        <w:t xml:space="preserve"> transcriptome seems to accomplish these characteristics. As it was mentioned in Chapter 2, its DNA replication genes need a light input to maintain rhythmicity under free-running conditions (ANEXO). Cell division cycle of </w:t>
      </w:r>
      <w:r>
        <w:rPr>
          <w:i/>
          <w:iCs/>
        </w:rPr>
        <w:t xml:space="preserve">Ostreococcus </w:t>
      </w:r>
      <w:r>
        <w:rPr/>
        <w:t xml:space="preserve">consists of the typical phases of a simple binary fission. </w:t>
      </w:r>
      <w:del w:id="19" w:author="MERCEDES GARCIA GONZALEZ" w:date="2023-03-10T12:38:00Z">
        <w:r>
          <w:rPr/>
          <w:delText xml:space="preserve">First, a </w:delText>
        </w:r>
      </w:del>
      <w:r>
        <w:rPr/>
        <w:t>G1 phase</w:t>
      </w:r>
      <w:del w:id="20" w:author="MERCEDES GARCIA GONZALEZ" w:date="2023-03-10T12:39:00Z">
        <w:r>
          <w:rPr/>
          <w:delText xml:space="preserve"> w</w:delText>
        </w:r>
      </w:del>
      <w:del w:id="21" w:author="MERCEDES GARCIA GONZALEZ" w:date="2023-03-10T12:38:00Z">
        <w:r>
          <w:rPr/>
          <w:delText>hich</w:delText>
        </w:r>
      </w:del>
      <w:r>
        <w:rPr/>
        <w:t xml:space="preserve"> is dependent on light-energy status. During this phase</w:t>
      </w:r>
      <w:ins w:id="22" w:author="MERCEDES GARCIA GONZALEZ" w:date="2023-03-10T12:39:00Z">
        <w:r>
          <w:rPr/>
          <w:t>,</w:t>
        </w:r>
      </w:ins>
      <w:r>
        <w:rPr/>
        <w:t xml:space="preserve"> the cell grows and commitment takes place (Moulager et al., 2007)⁠. In cell division cycle studies, the term commitment refers to the moment when the cell, taking into consideration its energy status, decides whether is ready or not to continue with the progression of the cell division cycle. Once cells are committed, cell division is not impaired by darkness. If commitment is achieved, G1 phase is followed by the S phase</w:t>
      </w:r>
      <w:ins w:id="23" w:author="MERCEDES GARCIA GONZALEZ" w:date="2023-03-10T12:39:00Z">
        <w:r>
          <w:rPr/>
          <w:t>,</w:t>
        </w:r>
      </w:ins>
      <w:r>
        <w:rPr/>
        <w:t xml:space="preserve"> where DNA replication takes place. S phase is usually gated several hours after sunrise (Moulager et al., 2007, 2010)⁠. Once DNA replication is completed, cells enter to </w:t>
      </w:r>
      <w:del w:id="24" w:author="MERCEDES GARCIA GONZALEZ" w:date="2023-03-10T12:39:00Z">
        <w:r>
          <w:rPr/>
          <w:delText xml:space="preserve">the final </w:delText>
        </w:r>
      </w:del>
      <w:r>
        <w:rPr/>
        <w:t xml:space="preserve">G2|M phase where they prepare themselves for cell division (G2) and achieve mitosis (M). This two last phases are usually treated as one because they are the shortest ones and, thus, the most difficult to detect and discern. In all </w:t>
      </w:r>
      <w:ins w:id="25" w:author="MERCEDES GARCIA GONZALEZ" w:date="2023-03-10T12:39:00Z">
        <w:r>
          <w:rPr/>
          <w:t>e</w:t>
        </w:r>
      </w:ins>
      <w:del w:id="26" w:author="MERCEDES GARCIA GONZALEZ" w:date="2023-03-10T12:39:00Z">
        <w:r>
          <w:rPr/>
          <w:delText>a</w:delText>
        </w:r>
      </w:del>
      <w:r>
        <w:rPr/>
        <w:t>ukaryotes, the progression of cells throughout the phases of the cell division cycle is control</w:t>
      </w:r>
      <w:ins w:id="27" w:author="MERCEDES GARCIA GONZALEZ" w:date="2023-03-10T12:40:00Z">
        <w:r>
          <w:rPr/>
          <w:t>l</w:t>
        </w:r>
      </w:ins>
      <w:r>
        <w:rPr/>
        <w:t xml:space="preserve">ed by cyclins and cyclin dependent kinases (CDKs). </w:t>
      </w:r>
      <w:r>
        <w:rPr>
          <w:i/>
          <w:iCs/>
        </w:rPr>
        <w:t xml:space="preserve">Ostreococcus tauri </w:t>
      </w:r>
      <w:r>
        <w:rPr/>
        <w:t xml:space="preserve">has got a extremely reduced set of cyclins and CDKs, presenting only a single copy of each gene (Robbens et al., 2005)⁠. Also, in </w:t>
      </w:r>
      <w:r>
        <w:rPr>
          <w:i/>
          <w:iCs/>
        </w:rPr>
        <w:t>Ostreococcus</w:t>
      </w:r>
      <w:r>
        <w:rPr/>
        <w:t xml:space="preserve"> genome are found a</w:t>
      </w:r>
      <w:r>
        <w:rPr>
          <w:bCs/>
          <w:color w:val="000000"/>
          <w:highlight w:val="white"/>
        </w:rPr>
        <w:t xml:space="preserve"> canonical cell division control protein 25 (CDC25), which is not present in plants (Khadaroo et al., 2004)⁠, and a plant-specific CDKB (Corellou et al., 2005)⁠. </w:t>
      </w:r>
    </w:p>
    <w:p>
      <w:pPr>
        <w:pStyle w:val="Cuerpodetexto"/>
        <w:rPr/>
      </w:pPr>
      <w:r>
        <w:rPr>
          <w:bCs/>
          <w:color w:val="000000"/>
          <w:highlight w:val="white"/>
        </w:rPr>
        <w:t xml:space="preserve">In the previous chapters, genes and proteins involved in DNA replication (S phase) have been highlighted in several analyses. Specifically, DNA replication is one of the enriched processes in the set of genes that need a light input to maintain rhythmicity, as well as one of the processes with the shortest time between gene expression and translation. Those results from multi-omics analyses are integrated with physiologic data in this chapter. This integration unveil the adaptation of the cell division cycle of </w:t>
      </w:r>
      <w:r>
        <w:rPr>
          <w:bCs/>
          <w:i/>
          <w:iCs/>
          <w:color w:val="000000"/>
          <w:highlight w:val="white"/>
        </w:rPr>
        <w:t>Ostreococcus</w:t>
      </w:r>
      <w:r>
        <w:rPr>
          <w:bCs/>
          <w:color w:val="000000"/>
          <w:highlight w:val="white"/>
        </w:rPr>
        <w:t xml:space="preserve"> to different seasons and contributes to dissect the molecular mechanisms of circadian regulation of cell division in microalgae.</w:t>
      </w:r>
    </w:p>
    <w:p>
      <w:pPr>
        <w:pStyle w:val="Ttulo4"/>
        <w:numPr>
          <w:ilvl w:val="3"/>
          <w:numId w:val="2"/>
        </w:numPr>
        <w:rPr/>
      </w:pPr>
      <w:bookmarkStart w:id="2" w:name="__RefHeading___Toc14454_3955999102"/>
      <w:bookmarkEnd w:id="2"/>
      <w:r>
        <w:rPr/>
        <w:t>Temporal program of cell division cycle under summer and winter photoperiod</w:t>
      </w:r>
    </w:p>
    <w:p>
      <w:pPr>
        <w:pStyle w:val="Cuerpodetexto"/>
        <w:rPr/>
      </w:pPr>
      <w:r>
        <w:rPr>
          <w:bCs/>
          <w:color w:val="000000"/>
          <w:highlight w:val="white"/>
        </w:rPr>
        <w:t>The phases from the cell division cycle have been detected by estimating the DNA content of cells</w:t>
      </w:r>
      <w:ins w:id="28" w:author="MERCEDES GARCIA GONZALEZ" w:date="2023-03-10T12:40:00Z">
        <w:r>
          <w:rPr>
            <w:bCs/>
            <w:color w:val="000000"/>
            <w:highlight w:val="white"/>
          </w:rPr>
          <w:t>,</w:t>
        </w:r>
      </w:ins>
      <w:r>
        <w:rPr>
          <w:bCs/>
          <w:color w:val="000000"/>
          <w:highlight w:val="white"/>
        </w:rPr>
        <w:t xml:space="preserve"> using </w:t>
      </w:r>
      <w:del w:id="29" w:author="MERCEDES GARCIA GONZALEZ" w:date="2023-03-10T12:40:00Z">
        <w:r>
          <w:rPr>
            <w:bCs/>
            <w:color w:val="000000"/>
            <w:highlight w:val="white"/>
          </w:rPr>
          <w:delText xml:space="preserve">flux </w:delText>
        </w:r>
      </w:del>
      <w:ins w:id="30" w:author="MERCEDES GARCIA GONZALEZ" w:date="2023-03-10T12:40:00Z">
        <w:r>
          <w:rPr>
            <w:bCs/>
            <w:color w:val="000000"/>
            <w:highlight w:val="white"/>
          </w:rPr>
          <w:t xml:space="preserve">flow </w:t>
        </w:r>
      </w:ins>
      <w:r>
        <w:rPr>
          <w:bCs/>
          <w:color w:val="000000"/>
          <w:highlight w:val="white"/>
        </w:rPr>
        <w:t>cytometry</w:t>
      </w:r>
      <w:ins w:id="31" w:author="MERCEDES GARCIA GONZALEZ" w:date="2023-03-10T12:40:00Z">
        <w:r>
          <w:rPr>
            <w:bCs/>
            <w:color w:val="000000"/>
            <w:highlight w:val="white"/>
          </w:rPr>
          <w:t>,</w:t>
        </w:r>
      </w:ins>
      <w:r>
        <w:rPr>
          <w:bCs/>
          <w:color w:val="000000"/>
          <w:highlight w:val="white"/>
        </w:rPr>
        <w:t xml:space="preserve"> and chloroplast division </w:t>
      </w:r>
      <w:del w:id="32" w:author="MERCEDES GARCIA GONZALEZ" w:date="2023-03-10T12:41:00Z">
        <w:r>
          <w:rPr>
            <w:bCs/>
            <w:color w:val="000000"/>
            <w:highlight w:val="white"/>
          </w:rPr>
          <w:delText xml:space="preserve">have been </w:delText>
        </w:r>
      </w:del>
      <w:r>
        <w:rPr>
          <w:bCs/>
          <w:color w:val="000000"/>
          <w:highlight w:val="white"/>
        </w:rPr>
        <w:t xml:space="preserve">observed under the </w:t>
      </w:r>
      <w:r>
        <w:rPr>
          <w:rStyle w:val="Destacado"/>
          <w:bCs/>
          <w:i w:val="false"/>
          <w:iCs w:val="false"/>
          <w:color w:val="000000"/>
          <w:highlight w:val="white"/>
        </w:rPr>
        <w:t>fluorescence microscope</w:t>
      </w:r>
      <w:r>
        <w:rPr>
          <w:bCs/>
          <w:color w:val="000000"/>
          <w:highlight w:val="white"/>
        </w:rPr>
        <w:t>, as described in Materials and Methods</w:t>
      </w:r>
      <w:r>
        <w:rPr>
          <w:rStyle w:val="Destacado"/>
          <w:bCs/>
          <w:i w:val="false"/>
          <w:iCs w:val="false"/>
          <w:color w:val="000000"/>
          <w:highlight w:val="white"/>
        </w:rPr>
        <w:t>. The same rhythmicity analysis</w:t>
      </w:r>
      <w:ins w:id="33" w:author="MERCEDES GARCIA GONZALEZ" w:date="2023-03-10T12:41:00Z">
        <w:r>
          <w:rPr>
            <w:rStyle w:val="Destacado"/>
            <w:bCs/>
            <w:i w:val="false"/>
            <w:iCs w:val="false"/>
            <w:color w:val="000000"/>
            <w:highlight w:val="white"/>
          </w:rPr>
          <w:t xml:space="preserve"> </w:t>
        </w:r>
      </w:ins>
      <w:del w:id="34" w:author="MERCEDES GARCIA GONZALEZ" w:date="2023-03-10T12:41:00Z">
        <w:r>
          <w:rPr>
            <w:rStyle w:val="Destacado"/>
            <w:bCs/>
            <w:i w:val="false"/>
            <w:iCs w:val="false"/>
            <w:color w:val="000000"/>
            <w:highlight w:val="white"/>
          </w:rPr>
          <w:delText xml:space="preserve">, also described in Materials and Methods, </w:delText>
        </w:r>
      </w:del>
      <w:r>
        <w:rPr>
          <w:rStyle w:val="Destacado"/>
          <w:bCs/>
          <w:i w:val="false"/>
          <w:iCs w:val="false"/>
          <w:color w:val="000000"/>
          <w:highlight w:val="white"/>
        </w:rPr>
        <w:t>carried out with the transcriptomic and proteomic data, is also achieved using cytometry data</w:t>
      </w:r>
      <w:ins w:id="35" w:author="MERCEDES GARCIA GONZALEZ" w:date="2023-03-10T12:42:00Z">
        <w:r>
          <w:rPr>
            <w:rStyle w:val="Destacado"/>
            <w:bCs/>
            <w:i w:val="false"/>
            <w:iCs w:val="false"/>
            <w:color w:val="000000"/>
            <w:highlight w:val="white"/>
          </w:rPr>
          <w:t>,</w:t>
        </w:r>
      </w:ins>
      <w:r>
        <w:rPr>
          <w:rStyle w:val="Destacado"/>
          <w:bCs/>
          <w:i w:val="false"/>
          <w:iCs w:val="false"/>
          <w:color w:val="000000"/>
          <w:highlight w:val="white"/>
        </w:rPr>
        <w:t xml:space="preserve"> generated from the three days in a row under light-dark </w:t>
      </w:r>
      <w:commentRangeStart w:id="2"/>
      <w:r>
        <w:rPr>
          <w:rStyle w:val="Destacado"/>
          <w:bCs/>
          <w:i w:val="false"/>
          <w:iCs w:val="false"/>
          <w:color w:val="000000"/>
          <w:highlight w:val="white"/>
        </w:rPr>
        <w:t>cycles</w:t>
      </w:r>
      <w:r>
        <w:rPr>
          <w:rStyle w:val="Destacado"/>
          <w:bCs/>
          <w:i w:val="false"/>
          <w:iCs w:val="false"/>
          <w:color w:val="000000"/>
          <w:highlight w:val="white"/>
        </w:rPr>
      </w:r>
      <w:commentRangeEnd w:id="2"/>
      <w:r>
        <w:commentReference w:id="2"/>
      </w:r>
      <w:r>
        <w:rPr>
          <w:rStyle w:val="Destacado"/>
          <w:bCs/>
          <w:i w:val="false"/>
          <w:iCs w:val="false"/>
          <w:color w:val="000000"/>
          <w:highlight w:val="white"/>
        </w:rPr>
        <w:t xml:space="preserve">. </w:t>
      </w:r>
    </w:p>
    <w:p>
      <w:pPr>
        <w:pStyle w:val="Cuerpodetexto"/>
        <w:rPr/>
      </w:pPr>
      <w:r>
        <w:rPr>
          <w:rStyle w:val="Destacado"/>
          <w:bCs/>
          <w:i w:val="false"/>
          <w:iCs w:val="false"/>
          <w:color w:val="000000"/>
          <w:highlight w:val="white"/>
        </w:rPr>
        <w:t>Under summer photoperiod, G1, S and G2|M phases present significant rhythmic profiles with p-values of 2.96x10</w:t>
      </w:r>
      <w:r>
        <w:rPr>
          <w:rStyle w:val="Destacado"/>
          <w:bCs/>
          <w:i w:val="false"/>
          <w:iCs w:val="false"/>
          <w:color w:val="000000"/>
          <w:highlight w:val="white"/>
          <w:vertAlign w:val="superscript"/>
        </w:rPr>
        <w:t>-6</w:t>
      </w:r>
      <w:r>
        <w:rPr>
          <w:rStyle w:val="Destacado"/>
          <w:bCs/>
          <w:i w:val="false"/>
          <w:iCs w:val="false"/>
          <w:color w:val="000000"/>
          <w:highlight w:val="white"/>
        </w:rPr>
        <w:t>, 3.84x10</w:t>
      </w:r>
      <w:r>
        <w:rPr>
          <w:rStyle w:val="Destacado"/>
          <w:bCs/>
          <w:i w:val="false"/>
          <w:iCs w:val="false"/>
          <w:color w:val="000000"/>
          <w:highlight w:val="white"/>
          <w:vertAlign w:val="superscript"/>
        </w:rPr>
        <w:t>-4</w:t>
      </w:r>
      <w:r>
        <w:rPr>
          <w:rStyle w:val="Destacado"/>
          <w:bCs/>
          <w:i w:val="false"/>
          <w:iCs w:val="false"/>
          <w:color w:val="000000"/>
          <w:highlight w:val="white"/>
        </w:rPr>
        <w:t xml:space="preserve"> and 0.017, respectively. Whereas under winter photoperiod, only G1 and S phases present significant rhythmic profiles with p-values of 3.08x10</w:t>
      </w:r>
      <w:r>
        <w:rPr>
          <w:rStyle w:val="Destacado"/>
          <w:bCs/>
          <w:i w:val="false"/>
          <w:iCs w:val="false"/>
          <w:color w:val="000000"/>
          <w:highlight w:val="white"/>
          <w:vertAlign w:val="superscript"/>
        </w:rPr>
        <w:t>-3</w:t>
      </w:r>
      <w:r>
        <w:rPr>
          <w:rStyle w:val="Destacado"/>
          <w:bCs/>
          <w:i w:val="false"/>
          <w:iCs w:val="false"/>
          <w:color w:val="000000"/>
          <w:highlight w:val="white"/>
        </w:rPr>
        <w:t xml:space="preserve"> and 0.067, respectively. In agreement with </w:t>
      </w:r>
      <w:del w:id="36" w:author="MERCEDES GARCIA GONZALEZ" w:date="2023-03-10T12:52:00Z">
        <w:r>
          <w:rPr>
            <w:rStyle w:val="Destacado"/>
            <w:bCs/>
            <w:i w:val="false"/>
            <w:iCs w:val="false"/>
            <w:color w:val="000000"/>
            <w:highlight w:val="white"/>
          </w:rPr>
          <w:delText xml:space="preserve">our </w:delText>
        </w:r>
      </w:del>
      <w:r>
        <w:rPr>
          <w:rStyle w:val="Destacado"/>
          <w:bCs/>
          <w:i w:val="false"/>
          <w:iCs w:val="false"/>
          <w:color w:val="000000"/>
          <w:highlight w:val="white"/>
        </w:rPr>
        <w:t>transcriptomic and proteomic analyses, a decrease in synchronization</w:t>
      </w:r>
      <w:ins w:id="37" w:author="MERCEDES GARCIA GONZALEZ" w:date="2023-03-10T12:52:00Z">
        <w:r>
          <w:rPr>
            <w:rStyle w:val="Destacado"/>
            <w:bCs/>
            <w:i w:val="false"/>
            <w:iCs w:val="false"/>
            <w:color w:val="000000"/>
            <w:highlight w:val="white"/>
          </w:rPr>
          <w:t>,</w:t>
        </w:r>
      </w:ins>
      <w:r>
        <w:rPr>
          <w:rStyle w:val="Destacado"/>
          <w:bCs/>
          <w:i w:val="false"/>
          <w:iCs w:val="false"/>
          <w:color w:val="000000"/>
          <w:highlight w:val="white"/>
        </w:rPr>
        <w:t xml:space="preserve"> manifested as a reduction in amplitude</w:t>
      </w:r>
      <w:ins w:id="38" w:author="MERCEDES GARCIA GONZALEZ" w:date="2023-03-10T12:52:00Z">
        <w:r>
          <w:rPr>
            <w:rStyle w:val="Destacado"/>
            <w:bCs/>
            <w:i w:val="false"/>
            <w:iCs w:val="false"/>
            <w:color w:val="000000"/>
            <w:highlight w:val="white"/>
          </w:rPr>
          <w:t>,</w:t>
        </w:r>
      </w:ins>
      <w:r>
        <w:rPr>
          <w:rStyle w:val="Destacado"/>
          <w:bCs/>
          <w:i w:val="false"/>
          <w:iCs w:val="false"/>
          <w:color w:val="000000"/>
          <w:highlight w:val="white"/>
        </w:rPr>
        <w:t xml:space="preserve"> is observed under winter photoperiod (Fig 33-A). The reduction in amplitude is so drastic in the G2|M phase that RAIN</w:t>
      </w:r>
      <w:ins w:id="39" w:author="MERCEDES GARCIA GONZALEZ" w:date="2023-03-10T12:53:00Z">
        <w:r>
          <w:rPr>
            <w:rStyle w:val="Destacado"/>
            <w:bCs/>
            <w:i w:val="false"/>
            <w:iCs w:val="false"/>
            <w:color w:val="000000"/>
            <w:highlight w:val="white"/>
          </w:rPr>
          <w:t xml:space="preserve"> programe</w:t>
        </w:r>
      </w:ins>
      <w:r>
        <w:rPr>
          <w:rStyle w:val="Destacado"/>
          <w:bCs/>
          <w:i w:val="false"/>
          <w:iCs w:val="false"/>
          <w:color w:val="000000"/>
          <w:highlight w:val="white"/>
        </w:rPr>
        <w:t xml:space="preserve"> is not able to detect a rhythmic profile. This suggest that cell division cycles of each individual cell in the culture are more synchronized during summer photoperiod. Also, there is a significant anticipation of the phase</w:t>
      </w:r>
      <w:del w:id="40" w:author="MERCEDES GARCIA GONZALEZ" w:date="2023-03-10T12:54:00Z">
        <w:r>
          <w:rPr>
            <w:rStyle w:val="Destacado"/>
            <w:bCs/>
            <w:i w:val="false"/>
            <w:iCs w:val="false"/>
            <w:color w:val="000000"/>
            <w:highlight w:val="white"/>
          </w:rPr>
          <w:delText xml:space="preserve"> described by this biological rhythm</w:delText>
        </w:r>
      </w:del>
      <w:r>
        <w:rPr>
          <w:rStyle w:val="Destacado"/>
          <w:bCs/>
          <w:i w:val="false"/>
          <w:iCs w:val="false"/>
          <w:color w:val="000000"/>
          <w:highlight w:val="white"/>
        </w:rPr>
        <w:t xml:space="preserve">, suggesting that cell division cycle is shifted ~4h between seasons as well as a lower percentage of committed cells under winter photoperiod. </w:t>
      </w:r>
      <w:r>
        <w:rPr>
          <w:rStyle w:val="Destacado"/>
          <w:bCs/>
          <w:i w:val="false"/>
          <w:iCs w:val="false"/>
          <w:color w:val="C9211E"/>
          <w:highlight w:val="white"/>
        </w:rPr>
        <w:t xml:space="preserve">(añadir boxplot mostrando estas </w:t>
      </w:r>
      <w:commentRangeStart w:id="3"/>
      <w:r>
        <w:rPr>
          <w:rStyle w:val="Destacado"/>
          <w:bCs/>
          <w:i w:val="false"/>
          <w:iCs w:val="false"/>
          <w:color w:val="C9211E"/>
          <w:highlight w:val="white"/>
        </w:rPr>
        <w:t>diferencias</w:t>
      </w:r>
      <w:r>
        <w:rPr>
          <w:rStyle w:val="Destacado"/>
          <w:bCs/>
          <w:i w:val="false"/>
          <w:iCs w:val="false"/>
          <w:color w:val="C9211E"/>
          <w:highlight w:val="white"/>
        </w:rPr>
      </w:r>
      <w:commentRangeEnd w:id="3"/>
      <w:r>
        <w:commentReference w:id="3"/>
      </w:r>
      <w:r>
        <w:rPr>
          <w:rStyle w:val="Destacado"/>
          <w:bCs/>
          <w:i w:val="false"/>
          <w:iCs w:val="false"/>
          <w:color w:val="C9211E"/>
          <w:highlight w:val="white"/>
        </w:rPr>
        <w:t>?)</w:t>
      </w:r>
    </w:p>
    <w:p>
      <w:pPr>
        <w:pStyle w:val="Cuerpodetexto"/>
        <w:rPr/>
      </w:pPr>
      <w:r>
        <w:rPr>
          <w:rStyle w:val="Destacado"/>
          <w:bCs/>
          <w:i w:val="false"/>
          <w:iCs w:val="false"/>
          <w:color w:val="000000"/>
          <w:highlight w:val="white"/>
        </w:rPr>
        <w:t xml:space="preserve">The mean percentage of cells involved in G1, S and G2|M phases are calculated for each time point. These data are used to illustrate a temporal program of the cell division cycle of </w:t>
      </w:r>
      <w:r>
        <w:rPr>
          <w:rStyle w:val="Destacado"/>
          <w:bCs/>
          <w:color w:val="000000"/>
          <w:highlight w:val="white"/>
        </w:rPr>
        <w:t>Ostreococcus</w:t>
      </w:r>
      <w:r>
        <w:rPr>
          <w:rStyle w:val="Destacado"/>
          <w:bCs/>
          <w:i w:val="false"/>
          <w:iCs w:val="false"/>
          <w:color w:val="000000"/>
          <w:highlight w:val="white"/>
        </w:rPr>
        <w:t xml:space="preserve"> under both photoperiods (Fig. 33- B,C). Under summer photoperiod, G1 phase takes place during the light hours, the maximum percentage of cells in this phase are detected around ZT8 (coinciding with the maximum irradiance hours). After commitment, the percentage of cells in G1 phase decrease</w:t>
      </w:r>
      <w:ins w:id="41" w:author="MERCEDES GARCIA GONZALEZ" w:date="2023-03-10T13:04:00Z">
        <w:r>
          <w:rPr>
            <w:rStyle w:val="Destacado"/>
            <w:bCs/>
            <w:i w:val="false"/>
            <w:iCs w:val="false"/>
            <w:color w:val="000000"/>
            <w:highlight w:val="white"/>
          </w:rPr>
          <w:t>s</w:t>
        </w:r>
      </w:ins>
      <w:r>
        <w:rPr>
          <w:rStyle w:val="Destacado"/>
          <w:bCs/>
          <w:i w:val="false"/>
          <w:iCs w:val="false"/>
          <w:color w:val="000000"/>
          <w:highlight w:val="white"/>
        </w:rPr>
        <w:t xml:space="preserve"> while the percentage of cells in S phase increase</w:t>
      </w:r>
      <w:ins w:id="42" w:author="MERCEDES GARCIA GONZALEZ" w:date="2023-03-10T13:04:00Z">
        <w:r>
          <w:rPr>
            <w:rStyle w:val="Destacado"/>
            <w:bCs/>
            <w:i w:val="false"/>
            <w:iCs w:val="false"/>
            <w:color w:val="000000"/>
            <w:highlight w:val="white"/>
          </w:rPr>
          <w:t>s</w:t>
        </w:r>
      </w:ins>
      <w:r>
        <w:rPr>
          <w:rStyle w:val="Destacado"/>
          <w:bCs/>
          <w:i w:val="false"/>
          <w:iCs w:val="false"/>
          <w:color w:val="000000"/>
          <w:highlight w:val="white"/>
        </w:rPr>
        <w:t>. The majority of cells are in S phase around and after sunset (between ZT16 and ZT20). From that moment, the percentage of cells in G2|M phase increase</w:t>
      </w:r>
      <w:ins w:id="43" w:author="MERCEDES GARCIA GONZALEZ" w:date="2023-03-10T13:04:00Z">
        <w:r>
          <w:rPr>
            <w:rStyle w:val="Destacado"/>
            <w:bCs/>
            <w:i w:val="false"/>
            <w:iCs w:val="false"/>
            <w:color w:val="000000"/>
            <w:highlight w:val="white"/>
          </w:rPr>
          <w:t>s</w:t>
        </w:r>
      </w:ins>
      <w:r>
        <w:rPr>
          <w:rStyle w:val="Destacado"/>
          <w:bCs/>
          <w:i w:val="false"/>
          <w:iCs w:val="false"/>
          <w:color w:val="000000"/>
          <w:highlight w:val="white"/>
        </w:rPr>
        <w:t xml:space="preserve"> gradually as they successfully duplicate its DNA. The transition from G2|M </w:t>
      </w:r>
      <w:del w:id="44" w:author="MERCEDES GARCIA GONZALEZ" w:date="2023-03-10T13:04:00Z">
        <w:r>
          <w:rPr>
            <w:rStyle w:val="Destacado"/>
            <w:bCs/>
            <w:i w:val="false"/>
            <w:iCs w:val="false"/>
            <w:color w:val="000000"/>
            <w:highlight w:val="white"/>
          </w:rPr>
          <w:delText xml:space="preserve">phase </w:delText>
        </w:r>
      </w:del>
      <w:r>
        <w:rPr>
          <w:rStyle w:val="Destacado"/>
          <w:bCs/>
          <w:i w:val="false"/>
          <w:iCs w:val="false"/>
          <w:color w:val="000000"/>
          <w:highlight w:val="white"/>
        </w:rPr>
        <w:t xml:space="preserve">to G1, which indicates that cell division has been achieved, takes place around ZT4. This suggest that cell division in </w:t>
      </w:r>
      <w:r>
        <w:rPr>
          <w:rStyle w:val="Destacado"/>
          <w:bCs/>
          <w:color w:val="000000"/>
          <w:highlight w:val="white"/>
        </w:rPr>
        <w:t>Ostreococcus</w:t>
      </w:r>
      <w:r>
        <w:rPr>
          <w:rStyle w:val="Destacado"/>
          <w:bCs/>
          <w:i w:val="false"/>
          <w:iCs w:val="false"/>
          <w:color w:val="000000"/>
          <w:highlight w:val="white"/>
        </w:rPr>
        <w:t xml:space="preserve"> takes place after sunrise in summer </w:t>
      </w:r>
      <w:del w:id="45" w:author="MERCEDES GARCIA GONZALEZ" w:date="2023-03-10T13:05:00Z">
        <w:r>
          <w:rPr>
            <w:rStyle w:val="Destacado"/>
            <w:bCs/>
            <w:i w:val="false"/>
            <w:iCs w:val="false"/>
            <w:color w:val="000000"/>
            <w:highlight w:val="white"/>
          </w:rPr>
          <w:delText xml:space="preserve">conditions </w:delText>
        </w:r>
      </w:del>
      <w:r>
        <w:rPr>
          <w:rStyle w:val="Destacado"/>
          <w:bCs/>
          <w:i w:val="false"/>
          <w:iCs w:val="false"/>
          <w:color w:val="000000"/>
          <w:highlight w:val="white"/>
        </w:rPr>
        <w:t>(Fig. 33-B).</w:t>
      </w:r>
    </w:p>
    <w:p>
      <w:pPr>
        <w:pStyle w:val="Cuerpodetexto"/>
        <w:rPr/>
      </w:pPr>
      <w:r>
        <w:rPr>
          <w:rStyle w:val="Destacado"/>
          <w:bCs/>
          <w:i w:val="false"/>
          <w:iCs w:val="false"/>
          <w:color w:val="000000"/>
          <w:highlight w:val="white"/>
        </w:rPr>
        <w:t>Under winter photoperiod, in agreement with what has been observed in summer photoperiod, G1 phase coincide with the maximum irradiance hours (corresponding to ZT4 in this photoperiod) and the S phase takes place 4h hours after sunset (corresponding to ZT8 in this photoperiod). However, the G2|M phase present</w:t>
      </w:r>
      <w:ins w:id="46" w:author="MERCEDES GARCIA GONZALEZ" w:date="2023-03-10T13:15:00Z">
        <w:r>
          <w:rPr>
            <w:rStyle w:val="Destacado"/>
            <w:bCs/>
            <w:i w:val="false"/>
            <w:iCs w:val="false"/>
            <w:color w:val="000000"/>
            <w:highlight w:val="white"/>
          </w:rPr>
          <w:t>s</w:t>
        </w:r>
      </w:ins>
      <w:r>
        <w:rPr>
          <w:rStyle w:val="Destacado"/>
          <w:bCs/>
          <w:i w:val="false"/>
          <w:iCs w:val="false"/>
          <w:color w:val="000000"/>
          <w:highlight w:val="white"/>
        </w:rPr>
        <w:t xml:space="preserve"> not only an adjustment to the photoperiod, but a reorganization in order to anticipate the </w:t>
      </w:r>
      <w:commentRangeStart w:id="4"/>
      <w:r>
        <w:rPr>
          <w:rStyle w:val="Destacado"/>
          <w:bCs/>
          <w:i w:val="false"/>
          <w:iCs w:val="false"/>
          <w:color w:val="000000"/>
          <w:highlight w:val="white"/>
        </w:rPr>
        <w:t>small number of light hours</w:t>
      </w:r>
      <w:r>
        <w:rPr>
          <w:rStyle w:val="Destacado"/>
          <w:bCs/>
          <w:i w:val="false"/>
          <w:iCs w:val="false"/>
          <w:color w:val="000000"/>
          <w:highlight w:val="white"/>
        </w:rPr>
      </w:r>
      <w:commentRangeEnd w:id="4"/>
      <w:r>
        <w:commentReference w:id="4"/>
      </w:r>
      <w:r>
        <w:rPr>
          <w:rStyle w:val="Destacado"/>
          <w:bCs/>
          <w:i w:val="false"/>
          <w:iCs w:val="false"/>
          <w:color w:val="000000"/>
          <w:highlight w:val="white"/>
        </w:rPr>
        <w:t xml:space="preserve"> ahead. During winter photoperiod, G2|M phase takes place only during the night. Right when the sun rises, cell division is achieved so cells are ready to grow during the morning. It suggest that cell division cycle</w:t>
      </w:r>
      <w:del w:id="47" w:author="MERCEDES GARCIA GONZALEZ" w:date="2023-03-10T13:19:00Z">
        <w:r>
          <w:rPr>
            <w:rStyle w:val="Destacado"/>
            <w:bCs/>
            <w:i w:val="false"/>
            <w:iCs w:val="false"/>
            <w:color w:val="000000"/>
            <w:highlight w:val="white"/>
          </w:rPr>
          <w:delText>, as it</w:delText>
        </w:r>
      </w:del>
      <w:r>
        <w:rPr>
          <w:rStyle w:val="Destacado"/>
          <w:bCs/>
          <w:i w:val="false"/>
          <w:iCs w:val="false"/>
          <w:color w:val="000000"/>
          <w:highlight w:val="white"/>
        </w:rPr>
        <w:t xml:space="preserve"> is strongly influenced by the circadian clock</w:t>
      </w:r>
      <w:ins w:id="48" w:author="MERCEDES GARCIA GONZALEZ" w:date="2023-03-10T13:19:00Z">
        <w:r>
          <w:rPr>
            <w:rStyle w:val="Destacado"/>
            <w:bCs/>
            <w:i w:val="false"/>
            <w:iCs w:val="false"/>
            <w:color w:val="000000"/>
            <w:highlight w:val="white"/>
          </w:rPr>
          <w:t xml:space="preserve"> and</w:t>
        </w:r>
      </w:ins>
      <w:del w:id="49" w:author="MERCEDES GARCIA GONZALEZ" w:date="2023-03-10T13:19:00Z">
        <w:r>
          <w:rPr>
            <w:rStyle w:val="Destacado"/>
            <w:bCs/>
            <w:i w:val="false"/>
            <w:iCs w:val="false"/>
            <w:color w:val="000000"/>
            <w:highlight w:val="white"/>
          </w:rPr>
          <w:delText>,</w:delText>
        </w:r>
      </w:del>
      <w:r>
        <w:rPr>
          <w:rStyle w:val="Destacado"/>
          <w:bCs/>
          <w:i w:val="false"/>
          <w:iCs w:val="false"/>
          <w:color w:val="000000"/>
          <w:highlight w:val="white"/>
        </w:rPr>
        <w:t xml:space="preserve"> can anticipate cyclic changes like the short time of light in winter photoperiod</w:t>
      </w:r>
      <w:del w:id="50" w:author="MERCEDES GARCIA GONZALEZ" w:date="2023-03-10T13:24:00Z">
        <w:r>
          <w:rPr>
            <w:rStyle w:val="Destacado"/>
            <w:bCs/>
            <w:i w:val="false"/>
            <w:iCs w:val="false"/>
            <w:color w:val="000000"/>
            <w:highlight w:val="white"/>
          </w:rPr>
          <w:delText>s</w:delText>
        </w:r>
      </w:del>
      <w:r>
        <w:rPr>
          <w:rStyle w:val="Destacado"/>
          <w:bCs/>
          <w:i w:val="false"/>
          <w:iCs w:val="false"/>
          <w:color w:val="000000"/>
          <w:highlight w:val="white"/>
        </w:rPr>
        <w:t xml:space="preserve">. To anticipate it, the circadian clock ensures that all cells enter G1 phase right during sunrise so any hour of light is </w:t>
      </w:r>
      <w:commentRangeStart w:id="5"/>
      <w:r>
        <w:rPr>
          <w:rStyle w:val="Destacado"/>
          <w:bCs/>
          <w:i w:val="false"/>
          <w:iCs w:val="false"/>
          <w:color w:val="000000"/>
          <w:highlight w:val="white"/>
        </w:rPr>
        <w:t>wasted</w:t>
      </w:r>
      <w:r>
        <w:rPr>
          <w:rStyle w:val="Destacado"/>
          <w:bCs/>
          <w:i w:val="false"/>
          <w:iCs w:val="false"/>
          <w:color w:val="000000"/>
          <w:highlight w:val="white"/>
        </w:rPr>
      </w:r>
      <w:commentRangeEnd w:id="5"/>
      <w:r>
        <w:commentReference w:id="5"/>
      </w:r>
      <w:r>
        <w:rPr>
          <w:rStyle w:val="Destacado"/>
          <w:bCs/>
          <w:i w:val="false"/>
          <w:iCs w:val="false"/>
          <w:color w:val="000000"/>
          <w:highlight w:val="white"/>
        </w:rPr>
        <w:t xml:space="preserve"> (Fig. 33-A). This anticipation is also observed in chloroplast division. Under summer photoperiod, chloroplast duplication is achieved during the last part of the night (ZT20) (Fig. 33-D) and during ZT16 under winter photoperiod</w:t>
      </w:r>
      <w:del w:id="51" w:author="MERCEDES GARCIA GONZALEZ" w:date="2023-03-10T13:20:00Z">
        <w:r>
          <w:rPr>
            <w:rStyle w:val="Destacado"/>
            <w:bCs/>
            <w:i w:val="false"/>
            <w:iCs w:val="false"/>
            <w:color w:val="000000"/>
            <w:highlight w:val="white"/>
          </w:rPr>
          <w:delText>s</w:delText>
        </w:r>
      </w:del>
      <w:r>
        <w:rPr>
          <w:rStyle w:val="Destacado"/>
          <w:bCs/>
          <w:i w:val="false"/>
          <w:iCs w:val="false"/>
          <w:color w:val="000000"/>
          <w:highlight w:val="white"/>
        </w:rPr>
        <w:t>. Before sunrise, there are already a substantial number of cells with only one chloroplast during winter photoperiod</w:t>
      </w:r>
      <w:del w:id="52" w:author="MERCEDES GARCIA GONZALEZ" w:date="2023-03-10T13:20:00Z">
        <w:r>
          <w:rPr>
            <w:rStyle w:val="Destacado"/>
            <w:bCs/>
            <w:i w:val="false"/>
            <w:iCs w:val="false"/>
            <w:color w:val="000000"/>
            <w:highlight w:val="white"/>
          </w:rPr>
          <w:delText>s</w:delText>
        </w:r>
      </w:del>
      <w:r>
        <w:rPr>
          <w:rStyle w:val="Destacado"/>
          <w:bCs/>
          <w:i w:val="false"/>
          <w:iCs w:val="false"/>
          <w:color w:val="000000"/>
          <w:highlight w:val="white"/>
        </w:rPr>
        <w:t xml:space="preserve"> (Fig. 33-</w:t>
      </w:r>
      <w:commentRangeStart w:id="6"/>
      <w:commentRangeStart w:id="7"/>
      <w:r>
        <w:rPr>
          <w:rStyle w:val="Destacado"/>
          <w:bCs/>
          <w:i w:val="false"/>
          <w:iCs w:val="false"/>
          <w:color w:val="000000"/>
          <w:highlight w:val="white"/>
        </w:rPr>
        <w:t>E</w:t>
      </w:r>
      <w:r>
        <w:rPr>
          <w:rStyle w:val="Destacado"/>
          <w:bCs/>
          <w:i w:val="false"/>
          <w:iCs w:val="false"/>
          <w:color w:val="000000"/>
          <w:highlight w:val="white"/>
        </w:rPr>
      </w:r>
      <w:commentRangeEnd w:id="7"/>
      <w:r>
        <w:commentReference w:id="7"/>
      </w:r>
      <w:r>
        <w:rPr>
          <w:rStyle w:val="Destacado"/>
          <w:bCs/>
          <w:i w:val="false"/>
          <w:iCs w:val="false"/>
          <w:color w:val="000000"/>
          <w:highlight w:val="white"/>
        </w:rPr>
      </w:r>
      <w:commentRangeEnd w:id="6"/>
      <w:r>
        <w:commentReference w:id="6"/>
      </w:r>
      <w:r>
        <w:rPr>
          <w:rStyle w:val="Destacado"/>
          <w:bCs/>
          <w:i w:val="false"/>
          <w:iCs w:val="false"/>
          <w:color w:val="000000"/>
          <w:highlight w:val="white"/>
        </w:rPr>
        <w:t xml:space="preserve">). </w:t>
      </w:r>
    </w:p>
    <w:p>
      <w:pPr>
        <w:pStyle w:val="Cuerpodetexto"/>
        <w:rPr>
          <w:rStyle w:val="Destacado"/>
          <w:b/>
          <w:b/>
          <w:bCs/>
          <w:i w:val="false"/>
          <w:i w:val="false"/>
          <w:iCs w:val="false"/>
          <w:color w:val="000000"/>
          <w:highlight w:val="white"/>
        </w:rPr>
      </w:pPr>
      <w:r>
        <w:rPr>
          <w:b/>
          <w:bCs/>
          <w:i w:val="false"/>
          <w:iCs w:val="false"/>
          <w:color w:val="000000"/>
          <w:highlight w:val="white"/>
        </w:rPr>
        <mc:AlternateContent>
          <mc:Choice Requires="wps">
            <w:drawing>
              <wp:anchor behindDoc="0" distT="0" distB="0" distL="0" distR="0" simplePos="0" locked="0" layoutInCell="1" allowOverlap="1" relativeHeight="2" wp14:anchorId="52FB4B28">
                <wp:simplePos x="0" y="0"/>
                <wp:positionH relativeFrom="column">
                  <wp:posOffset>-110490</wp:posOffset>
                </wp:positionH>
                <wp:positionV relativeFrom="paragraph">
                  <wp:posOffset>342265</wp:posOffset>
                </wp:positionV>
                <wp:extent cx="6120765" cy="6561455"/>
                <wp:effectExtent l="0" t="0" r="0" b="0"/>
                <wp:wrapSquare wrapText="bothSides"/>
                <wp:docPr id="1" name="Marco33"/>
                <a:graphic xmlns:a="http://schemas.openxmlformats.org/drawingml/2006/main">
                  <a:graphicData uri="http://schemas.microsoft.com/office/word/2010/wordprocessingShape">
                    <wps:wsp>
                      <wps:cNvSpPr/>
                      <wps:spPr>
                        <a:xfrm>
                          <a:off x="0" y="0"/>
                          <a:ext cx="6120000" cy="6561000"/>
                        </a:xfrm>
                        <a:prstGeom prst="rect">
                          <a:avLst/>
                        </a:prstGeom>
                        <a:noFill/>
                        <a:ln>
                          <a:noFill/>
                        </a:ln>
                      </wps:spPr>
                      <wps:style>
                        <a:lnRef idx="0"/>
                        <a:fillRef idx="0"/>
                        <a:effectRef idx="0"/>
                        <a:fontRef idx="minor"/>
                      </wps:style>
                      <wps:txbx>
                        <w:txbxContent>
                          <w:p>
                            <w:pPr>
                              <w:pStyle w:val="Figura"/>
                              <w:spacing w:before="120" w:after="120"/>
                              <w:jc w:val="both"/>
                              <w:rPr/>
                            </w:pPr>
                            <w:r>
                              <w:rPr/>
                              <w:drawing>
                                <wp:inline distT="0" distB="0" distL="0" distR="0">
                                  <wp:extent cx="5935980" cy="5001895"/>
                                  <wp:effectExtent l="0" t="0" r="0" b="0"/>
                                  <wp:docPr id="3" name="Imagen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3" descr=""/>
                                          <pic:cNvPicPr>
                                            <a:picLocks noChangeAspect="1" noChangeArrowheads="1"/>
                                          </pic:cNvPicPr>
                                        </pic:nvPicPr>
                                        <pic:blipFill>
                                          <a:blip r:embed="rId2"/>
                                          <a:stretch>
                                            <a:fillRect/>
                                          </a:stretch>
                                        </pic:blipFill>
                                        <pic:spPr bwMode="auto">
                                          <a:xfrm>
                                            <a:off x="0" y="0"/>
                                            <a:ext cx="5935980" cy="5001895"/>
                                          </a:xfrm>
                                          <a:prstGeom prst="rect">
                                            <a:avLst/>
                                          </a:prstGeom>
                                        </pic:spPr>
                                      </pic:pic>
                                    </a:graphicData>
                                  </a:graphic>
                                </wp:inline>
                              </w:drawing>
                            </w:r>
                            <w:r>
                              <w:rPr/>
                              <w:t>Figure 33.</w:t>
                            </w:r>
                            <w:r>
                              <w:rPr>
                                <w:b/>
                                <w:bCs/>
                              </w:rPr>
                              <w:t xml:space="preserve"> Cell division cycle of Ostreococcus tauri under summer and winter photoperiod.</w:t>
                            </w:r>
                            <w:r>
                              <w:rPr/>
                              <w:t xml:space="preserve"> (A) Percentage of cells in G1, S and G2|M phases during the three days of sampling. Points correspond to real data and lines represent </w:t>
                            </w:r>
                            <w:del w:id="53" w:author="MERCEDES GARCIA GONZALEZ" w:date="2023-03-10T13:43:00Z">
                              <w:r>
                                <w:rPr/>
                                <w:delText xml:space="preserve">waves </w:delText>
                              </w:r>
                            </w:del>
                            <w:ins w:id="54" w:author="MERCEDES GARCIA GONZALEZ" w:date="2023-03-10T13:43:00Z">
                              <w:r>
                                <w:rPr/>
                                <w:t xml:space="preserve">wave´s </w:t>
                              </w:r>
                            </w:ins>
                            <w:r>
                              <w:rPr/>
                              <w:t xml:space="preserve">approximations made by Circacompare during the rhythmicity analysis. (B-C) Circular heatmap representing mean percentage of cells in G1, S and G2|M phases during summer and winter photoperiod, respectively. (D-E) </w:t>
                            </w:r>
                            <w:del w:id="55" w:author="MERCEDES GARCIA GONZALEZ" w:date="2023-03-10T13:44:00Z">
                              <w:r>
                                <w:rPr/>
                                <w:delText xml:space="preserve">Pictures </w:delText>
                              </w:r>
                            </w:del>
                            <w:ins w:id="56" w:author="MERCEDES GARCIA GONZALEZ" w:date="2023-03-10T13:44:00Z">
                              <w:r>
                                <w:rPr/>
                                <w:t xml:space="preserve">Photographs </w:t>
                              </w:r>
                            </w:ins>
                            <w:r>
                              <w:rPr/>
                              <w:t>of cells under the fluorescence microscope. Each picture correspond to a different time point of summer and winter photoperiod, respectively. Nucleus are dyed and they fluorescence in green, chloroplast in red.</w:t>
                            </w:r>
                          </w:p>
                        </w:txbxContent>
                      </wps:txbx>
                      <wps:bodyPr lIns="0" rIns="0" tIns="0" bIns="0">
                        <a:noAutofit/>
                      </wps:bodyPr>
                    </wps:wsp>
                  </a:graphicData>
                </a:graphic>
              </wp:anchor>
            </w:drawing>
          </mc:Choice>
          <mc:Fallback>
            <w:pict>
              <v:rect id="shape_0" ID="Marco33" stroked="f" style="position:absolute;margin-left:-8.7pt;margin-top:26.95pt;width:481.85pt;height:516.55pt" wp14:anchorId="52FB4B28">
                <w10:wrap type="square"/>
                <v:fill o:detectmouseclick="t" on="false"/>
                <v:stroke color="#3465a4" joinstyle="round" endcap="flat"/>
                <v:textbox>
                  <w:txbxContent>
                    <w:p>
                      <w:pPr>
                        <w:pStyle w:val="Figura"/>
                        <w:spacing w:before="120" w:after="120"/>
                        <w:jc w:val="both"/>
                        <w:rPr/>
                      </w:pPr>
                      <w:r>
                        <w:rPr/>
                        <w:drawing>
                          <wp:inline distT="0" distB="0" distL="0" distR="0">
                            <wp:extent cx="5935980" cy="5001895"/>
                            <wp:effectExtent l="0" t="0" r="0" b="0"/>
                            <wp:docPr id="4" name="Imagen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3" descr=""/>
                                    <pic:cNvPicPr>
                                      <a:picLocks noChangeAspect="1" noChangeArrowheads="1"/>
                                    </pic:cNvPicPr>
                                  </pic:nvPicPr>
                                  <pic:blipFill>
                                    <a:blip r:embed="rId2"/>
                                    <a:stretch>
                                      <a:fillRect/>
                                    </a:stretch>
                                  </pic:blipFill>
                                  <pic:spPr bwMode="auto">
                                    <a:xfrm>
                                      <a:off x="0" y="0"/>
                                      <a:ext cx="5935980" cy="5001895"/>
                                    </a:xfrm>
                                    <a:prstGeom prst="rect">
                                      <a:avLst/>
                                    </a:prstGeom>
                                  </pic:spPr>
                                </pic:pic>
                              </a:graphicData>
                            </a:graphic>
                          </wp:inline>
                        </w:drawing>
                      </w:r>
                      <w:r>
                        <w:rPr/>
                        <w:t>Figure 33.</w:t>
                      </w:r>
                      <w:r>
                        <w:rPr>
                          <w:b/>
                          <w:bCs/>
                        </w:rPr>
                        <w:t xml:space="preserve"> Cell division cycle of Ostreococcus tauri under summer and winter photoperiod.</w:t>
                      </w:r>
                      <w:r>
                        <w:rPr/>
                        <w:t xml:space="preserve"> (A) Percentage of cells in G1, S and G2|M phases during the three days of sampling. Points correspond to real data and lines represent </w:t>
                      </w:r>
                      <w:del w:id="57" w:author="MERCEDES GARCIA GONZALEZ" w:date="2023-03-10T13:43:00Z">
                        <w:r>
                          <w:rPr/>
                          <w:delText xml:space="preserve">waves </w:delText>
                        </w:r>
                      </w:del>
                      <w:ins w:id="58" w:author="MERCEDES GARCIA GONZALEZ" w:date="2023-03-10T13:43:00Z">
                        <w:r>
                          <w:rPr/>
                          <w:t xml:space="preserve">wave´s </w:t>
                        </w:r>
                      </w:ins>
                      <w:r>
                        <w:rPr/>
                        <w:t xml:space="preserve">approximations made by Circacompare during the rhythmicity analysis. (B-C) Circular heatmap representing mean percentage of cells in G1, S and G2|M phases during summer and winter photoperiod, respectively. (D-E) </w:t>
                      </w:r>
                      <w:del w:id="59" w:author="MERCEDES GARCIA GONZALEZ" w:date="2023-03-10T13:44:00Z">
                        <w:r>
                          <w:rPr/>
                          <w:delText xml:space="preserve">Pictures </w:delText>
                        </w:r>
                      </w:del>
                      <w:ins w:id="60" w:author="MERCEDES GARCIA GONZALEZ" w:date="2023-03-10T13:44:00Z">
                        <w:r>
                          <w:rPr/>
                          <w:t xml:space="preserve">Photographs </w:t>
                        </w:r>
                      </w:ins>
                      <w:r>
                        <w:rPr/>
                        <w:t>of cells under the fluorescence microscope. Each picture correspond to a different time point of summer and winter photoperiod, respectively. Nucleus are dyed and they fluorescence in green, chloroplast in red.</w:t>
                      </w:r>
                    </w:p>
                  </w:txbxContent>
                </v:textbox>
              </v:rect>
            </w:pict>
          </mc:Fallback>
        </mc:AlternateContent>
      </w:r>
    </w:p>
    <w:p>
      <w:pPr>
        <w:pStyle w:val="Ttulo4"/>
        <w:numPr>
          <w:ilvl w:val="3"/>
          <w:numId w:val="2"/>
        </w:numPr>
        <w:rPr/>
      </w:pPr>
      <w:bookmarkStart w:id="3" w:name="__RefHeading___Toc14456_3955999102"/>
      <w:bookmarkEnd w:id="3"/>
      <w:r>
        <w:rPr/>
        <w:t xml:space="preserve">Integration of cell division </w:t>
      </w:r>
      <w:del w:id="61" w:author="MERCEDES GARCIA GONZALEZ" w:date="2023-03-10T13:46:00Z">
        <w:r>
          <w:rPr/>
          <w:delText xml:space="preserve">cycle </w:delText>
        </w:r>
      </w:del>
      <w:r>
        <w:rPr/>
        <w:t>program with transcriptomic and proteomic data.</w:t>
      </w:r>
    </w:p>
    <w:p>
      <w:pPr>
        <w:pStyle w:val="Cuerpodetexto"/>
        <w:rPr/>
      </w:pPr>
      <w:r>
        <w:rPr>
          <w:i/>
          <w:iCs/>
        </w:rPr>
        <w:t xml:space="preserve">Ostreococcus tauri </w:t>
      </w:r>
      <w:r>
        <w:rPr/>
        <w:t>annotated genes involved in cell cycle are organized in three different g</w:t>
      </w:r>
      <w:ins w:id="62" w:author="MERCEDES GARCIA GONZALEZ" w:date="2023-03-10T13:49:00Z">
        <w:r>
          <w:rPr/>
          <w:t>r</w:t>
        </w:r>
      </w:ins>
      <w:r>
        <w:rPr/>
        <w:t xml:space="preserve">oups in order to mark in which phase of the cell cycle they are present. This organization is represented in </w:t>
      </w:r>
      <w:commentRangeStart w:id="8"/>
      <w:r>
        <w:rPr/>
        <w:t xml:space="preserve">ANEXO </w:t>
      </w:r>
      <w:r>
        <w:rPr>
          <w:bCs/>
          <w:color w:val="000000"/>
          <w:highlight w:val="white"/>
        </w:rPr>
        <w:t xml:space="preserve">(meter en anexo o aquí como tabla?) </w:t>
      </w:r>
      <w:r>
        <w:rPr>
          <w:bCs/>
          <w:color w:val="000000"/>
          <w:highlight w:val="white"/>
        </w:rPr>
      </w:r>
      <w:commentRangeEnd w:id="8"/>
      <w:r>
        <w:commentReference w:id="8"/>
      </w:r>
      <w:r>
        <w:rPr>
          <w:bCs/>
          <w:color w:val="000000"/>
          <w:highlight w:val="white"/>
        </w:rPr>
        <w:t>following the current cell cycle model in plants (Carneiro et al., 2021)⁠.</w:t>
      </w:r>
    </w:p>
    <w:p>
      <w:pPr>
        <w:pStyle w:val="Cuerpodetexto"/>
        <w:rPr/>
      </w:pPr>
      <w:r>
        <w:rPr>
          <w:bCs/>
          <w:color w:val="000000"/>
          <w:highlight w:val="white"/>
        </w:rPr>
        <w:t>Cyclin A and CDKA are transcribed and translated during G1, thus, they are considered as proteins related to G1 phase which are needed to enter to S phase. Transcription factors like E2F and Dp as well as other proteins (Rb, cell division control protein 6 and ORCs) also act during G1 phase regulating the activation of genes related to the S phase. Cyclin B and CDKB transcript/proteins levels are maintained during the S phase, in conjun</w:t>
      </w:r>
      <w:ins w:id="63" w:author="MERCEDES GARCIA GONZALEZ" w:date="2023-03-10T13:51:00Z">
        <w:r>
          <w:rPr>
            <w:bCs/>
            <w:color w:val="000000"/>
            <w:highlight w:val="white"/>
          </w:rPr>
          <w:t>c</w:t>
        </w:r>
      </w:ins>
      <w:r>
        <w:rPr>
          <w:bCs/>
          <w:color w:val="000000"/>
          <w:highlight w:val="white"/>
        </w:rPr>
        <w:t>tion with the generation of polymerases and replication related proteins (MCM complexes, replication factors, PCNA, primases, helicases, ligases, etc). Finally, Cyclin D marks the beginning of G2|M phase as well as subunits of the anaphase-promoting complex (APC) and cell division control proteins (CDC20 and CDC25) (Moulager et al., 2007, 2010; Robbens et al., 2005)⁠.</w:t>
      </w:r>
    </w:p>
    <w:p>
      <w:pPr>
        <w:pStyle w:val="Cuerpodetexto"/>
        <w:spacing w:before="0" w:after="60"/>
        <w:rPr>
          <w:rFonts w:ascii="Liberation Serif" w:hAnsi="Liberation Serif"/>
          <w:color w:val="000000"/>
          <w:highlight w:val="white"/>
        </w:rPr>
      </w:pPr>
      <w:del w:id="64" w:author="MERCEDES GARCIA GONZALEZ" w:date="2023-03-10T13:53:00Z">
        <w:r>
          <w:rPr>
            <w:bCs/>
            <w:color w:val="000000"/>
            <w:highlight w:val="white"/>
          </w:rPr>
          <w:delText>Their gene</w:delText>
        </w:r>
      </w:del>
      <w:r>
        <w:rPr>
          <w:bCs/>
          <w:color w:val="000000"/>
          <w:highlight w:val="white"/>
        </w:rPr>
        <w:t xml:space="preserve"> </w:t>
      </w:r>
      <w:ins w:id="65" w:author="MERCEDES GARCIA GONZALEZ" w:date="2023-03-10T13:54:00Z">
        <w:r>
          <w:rPr>
            <w:bCs/>
            <w:color w:val="000000"/>
            <w:highlight w:val="white"/>
          </w:rPr>
          <w:t xml:space="preserve">Gene </w:t>
        </w:r>
      </w:ins>
      <w:r>
        <w:rPr>
          <w:bCs/>
          <w:color w:val="000000"/>
          <w:highlight w:val="white"/>
        </w:rPr>
        <w:t>expression and protein abundance profiles are compared with the % of cells in the phase of the cycle they are involved in (Fig. 34). Besides the gene-protein offset, a general offset between protein abundance and the execution of their physiological role is observed. This offset is longer in phases as G1 or G2 (Fig. 34- A,C). During the S phase, as soon as the proteins are available</w:t>
      </w:r>
      <w:ins w:id="66" w:author="MERCEDES GARCIA GONZALEZ" w:date="2023-03-10T13:55:00Z">
        <w:r>
          <w:rPr>
            <w:bCs/>
            <w:color w:val="000000"/>
            <w:highlight w:val="white"/>
          </w:rPr>
          <w:t>,</w:t>
        </w:r>
      </w:ins>
      <w:r>
        <w:rPr>
          <w:bCs/>
          <w:color w:val="000000"/>
          <w:highlight w:val="white"/>
        </w:rPr>
        <w:t xml:space="preserve"> the biological process is executed (Fig. 34- B). It could be explained by the experimental design followed, since proteins selected are directly involved in DNA replication and flow cytometry directly estimates cell division phases based in the DNA content of populations. </w:t>
      </w:r>
    </w:p>
    <w:p>
      <w:pPr>
        <w:pStyle w:val="Cuerpodetexto"/>
        <w:spacing w:before="0" w:after="60"/>
        <w:rPr>
          <w:b/>
          <w:b/>
          <w:bCs/>
          <w:color w:val="000000"/>
          <w:highlight w:val="white"/>
        </w:rPr>
      </w:pPr>
      <w:r>
        <w:rPr>
          <w:b/>
          <w:bCs/>
          <w:color w:val="000000"/>
          <w:highlight w:val="white"/>
        </w:rPr>
      </w:r>
    </w:p>
    <w:p>
      <w:pPr>
        <w:pStyle w:val="Cuerpodetexto"/>
        <w:spacing w:before="0" w:after="60"/>
        <w:rPr>
          <w:b/>
          <w:b/>
          <w:bCs/>
          <w:color w:val="000000"/>
          <w:highlight w:val="white"/>
        </w:rPr>
      </w:pPr>
      <w:r>
        <w:rPr>
          <w:b/>
          <w:bCs/>
          <w:color w:val="000000"/>
          <w:highlight w:val="white"/>
        </w:rPr>
      </w:r>
    </w:p>
    <w:p>
      <w:pPr>
        <w:pStyle w:val="Cuerpodetexto"/>
        <w:spacing w:before="0" w:after="60"/>
        <w:rPr>
          <w:b/>
          <w:b/>
          <w:bCs/>
          <w:color w:val="000000"/>
          <w:highlight w:val="white"/>
        </w:rPr>
      </w:pPr>
      <w:r>
        <w:rPr>
          <w:b/>
          <w:bCs/>
          <w:color w:val="000000"/>
          <w:highlight w:val="white"/>
        </w:rPr>
      </w:r>
    </w:p>
    <w:p>
      <w:pPr>
        <w:pStyle w:val="Cuerpodetexto"/>
        <w:spacing w:before="0" w:after="60"/>
        <w:rPr>
          <w:b/>
          <w:b/>
          <w:bCs/>
          <w:color w:val="000000"/>
          <w:highlight w:val="white"/>
        </w:rPr>
      </w:pPr>
      <w:r>
        <w:rPr>
          <w:b/>
          <w:bCs/>
          <w:color w:val="000000"/>
          <w:highlight w:val="white"/>
        </w:rPr>
      </w:r>
    </w:p>
    <w:p>
      <w:pPr>
        <w:pStyle w:val="Cuerpodetexto"/>
        <w:spacing w:before="0" w:after="60"/>
        <w:rPr>
          <w:bCs/>
          <w:color w:val="000000"/>
          <w:ins w:id="68" w:author="MERCEDES GARCIA GONZALEZ" w:date="2023-03-10T13:52:00Z"/>
          <w:highlight w:val="white"/>
        </w:rPr>
      </w:pPr>
      <w:ins w:id="67" w:author="MERCEDES GARCIA GONZALEZ" w:date="2023-03-10T13:52:00Z">
        <w:r>
          <w:rPr>
            <w:bCs/>
            <w:color w:val="000000"/>
            <w:highlight w:val="white"/>
          </w:rPr>
        </w:r>
      </w:ins>
    </w:p>
    <w:p>
      <w:pPr>
        <w:pStyle w:val="Cuerpodetexto"/>
        <w:spacing w:before="0" w:after="60"/>
        <w:rPr>
          <w:bCs/>
          <w:color w:val="000000"/>
          <w:ins w:id="70" w:author="MERCEDES GARCIA GONZALEZ" w:date="2023-03-10T13:52:00Z"/>
          <w:highlight w:val="white"/>
        </w:rPr>
      </w:pPr>
      <w:ins w:id="69" w:author="MERCEDES GARCIA GONZALEZ" w:date="2023-03-10T13:52:00Z">
        <w:r>
          <w:rPr>
            <w:bCs/>
            <w:color w:val="000000"/>
            <w:highlight w:val="white"/>
          </w:rPr>
        </w:r>
      </w:ins>
    </w:p>
    <w:p>
      <w:pPr>
        <w:pStyle w:val="Cuerpodetexto"/>
        <w:spacing w:before="0" w:after="60"/>
        <w:rPr>
          <w:bCs/>
          <w:color w:val="000000"/>
          <w:ins w:id="72" w:author="MERCEDES GARCIA GONZALEZ" w:date="2023-03-10T13:52:00Z"/>
          <w:highlight w:val="white"/>
        </w:rPr>
      </w:pPr>
      <w:ins w:id="71" w:author="MERCEDES GARCIA GONZALEZ" w:date="2023-03-10T13:52:00Z">
        <w:r>
          <w:rPr>
            <w:bCs/>
            <w:color w:val="000000"/>
            <w:highlight w:val="white"/>
          </w:rPr>
        </w:r>
      </w:ins>
    </w:p>
    <w:p>
      <w:pPr>
        <w:pStyle w:val="Cuerpodetexto"/>
        <w:spacing w:before="0" w:after="60"/>
        <w:rPr>
          <w:bCs/>
          <w:color w:val="000000"/>
          <w:ins w:id="74" w:author="MERCEDES GARCIA GONZALEZ" w:date="2023-03-10T13:52:00Z"/>
          <w:highlight w:val="white"/>
        </w:rPr>
      </w:pPr>
      <w:ins w:id="73" w:author="MERCEDES GARCIA GONZALEZ" w:date="2023-03-10T13:52:00Z">
        <w:r>
          <w:rPr>
            <w:bCs/>
            <w:color w:val="000000"/>
            <w:highlight w:val="white"/>
          </w:rPr>
        </w:r>
      </w:ins>
    </w:p>
    <w:p>
      <w:pPr>
        <w:pStyle w:val="Cuerpodetexto"/>
        <w:spacing w:before="0" w:after="60"/>
        <w:rPr/>
      </w:pPr>
      <w:r>
        <mc:AlternateContent>
          <mc:Choice Requires="wps">
            <w:drawing>
              <wp:anchor behindDoc="0" distT="0" distB="0" distL="0" distR="0" simplePos="0" locked="0" layoutInCell="1" allowOverlap="1" relativeHeight="3" wp14:anchorId="633CC051">
                <wp:simplePos x="0" y="0"/>
                <wp:positionH relativeFrom="column">
                  <wp:align>center</wp:align>
                </wp:positionH>
                <wp:positionV relativeFrom="paragraph">
                  <wp:posOffset>-635</wp:posOffset>
                </wp:positionV>
                <wp:extent cx="6226810" cy="4176395"/>
                <wp:effectExtent l="0" t="0" r="0" b="0"/>
                <wp:wrapSquare wrapText="bothSides"/>
                <wp:docPr id="5" name="Marco34"/>
                <a:graphic xmlns:a="http://schemas.openxmlformats.org/drawingml/2006/main">
                  <a:graphicData uri="http://schemas.microsoft.com/office/word/2010/wordprocessingShape">
                    <wps:wsp>
                      <wps:cNvSpPr/>
                      <wps:spPr>
                        <a:xfrm>
                          <a:off x="0" y="0"/>
                          <a:ext cx="6226200" cy="4175640"/>
                        </a:xfrm>
                        <a:prstGeom prst="rect">
                          <a:avLst/>
                        </a:prstGeom>
                        <a:noFill/>
                        <a:ln>
                          <a:noFill/>
                        </a:ln>
                      </wps:spPr>
                      <wps:style>
                        <a:lnRef idx="0"/>
                        <a:fillRef idx="0"/>
                        <a:effectRef idx="0"/>
                        <a:fontRef idx="minor"/>
                      </wps:style>
                      <wps:txbx>
                        <w:txbxContent>
                          <w:p>
                            <w:pPr>
                              <w:pStyle w:val="Figura"/>
                              <w:spacing w:before="120" w:after="120"/>
                              <w:jc w:val="both"/>
                              <w:rPr/>
                            </w:pPr>
                            <w:r>
                              <w:rPr/>
                              <w:drawing>
                                <wp:inline distT="0" distB="0" distL="0" distR="0">
                                  <wp:extent cx="6120130" cy="2969260"/>
                                  <wp:effectExtent l="0" t="0" r="0" b="0"/>
                                  <wp:docPr id="7" name="Imagen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34" descr=""/>
                                          <pic:cNvPicPr>
                                            <a:picLocks noChangeAspect="1" noChangeArrowheads="1"/>
                                          </pic:cNvPicPr>
                                        </pic:nvPicPr>
                                        <pic:blipFill>
                                          <a:blip r:embed="rId3"/>
                                          <a:stretch>
                                            <a:fillRect/>
                                          </a:stretch>
                                        </pic:blipFill>
                                        <pic:spPr bwMode="auto">
                                          <a:xfrm>
                                            <a:off x="0" y="0"/>
                                            <a:ext cx="6120130" cy="2969260"/>
                                          </a:xfrm>
                                          <a:prstGeom prst="rect">
                                            <a:avLst/>
                                          </a:prstGeom>
                                        </pic:spPr>
                                      </pic:pic>
                                    </a:graphicData>
                                  </a:graphic>
                                </wp:inline>
                              </w:drawing>
                            </w:r>
                            <w:r>
                              <w:rPr/>
                              <w:t xml:space="preserve">Figure 34: </w:t>
                            </w:r>
                            <w:r>
                              <w:rPr>
                                <w:b/>
                                <w:bCs/>
                              </w:rPr>
                              <w:t xml:space="preserve">Integration of gene expression, protein abundance and cell population profiles for each phase of the cell cycle. </w:t>
                            </w:r>
                            <w:r>
                              <w:rPr/>
                              <w:t>Violin plots represent the three biological levels studied: “Genes” for transcriptomic data, “Proteins” for proteomic data and “Cells” for DNA content estimation by flow cytometry. (A) Involves G1 phase related data, (B) for S phase and (C</w:t>
                            </w:r>
                            <w:del w:id="75" w:author="MERCEDES GARCIA GONZALEZ" w:date="2023-03-10T13:56:00Z">
                              <w:r>
                                <w:rPr/>
                                <w:delText xml:space="preserve"> </w:delText>
                              </w:r>
                            </w:del>
                            <w:r>
                              <w:rPr/>
                              <w:t>) for G2 phase.</w:t>
                            </w:r>
                          </w:p>
                        </w:txbxContent>
                      </wps:txbx>
                      <wps:bodyPr lIns="0" rIns="0" tIns="0" bIns="0">
                        <a:noAutofit/>
                      </wps:bodyPr>
                    </wps:wsp>
                  </a:graphicData>
                </a:graphic>
              </wp:anchor>
            </w:drawing>
          </mc:Choice>
          <mc:Fallback>
            <w:pict>
              <v:rect id="shape_0" ID="Marco34" stroked="f" style="position:absolute;margin-left:-4.2pt;margin-top:-0.05pt;width:490.2pt;height:328.75pt;mso-position-horizontal:center" wp14:anchorId="633CC051">
                <w10:wrap type="square"/>
                <v:fill o:detectmouseclick="t" on="false"/>
                <v:stroke color="#3465a4" joinstyle="round" endcap="flat"/>
                <v:textbox>
                  <w:txbxContent>
                    <w:p>
                      <w:pPr>
                        <w:pStyle w:val="Figura"/>
                        <w:spacing w:before="120" w:after="120"/>
                        <w:jc w:val="both"/>
                        <w:rPr/>
                      </w:pPr>
                      <w:r>
                        <w:rPr/>
                        <w:drawing>
                          <wp:inline distT="0" distB="0" distL="0" distR="0">
                            <wp:extent cx="6120130" cy="2969260"/>
                            <wp:effectExtent l="0" t="0" r="0" b="0"/>
                            <wp:docPr id="8" name="Imagen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34" descr=""/>
                                    <pic:cNvPicPr>
                                      <a:picLocks noChangeAspect="1" noChangeArrowheads="1"/>
                                    </pic:cNvPicPr>
                                  </pic:nvPicPr>
                                  <pic:blipFill>
                                    <a:blip r:embed="rId3"/>
                                    <a:stretch>
                                      <a:fillRect/>
                                    </a:stretch>
                                  </pic:blipFill>
                                  <pic:spPr bwMode="auto">
                                    <a:xfrm>
                                      <a:off x="0" y="0"/>
                                      <a:ext cx="6120130" cy="2969260"/>
                                    </a:xfrm>
                                    <a:prstGeom prst="rect">
                                      <a:avLst/>
                                    </a:prstGeom>
                                  </pic:spPr>
                                </pic:pic>
                              </a:graphicData>
                            </a:graphic>
                          </wp:inline>
                        </w:drawing>
                      </w:r>
                      <w:r>
                        <w:rPr/>
                        <w:t xml:space="preserve">Figure 34: </w:t>
                      </w:r>
                      <w:r>
                        <w:rPr>
                          <w:b/>
                          <w:bCs/>
                        </w:rPr>
                        <w:t xml:space="preserve">Integration of gene expression, protein abundance and cell population profiles for each phase of the cell cycle. </w:t>
                      </w:r>
                      <w:r>
                        <w:rPr/>
                        <w:t>Violin plots represent the three biological levels studied: “Genes” for transcriptomic data, “Proteins” for proteomic data and “Cells” for DNA content estimation by flow cytometry. (A) Involves G1 phase related data, (B) for S phase and (C</w:t>
                      </w:r>
                      <w:del w:id="76" w:author="MERCEDES GARCIA GONZALEZ" w:date="2023-03-10T13:56:00Z">
                        <w:r>
                          <w:rPr/>
                          <w:delText xml:space="preserve"> </w:delText>
                        </w:r>
                      </w:del>
                      <w:r>
                        <w:rPr/>
                        <w:t>) for G2 phase.</w:t>
                      </w:r>
                    </w:p>
                  </w:txbxContent>
                </v:textbox>
              </v:rect>
            </w:pict>
          </mc:Fallback>
        </mc:AlternateContent>
      </w:r>
      <w:r>
        <w:rPr>
          <w:bCs/>
          <w:color w:val="000000"/>
          <w:highlight w:val="white"/>
        </w:rPr>
        <w:t xml:space="preserve">The transcriptomic and proteomic data for cyclins and CDKs found in </w:t>
      </w:r>
      <w:r>
        <w:rPr>
          <w:i/>
          <w:iCs/>
          <w:color w:val="000000"/>
          <w:highlight w:val="white"/>
        </w:rPr>
        <w:t>Ostreococcus</w:t>
      </w:r>
      <w:r>
        <w:rPr>
          <w:bCs/>
          <w:color w:val="000000"/>
          <w:highlight w:val="white"/>
        </w:rPr>
        <w:t xml:space="preserve"> </w:t>
      </w:r>
      <w:ins w:id="77" w:author="MERCEDES GARCIA GONZALEZ" w:date="2023-03-10T14:00:00Z">
        <w:r>
          <w:rPr>
            <w:bCs/>
            <w:color w:val="000000"/>
            <w:highlight w:val="white"/>
          </w:rPr>
          <w:t xml:space="preserve">(Fig. 35) </w:t>
        </w:r>
      </w:ins>
      <w:r>
        <w:rPr>
          <w:bCs/>
          <w:color w:val="000000"/>
          <w:highlight w:val="white"/>
        </w:rPr>
        <w:t>are in agreement with the current cell cycle model for plants</w:t>
      </w:r>
      <w:del w:id="78" w:author="MERCEDES GARCIA GONZALEZ" w:date="2023-03-10T14:00:00Z">
        <w:r>
          <w:rPr>
            <w:bCs/>
            <w:color w:val="000000"/>
            <w:highlight w:val="white"/>
          </w:rPr>
          <w:delText xml:space="preserve"> (Fig. 35)</w:delText>
        </w:r>
      </w:del>
      <w:r>
        <w:rPr>
          <w:bCs/>
          <w:color w:val="000000"/>
          <w:highlight w:val="white"/>
        </w:rPr>
        <w:t>. For both</w:t>
      </w:r>
      <w:ins w:id="79" w:author="MERCEDES GARCIA GONZALEZ" w:date="2023-03-10T14:00:00Z">
        <w:r>
          <w:rPr>
            <w:bCs/>
            <w:color w:val="000000"/>
            <w:highlight w:val="white"/>
          </w:rPr>
          <w:t>,</w:t>
        </w:r>
      </w:ins>
      <w:r>
        <w:rPr>
          <w:bCs/>
          <w:color w:val="000000"/>
          <w:highlight w:val="white"/>
        </w:rPr>
        <w:t xml:space="preserve"> summer and winter photoperiods, the transcription of Cyclin A gene takes place during G1 phase and it is the first cyclin to be activated. Cyclin A is suggested to be purely regulated by the circadian clock since it has been pro</w:t>
      </w:r>
      <w:ins w:id="80" w:author="MERCEDES GARCIA GONZALEZ" w:date="2023-03-10T14:01:00Z">
        <w:r>
          <w:rPr>
            <w:bCs/>
            <w:color w:val="000000"/>
            <w:highlight w:val="white"/>
          </w:rPr>
          <w:t>v</w:t>
        </w:r>
      </w:ins>
      <w:del w:id="81" w:author="MERCEDES GARCIA GONZALEZ" w:date="2023-03-10T14:01:00Z">
        <w:r>
          <w:rPr>
            <w:bCs/>
            <w:color w:val="000000"/>
            <w:highlight w:val="white"/>
          </w:rPr>
          <w:delText>b</w:delText>
        </w:r>
      </w:del>
      <w:r>
        <w:rPr>
          <w:bCs/>
          <w:color w:val="000000"/>
          <w:highlight w:val="white"/>
        </w:rPr>
        <w:t xml:space="preserve">ed to be independent of the metabolic status (Moulager et al., 2010)⁠. In agreement with previous transcriptomic analysis (Carneiro et al., 2021; Moulager et al., 2007)⁠, Cyclin A expression is followed by Cyclin B expression during the S phase (Fig 35-A). </w:t>
      </w:r>
    </w:p>
    <w:p>
      <w:pPr>
        <w:pStyle w:val="Cuerpodetexto"/>
        <w:spacing w:before="0" w:after="60"/>
        <w:rPr/>
      </w:pPr>
      <w:r>
        <w:rPr>
          <w:bCs/>
          <w:color w:val="000000"/>
          <w:highlight w:val="white"/>
        </w:rPr>
        <w:t xml:space="preserve">Cyclins proteins are not detected in our proteomic analysis, however CDKA and CDKB proteins are detected and their abundance profiles are in agreement with the proposed model. CDKA transcript reaches its maximum level of expression during G1, which causes an increase of CDKA protein abundance by the second part of G1 phase (Fig. 35-B) allowing, with CyclinA, the progression of the cell cycle to the S phase. During the S phase, CDKB protein abundance level reaches its maximum (Fig. 35- C), being coincident with Cyclin B transcript. Cyclin D transcript levels are low under both photoperiods, but their maximum level of expression are coincident with G2|M phase (Fig. 35-A). </w:t>
      </w:r>
      <w:r>
        <w:rPr>
          <w:bCs/>
          <w:color w:val="FF0000"/>
          <w:highlight w:val="white"/>
        </w:rPr>
        <w:t xml:space="preserve">Por qué sube tanto la CycA en SD?. </w:t>
      </w:r>
    </w:p>
    <w:p>
      <w:pPr>
        <w:pStyle w:val="Cuerpodetexto"/>
        <w:spacing w:before="0" w:after="60"/>
        <w:rPr/>
      </w:pPr>
      <w:r>
        <w:rPr>
          <w:bCs/>
          <w:color w:val="000000"/>
          <w:highlight w:val="white"/>
        </w:rPr>
        <w:t xml:space="preserve">FTSZ transcript and protein profiles are presented in order to achieve a deeper understanding of the chloroplast division in </w:t>
      </w:r>
      <w:r>
        <w:rPr>
          <w:bCs/>
          <w:i/>
          <w:iCs/>
          <w:color w:val="000000"/>
          <w:highlight w:val="white"/>
        </w:rPr>
        <w:t>Ostreococcus</w:t>
      </w:r>
      <w:r>
        <w:rPr>
          <w:bCs/>
          <w:color w:val="000000"/>
          <w:highlight w:val="white"/>
        </w:rPr>
        <w:t xml:space="preserve">. FTSZ is a key protein of the chloroplast division machinery that has been conserved from its cyanobacterial ancestors </w:t>
      </w:r>
      <w:commentRangeStart w:id="9"/>
      <w:r>
        <w:rPr>
          <w:bCs/>
          <w:color w:val="000000"/>
          <w:highlight w:val="white"/>
        </w:rPr>
        <w:t>(</w:t>
      </w:r>
      <w:r>
        <w:rPr>
          <w:bCs/>
          <w:highlight w:val="white"/>
        </w:rPr>
        <w:t>FtsZ in chloroplast division: Structure, function and evolution)</w:t>
      </w:r>
      <w:r>
        <w:rPr>
          <w:bCs/>
          <w:highlight w:val="white"/>
        </w:rPr>
      </w:r>
      <w:commentRangeEnd w:id="9"/>
      <w:r>
        <w:commentReference w:id="9"/>
      </w:r>
      <w:r>
        <w:rPr>
          <w:bCs/>
          <w:color w:val="000000"/>
          <w:highlight w:val="white"/>
        </w:rPr>
        <w:t xml:space="preserve">. Chloroplast division is considered to take place during sunrise in summer photoperiod and 4h before sunrise in winter photoperiod (Fig. 33- D,E), which is in agreement with the protein abundance profiles of FTSZ in both photoperiods (Fig. 35-D) </w:t>
      </w:r>
      <w:r>
        <w:rPr>
          <w:bCs/>
          <w:color w:val="FF0000"/>
          <w:highlight w:val="white"/>
        </w:rPr>
        <w:t>En realidad SD no coincide muy bien no? merece la pena poner las graficas de FTSZ?</w:t>
      </w:r>
    </w:p>
    <w:p>
      <w:pPr>
        <w:pStyle w:val="Cuerpodetexto"/>
        <w:spacing w:before="0" w:after="60"/>
        <w:rPr>
          <w:b/>
          <w:b/>
          <w:bCs/>
          <w:color w:val="FF0000"/>
          <w:highlight w:val="white"/>
        </w:rPr>
      </w:pPr>
      <w:r>
        <w:rPr>
          <w:b/>
          <w:bCs/>
          <w:color w:val="FF0000"/>
          <w:highlight w:val="white"/>
        </w:rPr>
        <mc:AlternateContent>
          <mc:Choice Requires="wps">
            <w:drawing>
              <wp:anchor behindDoc="0" distT="0" distB="0" distL="0" distR="0" simplePos="0" locked="0" layoutInCell="1" allowOverlap="1" relativeHeight="4" wp14:anchorId="2D6AE888">
                <wp:simplePos x="0" y="0"/>
                <wp:positionH relativeFrom="column">
                  <wp:posOffset>-41910</wp:posOffset>
                </wp:positionH>
                <wp:positionV relativeFrom="paragraph">
                  <wp:posOffset>-635</wp:posOffset>
                </wp:positionV>
                <wp:extent cx="6028690" cy="7079615"/>
                <wp:effectExtent l="0" t="0" r="0" b="0"/>
                <wp:wrapSquare wrapText="bothSides"/>
                <wp:docPr id="9" name="Marco35"/>
                <a:graphic xmlns:a="http://schemas.openxmlformats.org/drawingml/2006/main">
                  <a:graphicData uri="http://schemas.microsoft.com/office/word/2010/wordprocessingShape">
                    <wps:wsp>
                      <wps:cNvSpPr/>
                      <wps:spPr>
                        <a:xfrm>
                          <a:off x="0" y="0"/>
                          <a:ext cx="6028200" cy="7079040"/>
                        </a:xfrm>
                        <a:prstGeom prst="rect">
                          <a:avLst/>
                        </a:prstGeom>
                        <a:noFill/>
                        <a:ln>
                          <a:noFill/>
                        </a:ln>
                      </wps:spPr>
                      <wps:style>
                        <a:lnRef idx="0"/>
                        <a:fillRef idx="0"/>
                        <a:effectRef idx="0"/>
                        <a:fontRef idx="minor"/>
                      </wps:style>
                      <wps:txbx>
                        <w:txbxContent>
                          <w:p>
                            <w:pPr>
                              <w:pStyle w:val="Figura"/>
                              <w:spacing w:before="120" w:after="120"/>
                              <w:rPr/>
                            </w:pPr>
                            <w:r>
                              <w:rPr/>
                              <w:drawing>
                                <wp:inline distT="0" distB="0" distL="0" distR="0">
                                  <wp:extent cx="5847080" cy="5443855"/>
                                  <wp:effectExtent l="0" t="0" r="0" b="0"/>
                                  <wp:docPr id="11" name="Imagen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35" descr=""/>
                                          <pic:cNvPicPr>
                                            <a:picLocks noChangeAspect="1" noChangeArrowheads="1"/>
                                          </pic:cNvPicPr>
                                        </pic:nvPicPr>
                                        <pic:blipFill>
                                          <a:blip r:embed="rId4"/>
                                          <a:stretch>
                                            <a:fillRect/>
                                          </a:stretch>
                                        </pic:blipFill>
                                        <pic:spPr bwMode="auto">
                                          <a:xfrm>
                                            <a:off x="0" y="0"/>
                                            <a:ext cx="5847080" cy="5443855"/>
                                          </a:xfrm>
                                          <a:prstGeom prst="rect">
                                            <a:avLst/>
                                          </a:prstGeom>
                                        </pic:spPr>
                                      </pic:pic>
                                    </a:graphicData>
                                  </a:graphic>
                                </wp:inline>
                              </w:drawing>
                            </w:r>
                            <w:r>
                              <w:rPr/>
                              <w:t xml:space="preserve">Figure 35: </w:t>
                            </w:r>
                            <w:r>
                              <w:rPr>
                                <w:b/>
                                <w:bCs/>
                              </w:rPr>
                              <w:t>Transcript and protein abundance profiles of the main cell cycle proteins under summer and winter photoperiod in Ostreococcus tauri.</w:t>
                            </w:r>
                            <w:r>
                              <w:rPr>
                                <w:i w:val="false"/>
                                <w:iCs w:val="false"/>
                              </w:rPr>
                              <w:t xml:space="preserve"> </w:t>
                            </w:r>
                            <w:r>
                              <w:rPr/>
                              <w:t xml:space="preserve">(A) Expression level of cyclins A </w:t>
                            </w:r>
                            <w:r>
                              <w:rPr>
                                <w:highlight w:val="yellow"/>
                                <w:rPrChange w:id="0" w:author="MERCEDES GARCIA GONZALEZ" w:date="2023-03-10T14:04:00Z"/>
                              </w:rPr>
                              <w:t>(yellow</w:t>
                            </w:r>
                            <w:ins w:id="83" w:author="MERCEDES GARCIA GONZALEZ" w:date="2023-03-10T14:04:00Z">
                              <w:r>
                                <w:rPr/>
                                <w:t>.ME PARECE QUE ESTE COLOR NO EST</w:t>
                              </w:r>
                            </w:ins>
                            <w:ins w:id="84" w:author="MERCEDES GARCIA GONZALEZ" w:date="2023-03-10T14:05:00Z">
                              <w:r>
                                <w:rPr/>
                                <w:t>Á BIEN ELEGIDO PORQUE NO SE VE CUANDO ES LA LÍNEA DISCONTINUA</w:t>
                              </w:r>
                            </w:ins>
                            <w:r>
                              <w:rPr/>
                              <w:t>), B (purple) and D (orange) genes are represented with discontinued lines under summer (blue) and winter (red) photoperiods. Transcript (discontinued line) and protein (solid line) abundances of CDKA are represented in yellow (B), CDKB in purple (C ) and FTSZ in black (D).</w:t>
                            </w:r>
                          </w:p>
                        </w:txbxContent>
                      </wps:txbx>
                      <wps:bodyPr lIns="0" rIns="0" tIns="0" bIns="0">
                        <a:noAutofit/>
                      </wps:bodyPr>
                    </wps:wsp>
                  </a:graphicData>
                </a:graphic>
              </wp:anchor>
            </w:drawing>
          </mc:Choice>
          <mc:Fallback>
            <w:pict>
              <v:rect id="shape_0" ID="Marco35" stroked="f" style="position:absolute;margin-left:-3.3pt;margin-top:-0.05pt;width:474.6pt;height:557.35pt" wp14:anchorId="2D6AE888">
                <w10:wrap type="square"/>
                <v:fill o:detectmouseclick="t" on="false"/>
                <v:stroke color="#3465a4" joinstyle="round" endcap="flat"/>
                <v:textbox>
                  <w:txbxContent>
                    <w:p>
                      <w:pPr>
                        <w:pStyle w:val="Figura"/>
                        <w:spacing w:before="120" w:after="120"/>
                        <w:rPr/>
                      </w:pPr>
                      <w:r>
                        <w:rPr/>
                        <w:drawing>
                          <wp:inline distT="0" distB="0" distL="0" distR="0">
                            <wp:extent cx="5847080" cy="5443855"/>
                            <wp:effectExtent l="0" t="0" r="0" b="0"/>
                            <wp:docPr id="12" name="Imagen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35" descr=""/>
                                    <pic:cNvPicPr>
                                      <a:picLocks noChangeAspect="1" noChangeArrowheads="1"/>
                                    </pic:cNvPicPr>
                                  </pic:nvPicPr>
                                  <pic:blipFill>
                                    <a:blip r:embed="rId4"/>
                                    <a:stretch>
                                      <a:fillRect/>
                                    </a:stretch>
                                  </pic:blipFill>
                                  <pic:spPr bwMode="auto">
                                    <a:xfrm>
                                      <a:off x="0" y="0"/>
                                      <a:ext cx="5847080" cy="5443855"/>
                                    </a:xfrm>
                                    <a:prstGeom prst="rect">
                                      <a:avLst/>
                                    </a:prstGeom>
                                  </pic:spPr>
                                </pic:pic>
                              </a:graphicData>
                            </a:graphic>
                          </wp:inline>
                        </w:drawing>
                      </w:r>
                      <w:r>
                        <w:rPr/>
                        <w:t xml:space="preserve">Figure 35: </w:t>
                      </w:r>
                      <w:r>
                        <w:rPr>
                          <w:b/>
                          <w:bCs/>
                        </w:rPr>
                        <w:t>Transcript and protein abundance profiles of the main cell cycle proteins under summer and winter photoperiod in Ostreococcus tauri.</w:t>
                      </w:r>
                      <w:r>
                        <w:rPr>
                          <w:i w:val="false"/>
                          <w:iCs w:val="false"/>
                        </w:rPr>
                        <w:t xml:space="preserve"> </w:t>
                      </w:r>
                      <w:r>
                        <w:rPr/>
                        <w:t xml:space="preserve">(A) Expression level of cyclins A </w:t>
                      </w:r>
                      <w:r>
                        <w:rPr>
                          <w:highlight w:val="yellow"/>
                          <w:rPrChange w:id="0" w:author="MERCEDES GARCIA GONZALEZ" w:date="2023-03-10T14:04:00Z"/>
                        </w:rPr>
                        <w:t>(yellow</w:t>
                      </w:r>
                      <w:ins w:id="86" w:author="MERCEDES GARCIA GONZALEZ" w:date="2023-03-10T14:04:00Z">
                        <w:r>
                          <w:rPr/>
                          <w:t>.ME PARECE QUE ESTE COLOR NO EST</w:t>
                        </w:r>
                      </w:ins>
                      <w:ins w:id="87" w:author="MERCEDES GARCIA GONZALEZ" w:date="2023-03-10T14:05:00Z">
                        <w:r>
                          <w:rPr/>
                          <w:t>Á BIEN ELEGIDO PORQUE NO SE VE CUANDO ES LA LÍNEA DISCONTINUA</w:t>
                        </w:r>
                      </w:ins>
                      <w:r>
                        <w:rPr/>
                        <w:t>), B (purple) and D (orange) genes are represented with discontinued lines under summer (blue) and winter (red) photoperiods. Transcript (discontinued line) and protein (solid line) abundances of CDKA are represented in yellow (B), CDKB in purple (C ) and FTSZ in black (D).</w:t>
                      </w:r>
                    </w:p>
                  </w:txbxContent>
                </v:textbox>
              </v:rect>
            </w:pict>
          </mc:Fallback>
        </mc:AlternateContent>
      </w:r>
    </w:p>
    <w:p>
      <w:pPr>
        <w:pStyle w:val="Ttulo3"/>
        <w:numPr>
          <w:ilvl w:val="2"/>
          <w:numId w:val="2"/>
        </w:numPr>
        <w:rPr/>
      </w:pPr>
      <w:bookmarkStart w:id="4" w:name="__RefHeading___Toc365744_4255295215"/>
      <w:bookmarkEnd w:id="4"/>
      <w:r>
        <w:rPr/>
        <w:t xml:space="preserve">Diurnal and seasonal rhythm of photosynthesis in </w:t>
      </w:r>
      <w:r>
        <w:rPr>
          <w:i/>
          <w:iCs/>
        </w:rPr>
        <w:t>Ostreococcus tauri</w:t>
      </w:r>
    </w:p>
    <w:p>
      <w:pPr>
        <w:pStyle w:val="Cuerpodetexto"/>
        <w:rPr/>
      </w:pPr>
      <w:r>
        <w:rPr/>
        <w:t>Photosynthesis is the process that allow plants to use light as their main energy source. It consumes H</w:t>
      </w:r>
      <w:r>
        <w:rPr>
          <w:vertAlign w:val="subscript"/>
        </w:rPr>
        <w:t>2</w:t>
      </w:r>
      <w:r>
        <w:rPr/>
        <w:t>O and produces O</w:t>
      </w:r>
      <w:r>
        <w:rPr>
          <w:vertAlign w:val="subscript"/>
        </w:rPr>
        <w:t>2</w:t>
      </w:r>
      <w:r>
        <w:rPr/>
        <w:t xml:space="preserve"> (which is released to the atmosphere), ATP (which is used as energy in the main cellular processes), and NADPH (which is used as reducing agent needed in the Calvin cycle to fix CO2 from the atmosphere and synthesize carbon </w:t>
      </w:r>
      <w:commentRangeStart w:id="10"/>
      <w:r>
        <w:rPr/>
        <w:t>compounds</w:t>
      </w:r>
      <w:r>
        <w:rPr/>
      </w:r>
      <w:commentRangeEnd w:id="10"/>
      <w:r>
        <w:commentReference w:id="10"/>
      </w:r>
      <w:r>
        <w:rPr/>
        <w:t xml:space="preserve">). </w:t>
      </w:r>
    </w:p>
    <w:p>
      <w:pPr>
        <w:pStyle w:val="Cuerpodetexto"/>
        <w:rPr/>
      </w:pPr>
      <w:r>
        <w:rPr/>
        <w:t xml:space="preserve">In the genome of </w:t>
      </w:r>
      <w:r>
        <w:rPr>
          <w:i/>
          <w:iCs/>
        </w:rPr>
        <w:t>Ostreococcus tauri</w:t>
      </w:r>
      <w:r>
        <w:rPr/>
        <w:t xml:space="preserve">, all the essential proteins involved in photosynthesis electron transport chain and carbon fixation are present, but with a lower number of copies compared with </w:t>
      </w:r>
      <w:del w:id="88" w:author="MERCEDES GARCIA GONZALEZ" w:date="2023-03-13T12:34:00Z">
        <w:r>
          <w:rPr/>
          <w:delText xml:space="preserve">other </w:delText>
        </w:r>
      </w:del>
      <w:r>
        <w:rPr/>
        <w:t xml:space="preserve">plants and </w:t>
      </w:r>
      <w:ins w:id="89" w:author="MERCEDES GARCIA GONZALEZ" w:date="2023-03-13T12:34:00Z">
        <w:r>
          <w:rPr/>
          <w:t xml:space="preserve">other </w:t>
        </w:r>
      </w:ins>
      <w:r>
        <w:rPr/>
        <w:t xml:space="preserve">microalgae. The light-harvesting complexes of </w:t>
      </w:r>
      <w:r>
        <w:rPr>
          <w:i/>
          <w:iCs/>
        </w:rPr>
        <w:t>Ostreococcus</w:t>
      </w:r>
      <w:r>
        <w:rPr/>
        <w:t xml:space="preserve"> are singular: light-harvesting complex proteins associated with photosystem I (LHCI) are present but LHCII are lacking. Instead, a prasinophyte-specific chrolophyll-binding proteins are found (Blanc-Mathieu et al., 2014; Derelle et al., 2006)⁠. It suggest that LHCI is present in the green lineage since earlier (Six et al., 2005)⁠.</w:t>
      </w:r>
    </w:p>
    <w:p>
      <w:pPr>
        <w:pStyle w:val="Cuerpodetexto"/>
        <w:rPr/>
      </w:pPr>
      <w:r>
        <w:rPr/>
        <w:t xml:space="preserve">Understanding how photosynthesis is adapted to diurnal and seasonal cycles can contribute to develop systems where plant productivity is increased, which is a relevant topic </w:t>
      </w:r>
      <w:del w:id="90" w:author="MERCEDES GARCIA GONZALEZ" w:date="2023-03-13T12:41:00Z">
        <w:r>
          <w:rPr/>
          <w:delText xml:space="preserve">of great importance </w:delText>
        </w:r>
      </w:del>
      <w:r>
        <w:rPr/>
        <w:t>in agriculture. Circadian regulation of this process was first described in marine algae</w:t>
      </w:r>
      <w:r>
        <w:rPr>
          <w:iCs/>
          <w:color w:val="000000"/>
          <w:highlight w:val="white"/>
        </w:rPr>
        <w:t xml:space="preserve">, when circadian oscillations of oxygen production were observed </w:t>
      </w:r>
      <w:del w:id="91" w:author="MERCEDES GARCIA GONZALEZ" w:date="2023-03-13T12:41:00Z">
        <w:r>
          <w:rPr>
            <w:iCs/>
            <w:color w:val="000000"/>
            <w:highlight w:val="white"/>
          </w:rPr>
          <w:delText xml:space="preserve">for the first time </w:delText>
        </w:r>
      </w:del>
      <w:r>
        <w:rPr>
          <w:iCs/>
          <w:color w:val="000000"/>
          <w:highlight w:val="white"/>
        </w:rPr>
        <w:t>(Dodd et al., 2014; Sweeney &amp; Haxo, 1961)⁠.</w:t>
      </w:r>
      <w:r>
        <w:rPr>
          <w:rFonts w:ascii="Georgia;Palatino;serif" w:hAnsi="Georgia;Palatino;serif"/>
          <w:iCs/>
          <w:color w:val="333333"/>
          <w:highlight w:val="white"/>
        </w:rPr>
        <w:t xml:space="preserve"> </w:t>
      </w:r>
      <w:r>
        <w:rPr>
          <w:iCs/>
          <w:color w:val="000000"/>
          <w:highlight w:val="white"/>
        </w:rPr>
        <w:t xml:space="preserve">After that discovery, circadian oscillations of more physiological phenomena related to photosynthesis (such as chloroplast ATP concentration, electron transport rate, starch content or photosynthesis efficiency) have been also described in microalgae (Mackenzie &amp; Morse, 2011; Ral et al., 2006; Sorek et al., 2013; Sweeney &amp; Haxo, 1961)⁠. Furthermore, circadian oscillations in </w:t>
      </w:r>
      <w:del w:id="92" w:author="MERCEDES GARCIA GONZALEZ" w:date="2023-03-13T12:43:00Z">
        <w:r>
          <w:rPr>
            <w:iCs/>
            <w:color w:val="000000"/>
            <w:highlight w:val="white"/>
          </w:rPr>
          <w:delText xml:space="preserve">physiological measurements related to </w:delText>
        </w:r>
      </w:del>
      <w:r>
        <w:rPr>
          <w:iCs/>
          <w:color w:val="000000"/>
          <w:highlight w:val="white"/>
        </w:rPr>
        <w:t>photosynthesis are also found in plants, even in the ones with agriculture interest (Feugier &amp; Satake, 2013; Lonergan, 1981; Tucker et al., 2004)⁠</w:t>
      </w:r>
      <w:r>
        <w:rPr>
          <w:rFonts w:ascii="Liberation Serif" w:hAnsi="Liberation Serif"/>
          <w:color w:val="000000"/>
          <w:highlight w:val="white"/>
        </w:rPr>
        <w:t xml:space="preserve">. </w:t>
      </w:r>
      <w:r>
        <w:rPr>
          <w:iCs/>
          <w:color w:val="000000"/>
          <w:highlight w:val="white"/>
        </w:rPr>
        <w:t xml:space="preserve">Nowadays, omics techniques have enable to elucidate that genes involved in photosynthesis and carbon fixation describe oscillations with a 24h period in microalgae and plants (Ferrari et al., 2019)⁠. </w:t>
      </w:r>
      <w:r>
        <w:rPr>
          <w:color w:val="000000"/>
          <w:highlight w:val="white"/>
        </w:rPr>
        <w:t xml:space="preserve">In addition, this thesis describes for the first time how rhythmic expression profiles of the genes involved in </w:t>
      </w:r>
      <w:commentRangeStart w:id="11"/>
      <w:r>
        <w:rPr>
          <w:color w:val="000000"/>
          <w:highlight w:val="white"/>
        </w:rPr>
        <w:t xml:space="preserve">the complete metabolic pathway </w:t>
      </w:r>
      <w:r>
        <w:rPr>
          <w:color w:val="000000"/>
          <w:highlight w:val="white"/>
        </w:rPr>
      </w:r>
      <w:commentRangeEnd w:id="11"/>
      <w:r>
        <w:commentReference w:id="11"/>
      </w:r>
      <w:r>
        <w:rPr>
          <w:color w:val="000000"/>
          <w:highlight w:val="white"/>
        </w:rPr>
        <w:t xml:space="preserve">are maintained under different photoperiods and free-running conditions (constant light and constant darkness) in a photosynthetic organism. </w:t>
      </w:r>
    </w:p>
    <w:p>
      <w:pPr>
        <w:pStyle w:val="Cuerpodetexto"/>
        <w:rPr/>
      </w:pPr>
      <w:del w:id="93" w:author="MERCEDES GARCIA GONZALEZ" w:date="2023-03-13T12:48:00Z">
        <w:r>
          <w:rPr>
            <w:color w:val="000000"/>
            <w:highlight w:val="white"/>
          </w:rPr>
          <w:delText>During the previous chapters, photosynthesis have been highlighted several times. First, t</w:delText>
        </w:r>
      </w:del>
      <w:ins w:id="94" w:author="MERCEDES GARCIA GONZALEZ" w:date="2023-03-13T12:48:00Z">
        <w:r>
          <w:rPr>
            <w:color w:val="000000"/>
            <w:highlight w:val="white"/>
          </w:rPr>
          <w:t>T</w:t>
        </w:r>
      </w:ins>
      <w:r>
        <w:rPr>
          <w:color w:val="000000"/>
          <w:highlight w:val="white"/>
        </w:rPr>
        <w:t xml:space="preserve">he genes involved in photosynthesis have been described as </w:t>
      </w:r>
      <w:r>
        <w:rPr>
          <w:i/>
          <w:iCs/>
          <w:color w:val="000000"/>
          <w:highlight w:val="white"/>
        </w:rPr>
        <w:t>bona fide</w:t>
      </w:r>
      <w:r>
        <w:rPr>
          <w:color w:val="000000"/>
          <w:highlight w:val="white"/>
        </w:rPr>
        <w:t xml:space="preserve"> circadian genes in </w:t>
      </w:r>
      <w:r>
        <w:rPr>
          <w:color w:val="000000"/>
          <w:highlight w:val="yellow"/>
          <w:rPrChange w:id="0" w:author="MERCEDES GARCIA GONZALEZ" w:date="2023-03-13T12:48:00Z"/>
        </w:rPr>
        <w:t>Chapter 4</w:t>
      </w:r>
      <w:r>
        <w:rPr>
          <w:color w:val="000000"/>
          <w:highlight w:val="white"/>
        </w:rPr>
        <w:t xml:space="preserve">, since their rhythmic expression profile is maintained during both summer and winter photoperiod and free-running conditions. Moreover, </w:t>
      </w:r>
      <w:r>
        <w:rPr>
          <w:color w:val="000000"/>
          <w:highlight w:val="yellow"/>
          <w:rPrChange w:id="0" w:author="MERCEDES GARCIA GONZALEZ" w:date="2023-03-13T12:49:00Z"/>
        </w:rPr>
        <w:t>in Chapter 5</w:t>
      </w:r>
      <w:r>
        <w:rPr>
          <w:color w:val="000000"/>
          <w:highlight w:val="white"/>
        </w:rPr>
        <w:t xml:space="preserve">, photosynthesis have been found as one of the processes with the shortest offset between gene expression and translation in </w:t>
      </w:r>
      <w:r>
        <w:rPr>
          <w:i/>
          <w:iCs/>
          <w:color w:val="000000"/>
          <w:highlight w:val="white"/>
        </w:rPr>
        <w:t xml:space="preserve">Ostreococcus tauri. </w:t>
      </w:r>
      <w:r>
        <w:rPr>
          <w:color w:val="000000"/>
          <w:highlight w:val="white"/>
        </w:rPr>
        <w:t>Those results from multi-omics analyses are now integrated with photosynthetic efficiency measurements under both photoperiods. This integration unveil</w:t>
      </w:r>
      <w:ins w:id="97" w:author="MERCEDES GARCIA GONZALEZ" w:date="2023-03-13T12:49:00Z">
        <w:r>
          <w:rPr>
            <w:color w:val="000000"/>
            <w:highlight w:val="white"/>
          </w:rPr>
          <w:t>s</w:t>
        </w:r>
      </w:ins>
      <w:r>
        <w:rPr>
          <w:color w:val="000000"/>
          <w:highlight w:val="white"/>
        </w:rPr>
        <w:t xml:space="preserve"> the adaptation of photosynthesis and related processes like carbon fixation and starch metabolism in </w:t>
      </w:r>
      <w:r>
        <w:rPr>
          <w:i/>
          <w:iCs/>
          <w:color w:val="000000"/>
          <w:highlight w:val="white"/>
        </w:rPr>
        <w:t>Ostreococcus</w:t>
      </w:r>
      <w:r>
        <w:rPr>
          <w:color w:val="000000"/>
          <w:highlight w:val="white"/>
        </w:rPr>
        <w:t xml:space="preserve"> to different seasons and contributes to dissect the conserved circadian regulation mechanisms controlling photosynthetic productivity in the green lineage.</w:t>
      </w:r>
    </w:p>
    <w:p>
      <w:pPr>
        <w:pStyle w:val="Ttulo4"/>
        <w:numPr>
          <w:ilvl w:val="3"/>
          <w:numId w:val="2"/>
        </w:numPr>
        <w:rPr/>
      </w:pPr>
      <w:bookmarkStart w:id="5" w:name="__RefHeading___Toc365746_4255295215"/>
      <w:bookmarkEnd w:id="5"/>
      <w:r>
        <w:rPr/>
        <w:t>Rhythmic oscillations of photosynthetic efficiency under summer and winter photoperiod</w:t>
      </w:r>
    </w:p>
    <w:p>
      <w:pPr>
        <w:pStyle w:val="Cuerpodetexto"/>
        <w:rPr/>
      </w:pPr>
      <w:r>
        <w:rPr/>
        <w:t xml:space="preserve">Photosynthesis efficiency has been calculated by estimating chlorophyll fluorescence parameter Fv/Fm, which is used as a common </w:t>
      </w:r>
      <w:r>
        <w:rPr>
          <w:rStyle w:val="Destacado"/>
          <w:i w:val="false"/>
          <w:iCs w:val="false"/>
        </w:rPr>
        <w:t xml:space="preserve">measure of PSII performance. </w:t>
      </w:r>
      <w:r>
        <w:rPr/>
        <w:t>The same rhythmicity analysis carried out with the transcriptomic</w:t>
      </w:r>
      <w:ins w:id="98" w:author="MERCEDES GARCIA GONZALEZ" w:date="2023-03-20T10:00:00Z">
        <w:r>
          <w:rPr/>
          <w:t xml:space="preserve"> and</w:t>
        </w:r>
      </w:ins>
      <w:del w:id="99" w:author="MERCEDES GARCIA GONZALEZ" w:date="2023-03-20T10:00:00Z">
        <w:r>
          <w:rPr/>
          <w:delText>,</w:delText>
        </w:r>
      </w:del>
      <w:r>
        <w:rPr/>
        <w:t xml:space="preserve"> proteomic </w:t>
      </w:r>
      <w:del w:id="100" w:author="MERCEDES GARCIA GONZALEZ" w:date="2023-03-13T12:54:00Z">
        <w:r>
          <w:rPr/>
          <w:delText xml:space="preserve">and cytometry </w:delText>
        </w:r>
      </w:del>
      <w:r>
        <w:rPr/>
        <w:t>data is also achieved with Fv/Fm measurements obtained from three consecutive days under light-dark cycles (summer and winter photoperiods). Data generation and analysis</w:t>
      </w:r>
      <w:del w:id="101" w:author="MERCEDES GARCIA GONZALEZ" w:date="2023-03-20T10:01:00Z">
        <w:r>
          <w:rPr/>
          <w:delText xml:space="preserve"> methods</w:delText>
        </w:r>
      </w:del>
      <w:r>
        <w:rPr/>
        <w:t xml:space="preserve"> are described in detail in Materials and Methods.</w:t>
      </w:r>
    </w:p>
    <w:p>
      <w:pPr>
        <w:pStyle w:val="Cuerpodetexto"/>
        <w:rPr/>
      </w:pPr>
      <w:r>
        <w:rPr/>
        <w:t xml:space="preserve">Under summer photoperiod, Fv/Fm </w:t>
      </w:r>
      <w:del w:id="102" w:author="MERCEDES GARCIA GONZALEZ" w:date="2023-03-13T12:55:00Z">
        <w:r>
          <w:rPr/>
          <w:delText xml:space="preserve">measurements </w:delText>
        </w:r>
      </w:del>
      <w:r>
        <w:rPr/>
        <w:t>present a clear rhythmic profile with a 24h period, with a p-value of 3.5x10</w:t>
      </w:r>
      <w:r>
        <w:rPr>
          <w:vertAlign w:val="superscript"/>
        </w:rPr>
        <w:t xml:space="preserve">7 </w:t>
      </w:r>
      <w:r>
        <w:rPr/>
        <w:t xml:space="preserve">(Fig. 36-A). The maximum </w:t>
      </w:r>
      <w:del w:id="103" w:author="MERCEDES GARCIA GONZALEZ" w:date="2023-03-20T10:01:00Z">
        <w:r>
          <w:rPr/>
          <w:delText xml:space="preserve">level </w:delText>
        </w:r>
      </w:del>
      <w:ins w:id="104" w:author="MERCEDES GARCIA GONZALEZ" w:date="2023-03-20T10:01:00Z">
        <w:r>
          <w:rPr/>
          <w:t xml:space="preserve">value </w:t>
        </w:r>
      </w:ins>
      <w:r>
        <w:rPr/>
        <w:t>of Fv/Fm takes place periodically every 24h during the maximum irradiance hours (around ZT8</w:t>
      </w:r>
      <w:del w:id="105" w:author="MERCEDES GARCIA GONZALEZ" w:date="2023-03-20T10:01:00Z">
        <w:r>
          <w:rPr/>
          <w:delText xml:space="preserve"> in summer photoperiod</w:delText>
        </w:r>
      </w:del>
      <w:r>
        <w:rPr/>
        <w:t>). It suggests that photosystems are at their higher performance by that time of the day and, thus, photosynthe</w:t>
      </w:r>
      <w:ins w:id="106" w:author="MERCEDES GARCIA GONZALEZ" w:date="2023-03-20T10:01:00Z">
        <w:r>
          <w:rPr/>
          <w:t>tic</w:t>
        </w:r>
      </w:ins>
      <w:del w:id="107" w:author="MERCEDES GARCIA GONZALEZ" w:date="2023-03-20T10:01:00Z">
        <w:r>
          <w:rPr/>
          <w:delText>sis</w:delText>
        </w:r>
      </w:del>
      <w:r>
        <w:rPr/>
        <w:t xml:space="preserve"> efficiency. </w:t>
      </w:r>
      <w:commentRangeStart w:id="12"/>
      <w:r>
        <w:rPr/>
        <w:t>Whereas</w:t>
      </w:r>
      <w:ins w:id="108" w:author="MERCEDES GARCIA GONZALEZ" w:date="2023-03-13T13:05:00Z">
        <w:r>
          <w:rPr/>
          <w:t>,</w:t>
        </w:r>
      </w:ins>
      <w:r>
        <w:rPr/>
        <w:t xml:space="preserve"> under winter photoperiod, </w:t>
      </w:r>
      <w:del w:id="109" w:author="MERCEDES GARCIA GONZALEZ" w:date="2023-03-20T10:17:00Z">
        <w:r>
          <w:rPr/>
          <w:delText xml:space="preserve">it is described </w:delText>
        </w:r>
      </w:del>
      <w:r>
        <w:rPr/>
        <w:t xml:space="preserve">a rhythmic profile with two </w:t>
      </w:r>
      <w:del w:id="110" w:author="MERCEDES GARCIA GONZALEZ" w:date="2023-03-20T10:18:00Z">
        <w:r>
          <w:rPr/>
          <w:delText xml:space="preserve">increments </w:delText>
        </w:r>
      </w:del>
      <w:ins w:id="111" w:author="MERCEDES GARCIA GONZALEZ" w:date="2023-03-20T10:18:00Z">
        <w:r>
          <w:rPr/>
          <w:t xml:space="preserve">maxima </w:t>
        </w:r>
      </w:ins>
      <w:r>
        <w:rPr/>
        <w:t>in the Fv/Fm value</w:t>
      </w:r>
      <w:ins w:id="112" w:author="MERCEDES GARCIA GONZALEZ" w:date="2023-03-20T10:38:00Z">
        <w:r>
          <w:rPr/>
          <w:t>s is observed</w:t>
        </w:r>
      </w:ins>
      <w:r>
        <w:rPr/>
        <w:t xml:space="preserve"> (Fig. 36-B). Both peaks in Fv/Fm rhythmic profile are</w:t>
      </w:r>
      <w:del w:id="113" w:author="MERCEDES GARCIA GONZALEZ" w:date="2023-03-20T11:08:00Z">
        <w:r>
          <w:rPr/>
          <w:delText xml:space="preserve"> significantly</w:delText>
        </w:r>
      </w:del>
      <w:r>
        <w:rPr/>
        <w:t xml:space="preserve"> repeated periodically every 12h with a p-value of 0.01</w:t>
      </w:r>
      <w:r>
        <w:rPr/>
      </w:r>
      <w:commentRangeEnd w:id="12"/>
      <w:r>
        <w:commentReference w:id="12"/>
      </w:r>
      <w:r>
        <w:rPr/>
        <w:t>. One peak is in agreement with the summer Fv/Fm rhythmic profile and it takes place during the maximum irradiance hours (ZT4 in winter photoperiod). The other peak correspond</w:t>
      </w:r>
      <w:ins w:id="114" w:author="MERCEDES GARCIA GONZALEZ" w:date="2023-03-13T13:06:00Z">
        <w:r>
          <w:rPr/>
          <w:t>s</w:t>
        </w:r>
      </w:ins>
      <w:r>
        <w:rPr/>
        <w:t xml:space="preserve"> to a smaller increment of Fv/Fm value that takes place more than 8h before sunrise. It means that photosynthe</w:t>
      </w:r>
      <w:ins w:id="115" w:author="MERCEDES GARCIA GONZALEZ" w:date="2023-03-20T11:08:00Z">
        <w:r>
          <w:rPr/>
          <w:t>tic</w:t>
        </w:r>
      </w:ins>
      <w:del w:id="116" w:author="MERCEDES GARCIA GONZALEZ" w:date="2023-03-20T11:08:00Z">
        <w:r>
          <w:rPr/>
          <w:delText>sis</w:delText>
        </w:r>
      </w:del>
      <w:r>
        <w:rPr/>
        <w:t xml:space="preserve"> machinery is prepared in anticipation during the night</w:t>
      </w:r>
      <w:ins w:id="117" w:author="MERCEDES GARCIA GONZALEZ" w:date="2023-03-20T11:09:00Z">
        <w:r>
          <w:rPr/>
          <w:t>,</w:t>
        </w:r>
      </w:ins>
      <w:r>
        <w:rPr/>
        <w:t xml:space="preserve"> as a circadian response to the few hours of light during winter photoperiod. These results suggest that </w:t>
      </w:r>
      <w:r>
        <w:rPr>
          <w:i/>
          <w:iCs/>
        </w:rPr>
        <w:t>Ostreococcus tauri</w:t>
      </w:r>
      <w:r>
        <w:rPr/>
        <w:t xml:space="preserve"> is able to anticipate cyclic changes in photoperiod, which is a signal of strong circadian regulation of photosynthesis</w:t>
      </w:r>
      <w:del w:id="118" w:author="MERCEDES GARCIA GONZALEZ" w:date="2023-03-20T11:09:00Z">
        <w:r>
          <w:rPr/>
          <w:delText xml:space="preserve"> machinery</w:delText>
        </w:r>
      </w:del>
      <w:r>
        <w:rPr/>
        <w:commentReference w:id="13"/>
      </w:r>
      <w:r>
        <w:rPr/>
        <w:t xml:space="preserve">. </w:t>
      </w:r>
    </w:p>
    <w:p>
      <w:pPr>
        <w:pStyle w:val="Cuerpodetexto"/>
        <w:spacing w:before="0" w:after="140"/>
        <w:rPr>
          <w:sz w:val="12"/>
          <w:szCs w:val="12"/>
        </w:rPr>
      </w:pPr>
      <w:r>
        <w:rPr/>
        <mc:AlternateContent>
          <mc:Choice Requires="wps">
            <w:drawing>
              <wp:anchor behindDoc="0" distT="0" distB="0" distL="0" distR="0" simplePos="0" locked="0" layoutInCell="1" allowOverlap="1" relativeHeight="5" wp14:anchorId="10FAF264">
                <wp:simplePos x="0" y="0"/>
                <wp:positionH relativeFrom="column">
                  <wp:posOffset>5715</wp:posOffset>
                </wp:positionH>
                <wp:positionV relativeFrom="paragraph">
                  <wp:posOffset>635</wp:posOffset>
                </wp:positionV>
                <wp:extent cx="6348095" cy="2538730"/>
                <wp:effectExtent l="0" t="0" r="0" b="0"/>
                <wp:wrapSquare wrapText="bothSides"/>
                <wp:docPr id="13" name="Marco36"/>
                <a:graphic xmlns:a="http://schemas.openxmlformats.org/drawingml/2006/main">
                  <a:graphicData uri="http://schemas.microsoft.com/office/word/2010/wordprocessingShape">
                    <wps:wsp>
                      <wps:cNvSpPr/>
                      <wps:spPr>
                        <a:xfrm>
                          <a:off x="0" y="0"/>
                          <a:ext cx="6347520" cy="2538000"/>
                        </a:xfrm>
                        <a:prstGeom prst="rect">
                          <a:avLst/>
                        </a:prstGeom>
                        <a:noFill/>
                        <a:ln>
                          <a:noFill/>
                        </a:ln>
                      </wps:spPr>
                      <wps:style>
                        <a:lnRef idx="0"/>
                        <a:fillRef idx="0"/>
                        <a:effectRef idx="0"/>
                        <a:fontRef idx="minor"/>
                      </wps:style>
                      <wps:txbx>
                        <w:txbxContent>
                          <w:p>
                            <w:pPr>
                              <w:pStyle w:val="Figura"/>
                              <w:spacing w:before="120" w:after="120"/>
                              <w:rPr/>
                            </w:pPr>
                            <w:r>
                              <w:rPr/>
                              <w:drawing>
                                <wp:inline distT="0" distB="0" distL="0" distR="0">
                                  <wp:extent cx="6347460" cy="1908175"/>
                                  <wp:effectExtent l="0" t="0" r="0" b="0"/>
                                  <wp:docPr id="15" name="Imagen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36" descr=""/>
                                          <pic:cNvPicPr>
                                            <a:picLocks noChangeAspect="1" noChangeArrowheads="1"/>
                                          </pic:cNvPicPr>
                                        </pic:nvPicPr>
                                        <pic:blipFill>
                                          <a:blip r:embed="rId5"/>
                                          <a:stretch>
                                            <a:fillRect/>
                                          </a:stretch>
                                        </pic:blipFill>
                                        <pic:spPr bwMode="auto">
                                          <a:xfrm>
                                            <a:off x="0" y="0"/>
                                            <a:ext cx="6347460" cy="1908175"/>
                                          </a:xfrm>
                                          <a:prstGeom prst="rect">
                                            <a:avLst/>
                                          </a:prstGeom>
                                        </pic:spPr>
                                      </pic:pic>
                                    </a:graphicData>
                                  </a:graphic>
                                </wp:inline>
                              </w:drawing>
                            </w:r>
                            <w:r>
                              <w:rPr/>
                              <w:t xml:space="preserve">Figure 36. </w:t>
                            </w:r>
                            <w:r>
                              <w:rPr>
                                <w:b/>
                                <w:bCs/>
                              </w:rPr>
                              <w:t>Photosynthe</w:t>
                            </w:r>
                            <w:ins w:id="119" w:author="MERCEDES GARCIA GONZALEZ" w:date="2023-03-20T11:10:00Z">
                              <w:r>
                                <w:rPr>
                                  <w:b/>
                                  <w:bCs/>
                                </w:rPr>
                                <w:t>tic</w:t>
                              </w:r>
                            </w:ins>
                            <w:del w:id="120" w:author="MERCEDES GARCIA GONZALEZ" w:date="2023-03-20T11:10:00Z">
                              <w:r>
                                <w:rPr>
                                  <w:b/>
                                  <w:bCs/>
                                </w:rPr>
                                <w:delText>sis</w:delText>
                              </w:r>
                            </w:del>
                            <w:r>
                              <w:rPr>
                                <w:b/>
                                <w:bCs/>
                              </w:rPr>
                              <w:t xml:space="preserve"> efficiency rhythmic oscillations.</w:t>
                            </w:r>
                            <w:r>
                              <w:rPr/>
                              <w:t xml:space="preserve"> Fv/Fm oscillating values used as an estimation of PSII performance and, thus, photosynthe</w:t>
                            </w:r>
                            <w:ins w:id="121" w:author="MERCEDES GARCIA GONZALEZ" w:date="2023-03-20T11:10:00Z">
                              <w:r>
                                <w:rPr/>
                                <w:t>tic</w:t>
                              </w:r>
                            </w:ins>
                            <w:del w:id="122" w:author="MERCEDES GARCIA GONZALEZ" w:date="2023-03-20T11:10:00Z">
                              <w:r>
                                <w:rPr/>
                                <w:delText>sis</w:delText>
                              </w:r>
                            </w:del>
                            <w:r>
                              <w:rPr/>
                              <w:t xml:space="preserve"> efficiency under three consecutive days of summer (A) and winter (B) photoperiods. </w:t>
                            </w:r>
                          </w:p>
                        </w:txbxContent>
                      </wps:txbx>
                      <wps:bodyPr lIns="0" rIns="0" tIns="0" bIns="0">
                        <a:noAutofit/>
                      </wps:bodyPr>
                    </wps:wsp>
                  </a:graphicData>
                </a:graphic>
              </wp:anchor>
            </w:drawing>
          </mc:Choice>
          <mc:Fallback>
            <w:pict>
              <v:rect id="shape_0" ID="Marco36" stroked="f" style="position:absolute;margin-left:0.45pt;margin-top:0.05pt;width:499.75pt;height:199.8pt" wp14:anchorId="10FAF264">
                <w10:wrap type="square"/>
                <v:fill o:detectmouseclick="t" on="false"/>
                <v:stroke color="#3465a4" joinstyle="round" endcap="flat"/>
                <v:textbox>
                  <w:txbxContent>
                    <w:p>
                      <w:pPr>
                        <w:pStyle w:val="Figura"/>
                        <w:spacing w:before="120" w:after="120"/>
                        <w:rPr/>
                      </w:pPr>
                      <w:r>
                        <w:rPr/>
                        <w:drawing>
                          <wp:inline distT="0" distB="0" distL="0" distR="0">
                            <wp:extent cx="6347460" cy="1908175"/>
                            <wp:effectExtent l="0" t="0" r="0" b="0"/>
                            <wp:docPr id="16" name="Imagen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36" descr=""/>
                                    <pic:cNvPicPr>
                                      <a:picLocks noChangeAspect="1" noChangeArrowheads="1"/>
                                    </pic:cNvPicPr>
                                  </pic:nvPicPr>
                                  <pic:blipFill>
                                    <a:blip r:embed="rId5"/>
                                    <a:stretch>
                                      <a:fillRect/>
                                    </a:stretch>
                                  </pic:blipFill>
                                  <pic:spPr bwMode="auto">
                                    <a:xfrm>
                                      <a:off x="0" y="0"/>
                                      <a:ext cx="6347460" cy="1908175"/>
                                    </a:xfrm>
                                    <a:prstGeom prst="rect">
                                      <a:avLst/>
                                    </a:prstGeom>
                                  </pic:spPr>
                                </pic:pic>
                              </a:graphicData>
                            </a:graphic>
                          </wp:inline>
                        </w:drawing>
                      </w:r>
                      <w:r>
                        <w:rPr/>
                        <w:t xml:space="preserve">Figure 36. </w:t>
                      </w:r>
                      <w:r>
                        <w:rPr>
                          <w:b/>
                          <w:bCs/>
                        </w:rPr>
                        <w:t>Photosynthe</w:t>
                      </w:r>
                      <w:ins w:id="123" w:author="MERCEDES GARCIA GONZALEZ" w:date="2023-03-20T11:10:00Z">
                        <w:r>
                          <w:rPr>
                            <w:b/>
                            <w:bCs/>
                          </w:rPr>
                          <w:t>tic</w:t>
                        </w:r>
                      </w:ins>
                      <w:del w:id="124" w:author="MERCEDES GARCIA GONZALEZ" w:date="2023-03-20T11:10:00Z">
                        <w:r>
                          <w:rPr>
                            <w:b/>
                            <w:bCs/>
                          </w:rPr>
                          <w:delText>sis</w:delText>
                        </w:r>
                      </w:del>
                      <w:r>
                        <w:rPr>
                          <w:b/>
                          <w:bCs/>
                        </w:rPr>
                        <w:t xml:space="preserve"> efficiency rhythmic oscillations.</w:t>
                      </w:r>
                      <w:r>
                        <w:rPr/>
                        <w:t xml:space="preserve"> Fv/Fm oscillating values used as an estimation of PSII performance and, thus, photosynthe</w:t>
                      </w:r>
                      <w:ins w:id="125" w:author="MERCEDES GARCIA GONZALEZ" w:date="2023-03-20T11:10:00Z">
                        <w:r>
                          <w:rPr/>
                          <w:t>tic</w:t>
                        </w:r>
                      </w:ins>
                      <w:del w:id="126" w:author="MERCEDES GARCIA GONZALEZ" w:date="2023-03-20T11:10:00Z">
                        <w:r>
                          <w:rPr/>
                          <w:delText>sis</w:delText>
                        </w:r>
                      </w:del>
                      <w:r>
                        <w:rPr/>
                        <w:t xml:space="preserve"> efficiency under three consecutive days of summer (A) and winter (B) photoperiods. </w:t>
                      </w:r>
                    </w:p>
                  </w:txbxContent>
                </v:textbox>
              </v:rect>
            </w:pict>
          </mc:Fallback>
        </mc:AlternateContent>
      </w:r>
    </w:p>
    <w:sectPr>
      <w:headerReference w:type="default" r:id="rId6"/>
      <w:footerReference w:type="default" r:id="rId7"/>
      <w:type w:val="nextPage"/>
      <w:pgSz w:w="11906" w:h="16838"/>
      <w:pgMar w:left="1134" w:right="1134" w:header="1134" w:top="1693" w:footer="1134" w:bottom="1693"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dmin" w:date="2023-03-09T13:29:00Z" w:initials="a">
    <w:p>
      <w:r>
        <w:rPr>
          <w:rFonts w:eastAsia="DejaVu Sans" w:cs="DejaVu Sans"/>
          <w:lang w:val="en-US" w:eastAsia="en-US" w:bidi="en-US"/>
        </w:rPr>
        <w:t>To understand how biological processes are regulated by diurnal and seasonal cycles is necessary the integration of multi-omic data, previously presented, with the analysis of these processes</w:t>
      </w:r>
    </w:p>
  </w:comment>
  <w:comment w:id="1" w:author="admin" w:date="2023-03-09T13:38:00Z" w:initials="a">
    <w:p>
      <w:r>
        <w:rPr>
          <w:rFonts w:eastAsia="DejaVu Sans" w:cs="DejaVu Sans"/>
          <w:lang w:val="en-US" w:eastAsia="en-US" w:bidi="en-US"/>
        </w:rPr>
        <w:t>There is evidence that the cell cycle is directly regulated by the clock</w:t>
      </w:r>
    </w:p>
    <w:p>
      <w:r>
        <w:rPr>
          <w:rFonts w:eastAsia="DejaVu Sans" w:cs="DejaVu Sans"/>
          <w:lang w:val="en-US" w:eastAsia="en-US" w:bidi="en-US"/>
        </w:rPr>
      </w:r>
    </w:p>
    <w:p>
      <w:r>
        <w:rPr>
          <w:rFonts w:eastAsia="DejaVu Sans" w:cs="DejaVu Sans"/>
          <w:lang w:eastAsia="en-US" w:bidi="en-US" w:val="es-ES"/>
        </w:rPr>
        <w:t>¿Te estás refiriendo ya a O.tauri o a todos los organismos? Aclararlo.</w:t>
      </w:r>
    </w:p>
  </w:comment>
  <w:comment w:id="2" w:author="MERCEDES GARCIA GONZALEZ" w:date="2023-03-10T12:42:00Z" w:initials="MGG">
    <w:p>
      <w:r>
        <w:rPr>
          <w:rFonts w:eastAsia="DejaVu Sans" w:cs="DejaVu Sans"/>
          <w:lang w:eastAsia="en-US" w:bidi="en-US" w:val="es-ES"/>
        </w:rPr>
        <w:t>Se toman muestras cada cuatro horas, no?</w:t>
      </w:r>
    </w:p>
    <w:p>
      <w:r>
        <w:rPr>
          <w:rFonts w:eastAsia="DejaVu Sans" w:cs="DejaVu Sans"/>
          <w:lang w:eastAsia="en-US" w:bidi="en-US" w:val="es-ES"/>
        </w:rPr>
        <w:t>Aclarar un poco más la coincidencia entre las muestras tomadas para RNA-seq  y las de citometría, para que quede claro que son equivalentes.</w:t>
      </w:r>
    </w:p>
  </w:comment>
  <w:comment w:id="3" w:author="MERCEDES GARCIA GONZALEZ" w:date="2023-03-10T13:02:00Z" w:initials="MGG">
    <w:p>
      <w:r>
        <w:rPr>
          <w:rFonts w:eastAsia="DejaVu Sans" w:cs="DejaVu Sans"/>
          <w:lang w:eastAsia="en-US" w:bidi="en-US" w:val="es-ES"/>
        </w:rPr>
        <w:t>Sí</w:t>
      </w:r>
    </w:p>
  </w:comment>
  <w:comment w:id="4" w:author="MERCEDES GARCIA GONZALEZ" w:date="2023-03-10T13:15:00Z" w:initials="MGG">
    <w:p>
      <w:r>
        <w:rPr>
          <w:rFonts w:eastAsia="DejaVu Sans" w:cs="DejaVu Sans"/>
          <w:lang w:eastAsia="en-US" w:bidi="en-US" w:val="es-ES"/>
        </w:rPr>
        <w:t>few daylight hours</w:t>
      </w:r>
    </w:p>
  </w:comment>
  <w:comment w:id="5" w:author="MERCEDES GARCIA GONZALEZ" w:date="2023-03-10T13:24:00Z" w:initials="MGG">
    <w:p>
      <w:r>
        <w:rPr>
          <w:rFonts w:eastAsia="DejaVu Sans" w:cs="DejaVu Sans"/>
          <w:lang w:eastAsia="en-US" w:bidi="en-US" w:val="es-ES"/>
        </w:rPr>
        <w:t>exploited</w:t>
      </w:r>
    </w:p>
  </w:comment>
  <w:comment w:id="7" w:author="MERCEDES GARCIA GONZALEZ" w:date="2023-03-10T13:35:00Z" w:initials="MGG">
    <w:p>
      <w:r>
        <w:rPr>
          <w:rFonts w:eastAsia="DejaVu Sans" w:cs="DejaVu Sans"/>
          <w:lang w:eastAsia="en-US" w:bidi="en-US" w:val="es-ES"/>
        </w:rPr>
        <w:t>La figura A es imposible de ver, demasiado pequeñas las letras ¿eliminar? Con el código de colores puede ser suficiente y quedaría más limpio</w:t>
      </w:r>
    </w:p>
  </w:comment>
  <w:comment w:id="6" w:author="MERCEDES GARCIA GONZALEZ" w:date="2023-03-10T13:45:00Z" w:initials="MGG">
    <w:p>
      <w:r>
        <w:rPr>
          <w:rFonts w:eastAsia="DejaVu Sans" w:cs="DejaVu Sans"/>
          <w:lang w:eastAsia="en-US" w:bidi="en-US" w:val="es-ES"/>
        </w:rPr>
        <w:t>En las líneas temporales bajo las fotos, ¿se podría poner el ZT?</w:t>
      </w:r>
    </w:p>
  </w:comment>
  <w:comment w:id="8" w:author="MERCEDES GARCIA GONZALEZ" w:date="2023-03-10T13:49:00Z" w:initials="MGG">
    <w:p>
      <w:r>
        <w:rPr>
          <w:rFonts w:eastAsia="DejaVu Sans" w:cs="DejaVu Sans"/>
          <w:lang w:eastAsia="en-US" w:bidi="en-US" w:val="es-ES"/>
        </w:rPr>
        <w:t>Una tabla aquí</w:t>
      </w:r>
    </w:p>
  </w:comment>
  <w:comment w:id="9" w:author="MERCEDES GARCIA GONZALEZ" w:date="2023-03-10T14:12:00Z" w:initials="MGG">
    <w:p>
      <w:r>
        <w:rPr>
          <w:rFonts w:eastAsia="DejaVu Sans" w:cs="DejaVu Sans"/>
          <w:lang w:eastAsia="en-US" w:bidi="en-US" w:val="es-ES"/>
        </w:rPr>
        <w:t>¿Alguna nota aclaratoria? Aquí debería ir una referencia</w:t>
      </w:r>
    </w:p>
  </w:comment>
  <w:comment w:id="10" w:author="MERCEDES GARCIA GONZALEZ" w:date="2023-03-13T12:29:00Z" w:initials="MGG">
    <w:p>
      <w:r>
        <w:rPr>
          <w:rFonts w:eastAsia="DejaVu Sans" w:cs="DejaVu Sans"/>
          <w:lang w:eastAsia="en-US" w:bidi="en-US" w:val="es-ES"/>
        </w:rPr>
        <w:t>El poder reductor no se usa solo para fijar carbon. Es fundamental la asimilación de nitrógeno</w:t>
      </w:r>
    </w:p>
    <w:p>
      <w:r>
        <w:rPr>
          <w:rFonts w:eastAsia="DejaVu Sans" w:cs="DejaVu Sans"/>
          <w:lang w:eastAsia="en-US" w:bidi="en-US" w:val="es-ES"/>
        </w:rPr>
        <w:t>¿Reescribir una frase más general?</w:t>
      </w:r>
    </w:p>
    <w:p>
      <w:r>
        <w:rPr>
          <w:rFonts w:eastAsia="DejaVu Sans" w:cs="DejaVu Sans"/>
          <w:lang w:val="en-US" w:eastAsia="en-US" w:bidi="en-US"/>
        </w:rPr>
        <w:t>Which is used in assimilatory processes (carbon, nitrogen, sulfur...)</w:t>
      </w:r>
    </w:p>
  </w:comment>
  <w:comment w:id="11" w:author="MERCEDES GARCIA GONZALEZ" w:date="2023-03-13T12:44:00Z" w:initials="MGG">
    <w:p>
      <w:r>
        <w:rPr>
          <w:rFonts w:eastAsia="DejaVu Sans" w:cs="DejaVu Sans"/>
          <w:lang w:eastAsia="en-US" w:bidi="en-US" w:val="es-ES"/>
        </w:rPr>
        <w:t>¿Te refieres a la fotosíntesis?</w:t>
      </w:r>
    </w:p>
    <w:p>
      <w:r>
        <w:rPr>
          <w:rFonts w:eastAsia="DejaVu Sans" w:cs="DejaVu Sans"/>
          <w:lang w:eastAsia="en-US" w:bidi="en-US" w:val="es-ES"/>
        </w:rPr>
        <w:t>Lo de ruta completa es muy ambiguo</w:t>
      </w:r>
    </w:p>
    <w:p>
      <w:r>
        <w:rPr>
          <w:rFonts w:eastAsia="DejaVu Sans" w:cs="DejaVu Sans"/>
          <w:lang w:val="en-US" w:eastAsia="en-US" w:bidi="en-US"/>
        </w:rPr>
      </w:r>
    </w:p>
    <w:p>
      <w:r>
        <w:rPr>
          <w:rFonts w:eastAsia="DejaVu Sans" w:cs="DejaVu Sans"/>
          <w:lang w:eastAsia="en-US" w:bidi="en-US" w:val="es-ES"/>
        </w:rPr>
        <w:t>El organismo fotosintético es O. tauri??</w:t>
      </w:r>
    </w:p>
  </w:comment>
  <w:comment w:id="12" w:author="MERCEDES GARCIA GONZALEZ" w:date="2023-03-20T10:17:00Z" w:initials="MGG">
    <w:p>
      <w:r>
        <w:rPr>
          <w:rFonts w:eastAsia="DejaVu Sans" w:cs="DejaVu Sans"/>
          <w:lang w:val="en-US" w:eastAsia="en-US" w:bidi="en-US"/>
        </w:rPr>
        <w:t>Under winter photoperiod Fv/Fm shows a rhythmic profile with two peaks repeated every 12 h with a p-value od 0.01</w:t>
      </w:r>
    </w:p>
  </w:comment>
  <w:comment w:id="13" w:author="MERCEDES GARCIA GONZALEZ" w:date="2023-03-20T11:09:00Z" w:initials="MGG">
    <w:p>
      <w:r>
        <w:rPr>
          <w:rFonts w:eastAsia="DejaVu Sans" w:cs="DejaVu Sans"/>
          <w:lang w:eastAsia="en-US" w:bidi="en-US" w:val="es-ES"/>
        </w:rPr>
        <w:t>En la gráfica</w:t>
      </w:r>
    </w:p>
    <w:p>
      <w:r>
        <w:rPr>
          <w:rFonts w:eastAsia="DejaVu Sans" w:cs="DejaVu Sans"/>
          <w:lang w:eastAsia="en-US" w:bidi="en-US" w:val="es-ES"/>
        </w:rPr>
        <w:t>¿Poner una flecha sobre los máximos para facilitar su visualización?</w:t>
      </w:r>
    </w:p>
    <w:p>
      <w:r>
        <w:rPr>
          <w:rFonts w:eastAsia="DejaVu Sans" w:cs="DejaVu Sans"/>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Arial">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Georgia">
    <w:altName w:val="Palati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pPr>
    <w:r>
      <w:rPr/>
      <w:fldChar w:fldCharType="begin"/>
    </w:r>
    <w:r>
      <w:rPr/>
      <w:instrText> PAGE </w:instrText>
    </w:r>
    <w:r>
      <w:rPr/>
      <w:fldChar w:fldCharType="separate"/>
    </w:r>
    <w:r>
      <w:rPr/>
      <w:t>10</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pStyle w:val="Ttulo4"/>
      <w:numFmt w:val="none"/>
      <w:suff w:val="nothing"/>
      <w:lvlText w:val=""/>
      <w:lvlJc w:val="left"/>
      <w:pPr>
        <w:tabs>
          <w:tab w:val="num" w:pos="0"/>
        </w:tabs>
        <w:ind w:left="0" w:hanging="0"/>
      </w:pPr>
    </w:lvl>
    <w:lvl w:ilvl="4">
      <w:start w:val="1"/>
      <w:pStyle w:val="Ttulo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Liberation Serif" w:hAnsi="Liberation Serif" w:eastAsia="Noto Serif CJK SC" w:cs="Lohit Devanagari"/>
      <w:color w:val="auto"/>
      <w:kern w:val="0"/>
      <w:sz w:val="24"/>
      <w:szCs w:val="24"/>
      <w:lang w:val="en-US" w:eastAsia="zh-CN" w:bidi="hi-IN"/>
    </w:rPr>
  </w:style>
  <w:style w:type="paragraph" w:styleId="Ttulo1">
    <w:name w:val="Heading 1"/>
    <w:basedOn w:val="Ttulogeneral"/>
    <w:next w:val="Cuerpodetexto"/>
    <w:link w:val="Ttulo1Car"/>
    <w:qFormat/>
    <w:pPr>
      <w:numPr>
        <w:ilvl w:val="0"/>
        <w:numId w:val="1"/>
      </w:numPr>
      <w:jc w:val="right"/>
      <w:outlineLvl w:val="0"/>
    </w:pPr>
    <w:rPr>
      <w:rFonts w:ascii="Liberation Serif" w:hAnsi="Liberation Serif"/>
      <w:b/>
      <w:bCs/>
      <w:sz w:val="72"/>
      <w:szCs w:val="72"/>
    </w:rPr>
  </w:style>
  <w:style w:type="paragraph" w:styleId="Ttulo2">
    <w:name w:val="Heading 2"/>
    <w:basedOn w:val="Ttulogeneral"/>
    <w:next w:val="Cuerpodetexto"/>
    <w:link w:val="Ttulo2Car"/>
    <w:qFormat/>
    <w:pPr>
      <w:numPr>
        <w:ilvl w:val="1"/>
        <w:numId w:val="1"/>
      </w:numPr>
      <w:spacing w:lineRule="auto" w:line="360" w:before="200" w:after="120"/>
      <w:jc w:val="both"/>
      <w:outlineLvl w:val="1"/>
    </w:pPr>
    <w:rPr>
      <w:b/>
      <w:bCs/>
      <w:sz w:val="32"/>
      <w:szCs w:val="32"/>
    </w:rPr>
  </w:style>
  <w:style w:type="paragraph" w:styleId="Ttulo3">
    <w:name w:val="Heading 3"/>
    <w:basedOn w:val="Ttulogeneral"/>
    <w:next w:val="Cuerpodetexto"/>
    <w:link w:val="Ttulo3Car"/>
    <w:qFormat/>
    <w:pPr>
      <w:numPr>
        <w:ilvl w:val="2"/>
        <w:numId w:val="1"/>
      </w:numPr>
      <w:spacing w:before="140" w:after="120"/>
      <w:outlineLvl w:val="2"/>
    </w:pPr>
    <w:rPr>
      <w:b/>
      <w:bCs/>
    </w:rPr>
  </w:style>
  <w:style w:type="paragraph" w:styleId="Ttulo4">
    <w:name w:val="Heading 4"/>
    <w:basedOn w:val="Ttulogeneral"/>
    <w:next w:val="Cuerpodetexto"/>
    <w:link w:val="Ttulo4Car"/>
    <w:qFormat/>
    <w:pPr>
      <w:numPr>
        <w:ilvl w:val="3"/>
        <w:numId w:val="1"/>
      </w:numPr>
      <w:spacing w:before="120" w:after="120"/>
      <w:outlineLvl w:val="3"/>
    </w:pPr>
    <w:rPr>
      <w:b/>
      <w:bCs/>
      <w:i/>
      <w:iCs/>
      <w:sz w:val="26"/>
      <w:szCs w:val="26"/>
    </w:rPr>
  </w:style>
  <w:style w:type="paragraph" w:styleId="Ttulo5">
    <w:name w:val="Heading 5"/>
    <w:basedOn w:val="Ttulogeneral"/>
    <w:next w:val="Cuerpodetexto"/>
    <w:link w:val="Ttulo5Car"/>
    <w:qFormat/>
    <w:pPr>
      <w:numPr>
        <w:ilvl w:val="4"/>
        <w:numId w:val="1"/>
      </w:numPr>
      <w:spacing w:before="120" w:after="60"/>
      <w:outlineLvl w:val="4"/>
    </w:pPr>
    <w:rPr>
      <w:b/>
      <w:bCs/>
      <w:sz w:val="24"/>
      <w:szCs w:val="24"/>
    </w:rPr>
  </w:style>
  <w:style w:type="paragraph" w:styleId="Ttulo6">
    <w:name w:val="Heading 6"/>
    <w:basedOn w:val="Normal"/>
    <w:next w:val="Normal"/>
    <w:link w:val="Ttulo6Car"/>
    <w:uiPriority w:val="9"/>
    <w:unhideWhenUsed/>
    <w:qFormat/>
    <w:pPr>
      <w:keepNext w:val="true"/>
      <w:keepLines/>
      <w:spacing w:before="320" w:after="200"/>
      <w:outlineLvl w:val="5"/>
    </w:pPr>
    <w:rPr>
      <w:rFonts w:ascii="Arial" w:hAnsi="Arial" w:eastAsia="Arial" w:cs="Arial"/>
      <w:b/>
      <w:bCs/>
      <w:sz w:val="22"/>
      <w:szCs w:val="22"/>
    </w:rPr>
  </w:style>
  <w:style w:type="paragraph" w:styleId="Ttulo7">
    <w:name w:val="Heading 7"/>
    <w:basedOn w:val="Normal"/>
    <w:next w:val="Normal"/>
    <w:link w:val="Ttulo7Car"/>
    <w:uiPriority w:val="9"/>
    <w:unhideWhenUsed/>
    <w:qFormat/>
    <w:pPr>
      <w:keepNext w:val="true"/>
      <w:keepLines/>
      <w:spacing w:before="320" w:after="200"/>
      <w:outlineLvl w:val="6"/>
    </w:pPr>
    <w:rPr>
      <w:rFonts w:ascii="Arial" w:hAnsi="Arial" w:eastAsia="Arial" w:cs="Arial"/>
      <w:b/>
      <w:bCs/>
      <w:i/>
      <w:iCs/>
      <w:sz w:val="22"/>
      <w:szCs w:val="22"/>
    </w:rPr>
  </w:style>
  <w:style w:type="paragraph" w:styleId="Ttulo8">
    <w:name w:val="Heading 8"/>
    <w:basedOn w:val="Normal"/>
    <w:next w:val="Normal"/>
    <w:link w:val="Ttulo8Car"/>
    <w:uiPriority w:val="9"/>
    <w:unhideWhenUsed/>
    <w:qFormat/>
    <w:pPr>
      <w:keepNext w:val="true"/>
      <w:keepLines/>
      <w:spacing w:before="320" w:after="200"/>
      <w:outlineLvl w:val="7"/>
    </w:pPr>
    <w:rPr>
      <w:rFonts w:ascii="Arial" w:hAnsi="Arial" w:eastAsia="Arial" w:cs="Arial"/>
      <w:i/>
      <w:iCs/>
      <w:sz w:val="22"/>
      <w:szCs w:val="22"/>
    </w:rPr>
  </w:style>
  <w:style w:type="paragraph" w:styleId="Ttulo9">
    <w:name w:val="Heading 9"/>
    <w:basedOn w:val="Normal"/>
    <w:next w:val="Normal"/>
    <w:link w:val="Ttulo9Car"/>
    <w:uiPriority w:val="9"/>
    <w:unhideWhenUsed/>
    <w:qFormat/>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qFormat/>
    <w:rPr/>
  </w:style>
  <w:style w:type="character" w:styleId="Ttulo1Car" w:customStyle="1">
    <w:name w:val="Título 1 Car"/>
    <w:link w:val="Ttulo1"/>
    <w:uiPriority w:val="9"/>
    <w:qFormat/>
    <w:rPr>
      <w:rFonts w:ascii="Arial" w:hAnsi="Arial" w:eastAsia="Arial" w:cs="Arial"/>
      <w:sz w:val="40"/>
      <w:szCs w:val="40"/>
    </w:rPr>
  </w:style>
  <w:style w:type="character" w:styleId="Ttulo2Car" w:customStyle="1">
    <w:name w:val="Título 2 Car"/>
    <w:link w:val="Ttulo2"/>
    <w:uiPriority w:val="9"/>
    <w:qFormat/>
    <w:rPr>
      <w:rFonts w:ascii="Arial" w:hAnsi="Arial" w:eastAsia="Arial" w:cs="Arial"/>
      <w:sz w:val="34"/>
    </w:rPr>
  </w:style>
  <w:style w:type="character" w:styleId="Ttulo3Car" w:customStyle="1">
    <w:name w:val="Título 3 Car"/>
    <w:link w:val="Ttulo3"/>
    <w:uiPriority w:val="9"/>
    <w:qFormat/>
    <w:rPr>
      <w:rFonts w:ascii="Arial" w:hAnsi="Arial" w:eastAsia="Arial" w:cs="Arial"/>
      <w:sz w:val="30"/>
      <w:szCs w:val="30"/>
    </w:rPr>
  </w:style>
  <w:style w:type="character" w:styleId="Ttulo4Car" w:customStyle="1">
    <w:name w:val="Título 4 Car"/>
    <w:link w:val="Ttulo4"/>
    <w:uiPriority w:val="9"/>
    <w:qFormat/>
    <w:rPr>
      <w:rFonts w:ascii="Arial" w:hAnsi="Arial" w:eastAsia="Arial" w:cs="Arial"/>
      <w:b/>
      <w:bCs/>
      <w:sz w:val="26"/>
      <w:szCs w:val="26"/>
    </w:rPr>
  </w:style>
  <w:style w:type="character" w:styleId="Ttulo5Car" w:customStyle="1">
    <w:name w:val="Título 5 Car"/>
    <w:link w:val="Ttulo5"/>
    <w:uiPriority w:val="9"/>
    <w:qFormat/>
    <w:rPr>
      <w:rFonts w:ascii="Arial" w:hAnsi="Arial" w:eastAsia="Arial" w:cs="Arial"/>
      <w:b/>
      <w:bCs/>
      <w:sz w:val="24"/>
      <w:szCs w:val="24"/>
    </w:rPr>
  </w:style>
  <w:style w:type="character" w:styleId="Ttulo6Car" w:customStyle="1">
    <w:name w:val="Título 6 Car"/>
    <w:link w:val="Ttulo6"/>
    <w:uiPriority w:val="9"/>
    <w:qFormat/>
    <w:rPr>
      <w:rFonts w:ascii="Arial" w:hAnsi="Arial" w:eastAsia="Arial" w:cs="Arial"/>
      <w:b/>
      <w:bCs/>
      <w:sz w:val="22"/>
      <w:szCs w:val="22"/>
    </w:rPr>
  </w:style>
  <w:style w:type="character" w:styleId="Ttulo7Car" w:customStyle="1">
    <w:name w:val="Título 7 Car"/>
    <w:link w:val="Ttulo7"/>
    <w:uiPriority w:val="9"/>
    <w:qFormat/>
    <w:rPr>
      <w:rFonts w:ascii="Arial" w:hAnsi="Arial" w:eastAsia="Arial" w:cs="Arial"/>
      <w:b/>
      <w:bCs/>
      <w:i/>
      <w:iCs/>
      <w:sz w:val="22"/>
      <w:szCs w:val="22"/>
    </w:rPr>
  </w:style>
  <w:style w:type="character" w:styleId="Ttulo8Car" w:customStyle="1">
    <w:name w:val="Título 8 Car"/>
    <w:link w:val="Ttulo8"/>
    <w:uiPriority w:val="9"/>
    <w:qFormat/>
    <w:rPr>
      <w:rFonts w:ascii="Arial" w:hAnsi="Arial" w:eastAsia="Arial" w:cs="Arial"/>
      <w:i/>
      <w:iCs/>
      <w:sz w:val="22"/>
      <w:szCs w:val="22"/>
    </w:rPr>
  </w:style>
  <w:style w:type="character" w:styleId="Ttulo9Car" w:customStyle="1">
    <w:name w:val="Título 9 Car"/>
    <w:link w:val="Ttulo9"/>
    <w:uiPriority w:val="9"/>
    <w:qFormat/>
    <w:rPr>
      <w:rFonts w:ascii="Arial" w:hAnsi="Arial" w:eastAsia="Arial" w:cs="Arial"/>
      <w:i/>
      <w:iCs/>
      <w:sz w:val="21"/>
      <w:szCs w:val="21"/>
    </w:rPr>
  </w:style>
  <w:style w:type="character" w:styleId="TtuloCar" w:customStyle="1">
    <w:name w:val="Título Car"/>
    <w:link w:val="Ttulo"/>
    <w:uiPriority w:val="10"/>
    <w:qFormat/>
    <w:rPr>
      <w:sz w:val="48"/>
      <w:szCs w:val="48"/>
    </w:rPr>
  </w:style>
  <w:style w:type="character" w:styleId="SubttuloCar" w:customStyle="1">
    <w:name w:val="Subtítulo Car"/>
    <w:link w:val="Subttulo"/>
    <w:uiPriority w:val="11"/>
    <w:qFormat/>
    <w:rPr>
      <w:sz w:val="24"/>
      <w:szCs w:val="24"/>
    </w:rPr>
  </w:style>
  <w:style w:type="character" w:styleId="CitaCar" w:customStyle="1">
    <w:name w:val="Cita Car"/>
    <w:link w:val="Cita"/>
    <w:uiPriority w:val="29"/>
    <w:qFormat/>
    <w:rPr>
      <w:i/>
    </w:rPr>
  </w:style>
  <w:style w:type="character" w:styleId="CitadestacadaCar" w:customStyle="1">
    <w:name w:val="Cita destacada Car"/>
    <w:link w:val="Citadestacada"/>
    <w:uiPriority w:val="30"/>
    <w:qFormat/>
    <w:rPr>
      <w:i/>
    </w:rPr>
  </w:style>
  <w:style w:type="character" w:styleId="EncabezadoCar" w:customStyle="1">
    <w:name w:val="Encabezado Car"/>
    <w:link w:val="Encabezado"/>
    <w:uiPriority w:val="99"/>
    <w:qFormat/>
    <w:rPr/>
  </w:style>
  <w:style w:type="character" w:styleId="FooterChar" w:customStyle="1">
    <w:name w:val="Footer Char"/>
    <w:uiPriority w:val="99"/>
    <w:qFormat/>
    <w:rPr/>
  </w:style>
  <w:style w:type="character" w:styleId="PiedepginaCar" w:customStyle="1">
    <w:name w:val="Pie de página Car"/>
    <w:link w:val="Piedepgina"/>
    <w:uiPriority w:val="99"/>
    <w:qFormat/>
    <w:rPr/>
  </w:style>
  <w:style w:type="character" w:styleId="EnlacedeInternet" w:customStyle="1">
    <w:name w:val="Enlace de Internet"/>
    <w:rPr>
      <w:color w:val="000080"/>
      <w:u w:val="single"/>
    </w:rPr>
  </w:style>
  <w:style w:type="character" w:styleId="TextonotapieCar" w:customStyle="1">
    <w:name w:val="Texto nota pie Car"/>
    <w:link w:val="Textonotapie"/>
    <w:uiPriority w:val="99"/>
    <w:qFormat/>
    <w:rPr>
      <w:sz w:val="18"/>
    </w:rPr>
  </w:style>
  <w:style w:type="character" w:styleId="Ancladenotaalpie">
    <w:name w:val="Ancla de nota al pie"/>
    <w:rPr>
      <w:vertAlign w:val="superscript"/>
    </w:rPr>
  </w:style>
  <w:style w:type="character" w:styleId="FootnoteCharacters">
    <w:name w:val="Footnote Characters"/>
    <w:uiPriority w:val="99"/>
    <w:unhideWhenUsed/>
    <w:qFormat/>
    <w:rPr>
      <w:vertAlign w:val="superscript"/>
    </w:rPr>
  </w:style>
  <w:style w:type="character" w:styleId="TextonotaalfinalCar" w:customStyle="1">
    <w:name w:val="Texto nota al final Car"/>
    <w:link w:val="Textonotaalfinal"/>
    <w:uiPriority w:val="99"/>
    <w:qFormat/>
    <w:rPr>
      <w:sz w:val="20"/>
    </w:rPr>
  </w:style>
  <w:style w:type="character" w:styleId="Ancladenotafinal">
    <w:name w:val="Ancla de nota final"/>
    <w:rPr>
      <w:vertAlign w:val="superscript"/>
    </w:rPr>
  </w:style>
  <w:style w:type="character" w:styleId="EndnoteCharacters">
    <w:name w:val="Endnote Characters"/>
    <w:uiPriority w:val="99"/>
    <w:semiHidden/>
    <w:unhideWhenUsed/>
    <w:qFormat/>
    <w:rPr>
      <w:vertAlign w:val="superscript"/>
    </w:rPr>
  </w:style>
  <w:style w:type="character" w:styleId="Destacado">
    <w:name w:val="Destacado"/>
    <w:qFormat/>
    <w:rPr>
      <w:i/>
      <w:iCs/>
    </w:rPr>
  </w:style>
  <w:style w:type="character" w:styleId="Enlacedelndice" w:customStyle="1">
    <w:name w:val="Enlace del índice"/>
    <w:qFormat/>
    <w:rPr/>
  </w:style>
  <w:style w:type="character" w:styleId="Smbolosdenumeracin" w:customStyle="1">
    <w:name w:val="Símbolos de numeración"/>
    <w:qFormat/>
    <w:rPr/>
  </w:style>
  <w:style w:type="character" w:styleId="Vietas" w:customStyle="1">
    <w:name w:val="Viñetas"/>
    <w:qFormat/>
    <w:rPr>
      <w:rFonts w:ascii="OpenSymbol" w:hAnsi="OpenSymbol" w:eastAsia="OpenSymbol" w:cs="OpenSymbol"/>
    </w:rPr>
  </w:style>
  <w:style w:type="character" w:styleId="Muydestacado" w:customStyle="1">
    <w:name w:val="Muy destacado"/>
    <w:qFormat/>
    <w:rPr>
      <w:b/>
      <w:bCs/>
    </w:rPr>
  </w:style>
  <w:style w:type="character" w:styleId="EnlacedeInternetvisitado" w:customStyle="1">
    <w:name w:val="Enlace de Internet visitado"/>
    <w:rPr>
      <w:color w:val="800000"/>
      <w:u w:val="single"/>
    </w:rPr>
  </w:style>
  <w:style w:type="character" w:styleId="TextodegloboCar" w:customStyle="1">
    <w:name w:val="Texto de globo Car"/>
    <w:basedOn w:val="DefaultParagraphFont"/>
    <w:link w:val="Textodeglobo"/>
    <w:uiPriority w:val="99"/>
    <w:semiHidden/>
    <w:qFormat/>
    <w:rsid w:val="00b43c87"/>
    <w:rPr>
      <w:rFonts w:ascii="Tahoma" w:hAnsi="Tahoma" w:cs="Mangal"/>
      <w:sz w:val="16"/>
      <w:szCs w:val="14"/>
    </w:rPr>
  </w:style>
  <w:style w:type="character" w:styleId="Annotationreference">
    <w:name w:val="annotation reference"/>
    <w:basedOn w:val="DefaultParagraphFont"/>
    <w:uiPriority w:val="99"/>
    <w:semiHidden/>
    <w:unhideWhenUsed/>
    <w:qFormat/>
    <w:rsid w:val="00072603"/>
    <w:rPr>
      <w:sz w:val="16"/>
      <w:szCs w:val="16"/>
    </w:rPr>
  </w:style>
  <w:style w:type="character" w:styleId="TextocomentarioCar" w:customStyle="1">
    <w:name w:val="Texto comentario Car"/>
    <w:basedOn w:val="DefaultParagraphFont"/>
    <w:link w:val="Textocomentario"/>
    <w:uiPriority w:val="99"/>
    <w:semiHidden/>
    <w:qFormat/>
    <w:rsid w:val="00072603"/>
    <w:rPr>
      <w:rFonts w:cs="Mangal"/>
      <w:sz w:val="20"/>
      <w:szCs w:val="18"/>
    </w:rPr>
  </w:style>
  <w:style w:type="character" w:styleId="AsuntodelcomentarioCar" w:customStyle="1">
    <w:name w:val="Asunto del comentario Car"/>
    <w:basedOn w:val="TextocomentarioCar"/>
    <w:link w:val="Asuntodelcomentario"/>
    <w:uiPriority w:val="99"/>
    <w:semiHidden/>
    <w:qFormat/>
    <w:rsid w:val="00072603"/>
    <w:rPr>
      <w:rFonts w:cs="Mangal"/>
      <w:b/>
      <w:bCs/>
      <w:sz w:val="20"/>
      <w:szCs w:val="18"/>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360" w:before="0" w:after="140"/>
      <w:jc w:val="both"/>
    </w:pPr>
    <w:rPr>
      <w:rFonts w:ascii="Liberation Sans" w:hAnsi="Liberation Sans"/>
    </w:rPr>
  </w:style>
  <w:style w:type="paragraph" w:styleId="Lista">
    <w:name w:val="List"/>
    <w:basedOn w:val="Cuerpodetexto"/>
    <w:pPr/>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style>
  <w:style w:type="paragraph" w:styleId="Ttulogeneral">
    <w:name w:val="Title"/>
    <w:basedOn w:val="Normal"/>
    <w:next w:val="Cuerpodetexto"/>
    <w:link w:val="TtuloCar"/>
    <w:qFormat/>
    <w:pPr>
      <w:keepNext w:val="true"/>
      <w:spacing w:before="240" w:after="120"/>
    </w:pPr>
    <w:rPr>
      <w:rFonts w:ascii="Liberation Sans" w:hAnsi="Liberation Sans" w:eastAsia="Noto Sans CJK SC"/>
      <w:sz w:val="28"/>
      <w:szCs w:val="28"/>
    </w:rPr>
  </w:style>
  <w:style w:type="paragraph" w:styleId="ListParagraph">
    <w:name w:val="List Paragraph"/>
    <w:basedOn w:val="Normal"/>
    <w:uiPriority w:val="34"/>
    <w:qFormat/>
    <w:pPr>
      <w:spacing w:before="0" w:after="0"/>
      <w:ind w:left="720" w:hanging="0"/>
      <w:contextualSpacing/>
    </w:pPr>
    <w:rPr/>
  </w:style>
  <w:style w:type="paragraph" w:styleId="NoSpacing">
    <w:name w:val="No Spacing"/>
    <w:uiPriority w:val="1"/>
    <w:qFormat/>
    <w:pPr>
      <w:widowControl/>
      <w:bidi w:val="0"/>
      <w:spacing w:before="0" w:after="0"/>
      <w:jc w:val="left"/>
    </w:pPr>
    <w:rPr>
      <w:rFonts w:ascii="Liberation Serif" w:hAnsi="Liberation Serif" w:eastAsia="Noto Serif CJK SC" w:cs="Lohit Devanagari"/>
      <w:color w:val="auto"/>
      <w:kern w:val="0"/>
      <w:sz w:val="24"/>
      <w:szCs w:val="24"/>
      <w:lang w:val="en-US" w:eastAsia="zh-CN" w:bidi="hi-IN"/>
    </w:rPr>
  </w:style>
  <w:style w:type="paragraph" w:styleId="Quote">
    <w:name w:val="Quote"/>
    <w:basedOn w:val="Normal"/>
    <w:next w:val="Normal"/>
    <w:link w:val="CitaCar"/>
    <w:qFormat/>
    <w:pPr>
      <w:spacing w:before="0" w:after="283"/>
      <w:ind w:left="567" w:right="567" w:hanging="0"/>
    </w:pPr>
    <w:rPr/>
  </w:style>
  <w:style w:type="paragraph" w:styleId="IntenseQuote">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hanging="0"/>
    </w:pPr>
    <w:rPr>
      <w:i/>
    </w:rPr>
  </w:style>
  <w:style w:type="paragraph" w:styleId="Notaalpie">
    <w:name w:val="Footnote Text"/>
    <w:basedOn w:val="Normal"/>
    <w:link w:val="TextonotapieCar"/>
    <w:uiPriority w:val="99"/>
    <w:semiHidden/>
    <w:unhideWhenUsed/>
    <w:pPr>
      <w:spacing w:before="0" w:after="40"/>
    </w:pPr>
    <w:rPr>
      <w:sz w:val="18"/>
    </w:rPr>
  </w:style>
  <w:style w:type="paragraph" w:styleId="Notafinal">
    <w:name w:val="Endnote Text"/>
    <w:basedOn w:val="Normal"/>
    <w:link w:val="TextonotaalfinalCar"/>
    <w:uiPriority w:val="99"/>
    <w:semiHidden/>
    <w:unhideWhenUsed/>
    <w:pPr/>
    <w:rPr>
      <w:sz w:val="20"/>
    </w:rPr>
  </w:style>
  <w:style w:type="paragraph" w:styleId="Sumario6">
    <w:name w:val="TOC 6"/>
    <w:basedOn w:val="Normal"/>
    <w:next w:val="Normal"/>
    <w:uiPriority w:val="39"/>
    <w:unhideWhenUsed/>
    <w:pPr>
      <w:spacing w:before="0" w:after="57"/>
      <w:ind w:left="1417" w:hanging="0"/>
    </w:pPr>
    <w:rPr/>
  </w:style>
  <w:style w:type="paragraph" w:styleId="Sumario7">
    <w:name w:val="TOC 7"/>
    <w:basedOn w:val="Normal"/>
    <w:next w:val="Normal"/>
    <w:uiPriority w:val="39"/>
    <w:unhideWhenUsed/>
    <w:pPr>
      <w:spacing w:before="0" w:after="57"/>
      <w:ind w:left="1701" w:hanging="0"/>
    </w:pPr>
    <w:rPr/>
  </w:style>
  <w:style w:type="paragraph" w:styleId="Sumario8">
    <w:name w:val="TOC 8"/>
    <w:basedOn w:val="Normal"/>
    <w:next w:val="Normal"/>
    <w:uiPriority w:val="39"/>
    <w:unhideWhenUsed/>
    <w:pPr>
      <w:spacing w:before="0" w:after="57"/>
      <w:ind w:left="1984" w:hanging="0"/>
    </w:pPr>
    <w:rPr/>
  </w:style>
  <w:style w:type="paragraph" w:styleId="Sumario9">
    <w:name w:val="TOC 9"/>
    <w:basedOn w:val="Normal"/>
    <w:next w:val="Normal"/>
    <w:uiPriority w:val="39"/>
    <w:unhideWhenUsed/>
    <w:pPr>
      <w:spacing w:before="0" w:after="57"/>
      <w:ind w:left="2268" w:hanging="0"/>
    </w:pPr>
    <w:rPr/>
  </w:style>
  <w:style w:type="paragraph" w:styleId="TOCHeading">
    <w:name w:val="TOC Heading"/>
    <w:uiPriority w:val="39"/>
    <w:unhideWhenUsed/>
    <w:qFormat/>
    <w:pPr>
      <w:widowControl/>
      <w:bidi w:val="0"/>
      <w:spacing w:before="0" w:after="0"/>
      <w:jc w:val="left"/>
    </w:pPr>
    <w:rPr>
      <w:rFonts w:ascii="Liberation Serif" w:hAnsi="Liberation Serif" w:eastAsia="Noto Serif CJK SC" w:cs="Lohit Devanagari"/>
      <w:color w:val="auto"/>
      <w:kern w:val="0"/>
      <w:sz w:val="24"/>
      <w:szCs w:val="24"/>
      <w:lang w:val="en-US" w:eastAsia="zh-CN" w:bidi="hi-IN"/>
    </w:rPr>
  </w:style>
  <w:style w:type="paragraph" w:styleId="Tableoffigures">
    <w:name w:val="table of figures"/>
    <w:basedOn w:val="Normal"/>
    <w:next w:val="Normal"/>
    <w:uiPriority w:val="99"/>
    <w:unhideWhenUsed/>
    <w:qFormat/>
    <w:pPr/>
    <w:rPr/>
  </w:style>
  <w:style w:type="paragraph" w:styleId="Caption">
    <w:name w:val="caption"/>
    <w:basedOn w:val="Normal"/>
    <w:qFormat/>
    <w:pPr>
      <w:suppressLineNumbers/>
      <w:spacing w:before="120" w:after="120"/>
    </w:pPr>
    <w:rPr>
      <w:i/>
      <w:iCs/>
    </w:rPr>
  </w:style>
  <w:style w:type="paragraph" w:styleId="Segundottulo2" w:customStyle="1">
    <w:name w:val="Segundo título 2"/>
    <w:basedOn w:val="Ttulo2"/>
    <w:qFormat/>
    <w:pPr>
      <w:numPr>
        <w:ilvl w:val="0"/>
        <w:numId w:val="0"/>
      </w:numPr>
    </w:pPr>
    <w:rPr>
      <w:rFonts w:ascii="Liberation Serif" w:hAnsi="Liberation Serif"/>
      <w:sz w:val="26"/>
      <w:szCs w:val="26"/>
    </w:rPr>
  </w:style>
  <w:style w:type="paragraph" w:styleId="Indexheading">
    <w:name w:val="index heading"/>
    <w:basedOn w:val="Ttulogeneral"/>
    <w:qFormat/>
    <w:pPr>
      <w:suppressLineNumbers/>
    </w:pPr>
    <w:rPr>
      <w:b/>
      <w:bCs/>
      <w:sz w:val="32"/>
      <w:szCs w:val="32"/>
    </w:rPr>
  </w:style>
  <w:style w:type="paragraph" w:styleId="Toaheading">
    <w:name w:val="toa heading"/>
    <w:basedOn w:val="Indexheading"/>
    <w:qFormat/>
    <w:pPr/>
    <w:rPr/>
  </w:style>
  <w:style w:type="paragraph" w:styleId="Sumario1">
    <w:name w:val="TOC 1"/>
    <w:basedOn w:val="Ndice"/>
    <w:pPr>
      <w:tabs>
        <w:tab w:val="clear" w:pos="720"/>
        <w:tab w:val="right" w:pos="9638" w:leader="dot"/>
      </w:tabs>
    </w:pPr>
    <w:rPr/>
  </w:style>
  <w:style w:type="paragraph" w:styleId="Sumario2">
    <w:name w:val="TOC 2"/>
    <w:basedOn w:val="Ndice"/>
    <w:pPr>
      <w:tabs>
        <w:tab w:val="clear" w:pos="720"/>
        <w:tab w:val="right" w:pos="9355" w:leader="dot"/>
      </w:tabs>
      <w:ind w:left="283" w:hanging="0"/>
    </w:pPr>
    <w:rPr/>
  </w:style>
  <w:style w:type="paragraph" w:styleId="Cabeceraypie" w:customStyle="1">
    <w:name w:val="Cabecera y pie"/>
    <w:basedOn w:val="Normal"/>
    <w:qFormat/>
    <w:pPr>
      <w:suppressLineNumbers/>
      <w:tabs>
        <w:tab w:val="clear" w:pos="720"/>
        <w:tab w:val="center" w:pos="4819" w:leader="none"/>
        <w:tab w:val="right" w:pos="9638" w:leader="none"/>
      </w:tabs>
    </w:pPr>
    <w:rPr/>
  </w:style>
  <w:style w:type="paragraph" w:styleId="Cabecera">
    <w:name w:val="Header"/>
    <w:basedOn w:val="Cabeceraypie"/>
    <w:link w:val="EncabezadoCar"/>
    <w:pPr/>
    <w:rPr/>
  </w:style>
  <w:style w:type="paragraph" w:styleId="Contenidodelatabla" w:customStyle="1">
    <w:name w:val="Contenido de la tabla"/>
    <w:basedOn w:val="Normal"/>
    <w:qFormat/>
    <w:pPr>
      <w:suppressLineNumbers/>
    </w:pPr>
    <w:rPr/>
  </w:style>
  <w:style w:type="paragraph" w:styleId="Ttulodelatabla" w:customStyle="1">
    <w:name w:val="Título de la tabla"/>
    <w:basedOn w:val="Contenidodelatabla"/>
    <w:qFormat/>
    <w:pPr>
      <w:jc w:val="center"/>
    </w:pPr>
    <w:rPr>
      <w:b/>
      <w:bCs/>
    </w:rPr>
  </w:style>
  <w:style w:type="paragraph" w:styleId="Tabla" w:customStyle="1">
    <w:name w:val="Tabla"/>
    <w:basedOn w:val="Caption"/>
    <w:qFormat/>
    <w:pPr/>
    <w:rPr/>
  </w:style>
  <w:style w:type="paragraph" w:styleId="Figura" w:customStyle="1">
    <w:name w:val="Figura"/>
    <w:basedOn w:val="Caption"/>
    <w:qFormat/>
    <w:pPr/>
    <w:rPr/>
  </w:style>
  <w:style w:type="paragraph" w:styleId="Contenidodelmarco" w:customStyle="1">
    <w:name w:val="Contenido del marco"/>
    <w:basedOn w:val="Normal"/>
    <w:qFormat/>
    <w:pPr/>
    <w:rPr/>
  </w:style>
  <w:style w:type="paragraph" w:styleId="Textopreformateado" w:customStyle="1">
    <w:name w:val="Texto preformateado"/>
    <w:basedOn w:val="Normal"/>
    <w:qFormat/>
    <w:pPr/>
    <w:rPr>
      <w:rFonts w:ascii="Liberation Mono" w:hAnsi="Liberation Mono" w:eastAsia="Noto Sans Mono CJK SC" w:cs="Liberation Mono"/>
      <w:sz w:val="20"/>
      <w:szCs w:val="20"/>
    </w:rPr>
  </w:style>
  <w:style w:type="paragraph" w:styleId="Sumario3">
    <w:name w:val="TOC 3"/>
    <w:basedOn w:val="Ndice"/>
    <w:pPr>
      <w:tabs>
        <w:tab w:val="clear" w:pos="720"/>
        <w:tab w:val="right" w:pos="9072" w:leader="dot"/>
      </w:tabs>
      <w:ind w:left="566" w:hanging="0"/>
    </w:pPr>
    <w:rPr/>
  </w:style>
  <w:style w:type="paragraph" w:styleId="Sumario4">
    <w:name w:val="TOC 4"/>
    <w:basedOn w:val="Ndice"/>
    <w:pPr>
      <w:tabs>
        <w:tab w:val="clear" w:pos="720"/>
        <w:tab w:val="right" w:pos="8789" w:leader="dot"/>
      </w:tabs>
      <w:ind w:left="849" w:hanging="0"/>
    </w:pPr>
    <w:rPr/>
  </w:style>
  <w:style w:type="paragraph" w:styleId="Piedepgina">
    <w:name w:val="Footer"/>
    <w:basedOn w:val="Cabeceraypie"/>
    <w:link w:val="PiedepginaCar"/>
    <w:pPr/>
    <w:rPr/>
  </w:style>
  <w:style w:type="paragraph" w:styleId="Subttulo">
    <w:name w:val="Subtitle"/>
    <w:basedOn w:val="Ttulogeneral"/>
    <w:next w:val="Cuerpodetexto"/>
    <w:link w:val="SubttuloCar"/>
    <w:qFormat/>
    <w:pPr>
      <w:spacing w:before="60" w:after="120"/>
      <w:jc w:val="center"/>
    </w:pPr>
    <w:rPr>
      <w:sz w:val="36"/>
      <w:szCs w:val="36"/>
    </w:rPr>
  </w:style>
  <w:style w:type="paragraph" w:styleId="Sumario5">
    <w:name w:val="TOC 5"/>
    <w:basedOn w:val="Ndice"/>
    <w:pPr>
      <w:tabs>
        <w:tab w:val="clear" w:pos="720"/>
        <w:tab w:val="right" w:pos="8506" w:leader="dot"/>
      </w:tabs>
      <w:ind w:left="1132" w:hanging="0"/>
    </w:pPr>
    <w:rPr/>
  </w:style>
  <w:style w:type="paragraph" w:styleId="BalloonText">
    <w:name w:val="Balloon Text"/>
    <w:basedOn w:val="Normal"/>
    <w:link w:val="TextodegloboCar"/>
    <w:uiPriority w:val="99"/>
    <w:semiHidden/>
    <w:unhideWhenUsed/>
    <w:qFormat/>
    <w:rsid w:val="00b43c87"/>
    <w:pPr/>
    <w:rPr>
      <w:rFonts w:ascii="Tahoma" w:hAnsi="Tahoma" w:cs="Mangal"/>
      <w:sz w:val="16"/>
      <w:szCs w:val="14"/>
    </w:rPr>
  </w:style>
  <w:style w:type="paragraph" w:styleId="Annotationtext">
    <w:name w:val="annotation text"/>
    <w:basedOn w:val="Normal"/>
    <w:link w:val="TextocomentarioCar"/>
    <w:uiPriority w:val="99"/>
    <w:semiHidden/>
    <w:unhideWhenUsed/>
    <w:qFormat/>
    <w:rsid w:val="00072603"/>
    <w:pPr/>
    <w:rPr>
      <w:rFonts w:cs="Mangal"/>
      <w:sz w:val="20"/>
      <w:szCs w:val="18"/>
    </w:rPr>
  </w:style>
  <w:style w:type="paragraph" w:styleId="Annotationsubject">
    <w:name w:val="annotation subject"/>
    <w:basedOn w:val="Annotationtext"/>
    <w:next w:val="Annotationtext"/>
    <w:link w:val="AsuntodelcomentarioCar"/>
    <w:uiPriority w:val="99"/>
    <w:semiHidden/>
    <w:unhideWhenUsed/>
    <w:qFormat/>
    <w:rsid w:val="00072603"/>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uiPriority w:val="59"/>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TableGridLight">
    <w:name w:val="Table Grid Light"/>
    <w:uiPriority w:val="59"/>
    <w:tblPr>
      <w:tblInd w:w="0" w:type="dxa"/>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CellMar>
        <w:top w:w="0" w:type="dxa"/>
        <w:left w:w="108" w:type="dxa"/>
        <w:bottom w:w="0" w:type="dxa"/>
        <w:right w:w="108" w:type="dxa"/>
      </w:tblCellMar>
    </w:tblPr>
  </w:style>
  <w:style w:type="table" w:customStyle="1" w:styleId="Tablanormal11">
    <w:name w:val="Tabla normal 11"/>
    <w:uiPriority w:val="59"/>
    <w:tblPr>
      <w:tblInd w:w="0" w:type="dxa"/>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CellMar>
        <w:top w:w="0" w:type="dxa"/>
        <w:left w:w="108" w:type="dxa"/>
        <w:bottom w:w="0" w:type="dxa"/>
        <w:right w:w="108" w:type="dxa"/>
      </w:tblCellMar>
    </w:tblPr>
    <w:tblStylePr w:type="firstRow">
      <w:rPr>
        <w:b/>
        <w:color w:val="404040"/>
        <w:sz w:val="22"/>
      </w:rPr>
      <w:tbl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shd w:val="clear" w:color="F2F2F2" w:fill="F2F2F2" w:themeFill="text1" w:themeFillTint="d"/>
      </w:tcPr>
    </w:tblStylePr>
    <w:tblStylePr w:type="band1Horz">
      <w:tblPr/>
      <w:tcPr>
        <w:shd w:val="clear" w:color="F2F2F2" w:fill="F2F2F2" w:themeFill="text1" w:themeFillTint="d"/>
      </w:tcPr>
    </w:tblStylePr>
  </w:style>
  <w:style w:type="table" w:customStyle="1" w:styleId="Tablanormal21">
    <w:name w:val="Tabla normal 21"/>
    <w:uiPriority w:val="59"/>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b/>
        <w:color w:val="404040"/>
        <w:sz w:val="22"/>
      </w:rPr>
      <w:tblPr/>
      <w:tcPr>
        <w:tcBorders>
          <w:top w:val="single" w:color="000000" w:themeColor="text1" w:sz="4" w:space="0"/>
          <w:bottom w:val="single" w:color="000000" w:themeColor="text1" w:sz="4" w:space="0"/>
        </w:tcBorders>
      </w:tc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customStyle="1" w:styleId="Tablanormal31">
    <w:name w:val="Tabla normal 31"/>
    <w:uiPriority w:val="99"/>
    <w:tblPr>
      <w:tblStyleRowBandSize w:val="1"/>
      <w:tblStyleColBandSize w:val="1"/>
      <w:tblInd w:w="0" w:type="dxa"/>
      <w:tblCellMar>
        <w:top w:w="0" w:type="dxa"/>
        <w:left w:w="0" w:type="dxa"/>
        <w:bottom w:w="0" w:type="dxa"/>
        <w:right w:w="0" w:type="dxa"/>
      </w:tblCellMar>
    </w:tbl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Row">
      <w:rPr>
        <w:b/>
        <w:caps/>
        <w:color w:val="404040"/>
      </w:rPr>
      <w:tbl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lastCol">
      <w:rPr>
        <w:b/>
        <w:caps/>
        <w:color w:val="404040"/>
      </w:rPr>
      <w:tbl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customStyle="1" w:styleId="Tablanormal41">
    <w:name w:val="Tabla normal 41"/>
    <w:uiPriority w:val="99"/>
    <w:tblPr>
      <w:tblStyleRowBandSize w:val="1"/>
      <w:tblStyleColBandSize w:val="1"/>
      <w:tblInd w:w="0" w:type="dxa"/>
      <w:tblCellMar>
        <w:top w:w="0" w:type="dxa"/>
        <w:left w:w="0" w:type="dxa"/>
        <w:bottom w:w="0" w:type="dxa"/>
        <w:right w:w="0" w:type="dxa"/>
      </w:tblCellMar>
    </w:tblPr>
    <w:tblStylePr w:type="firstRow">
      <w:rPr>
        <w:b/>
        <w:color w:val="404040"/>
      </w:rPr>
      <w:tbl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customStyle="1" w:styleId="Tablanormal51">
    <w:name w:val="Tabla normal 51"/>
    <w:uiPriority w:val="99"/>
    <w:tblPr>
      <w:tblStyleRowBandSize w:val="1"/>
      <w:tblStyleColBandSize w:val="1"/>
      <w:tblInd w:w="0" w:type="dxa"/>
      <w:tblCellMar>
        <w:top w:w="0" w:type="dxa"/>
        <w:left w:w="0" w:type="dxa"/>
        <w:bottom w:w="0" w:type="dxa"/>
        <w:right w:w="0" w:type="dxa"/>
      </w:tblCellMar>
    </w:tblPr>
    <w:tblStylePr w:type="firstRow">
      <w:rPr>
        <w:i/>
        <w:color w:val="404040"/>
      </w:rPr>
      <w:tblPr/>
      <w:tcPr>
        <w:tcBorders>
          <w:left w:val="none" w:color="000000" w:sz="4" w:space="0"/>
          <w:bottom w:val="single" w:color="404040" w:sz="4" w:space="0"/>
          <w:right w:val="none" w:color="000000" w:sz="4" w:space="0"/>
        </w:tcBorders>
        <w:shd w:val="clear" w:color="FFFFFF" w:fill="auto"/>
      </w:tcPr>
    </w:tblStylePr>
    <w:tblStylePr w:type="lastRow">
      <w:rPr>
        <w:i/>
        <w:color w:val="404040"/>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color w:val="404040"/>
      </w:rPr>
      <w:tblPr/>
      <w:tcPr>
        <w:tcBorders>
          <w:right w:val="single" w:color="404040" w:sz="4" w:space="0"/>
        </w:tcBorders>
        <w:shd w:val="clear" w:color="FFFFFF" w:fill="auto"/>
      </w:tcPr>
    </w:tblStylePr>
    <w:tblStylePr w:type="lastCol">
      <w:rPr>
        <w:i/>
        <w:color w:val="404040"/>
      </w:rPr>
      <w:tblPr/>
      <w:tcPr>
        <w:tcBorders>
          <w:left w:val="single" w:color="404040" w:sz="4" w:space="0"/>
        </w:tcBorders>
        <w:shd w:val="clear" w:color="FFFFFF" w:fill="auto"/>
      </w:tc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customStyle="1" w:styleId="Tabladecuadrcula1clara1">
    <w:name w:val="Tabla de cuadrícula 1 clara1"/>
    <w:uiPriority w:val="99"/>
    <w:tblPr>
      <w:tblStyleRowBandSize w:val="1"/>
      <w:tblStyleColBandSize w:val="1"/>
      <w:tblInd w:w="0" w:type="dxa"/>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CellMar>
        <w:top w:w="0" w:type="dxa"/>
        <w:left w:w="0" w:type="dxa"/>
        <w:bottom w:w="0" w:type="dxa"/>
        <w:right w:w="0" w:type="dxa"/>
      </w:tblCellMar>
    </w:tblPr>
    <w:tblStylePr w:type="firstRow">
      <w:rPr>
        <w:b/>
        <w:color w:val="404040"/>
      </w:rPr>
      <w:tblPr/>
      <w:tcPr>
        <w:tcBorders>
          <w:bottom w:val="single" w:color="6A6A6A" w:themeColor="tex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style>
  <w:style w:type="table" w:customStyle="1" w:styleId="GridTable1Light-Accent1">
    <w:name w:val="Grid Table 1 Light - Accent 1"/>
    <w:uiPriority w:val="99"/>
    <w:tblPr>
      <w:tblStyleRowBandSize w:val="1"/>
      <w:tblStyleColBandSize w:val="1"/>
      <w:tblInd w:w="0" w:type="dxa"/>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CellMar>
        <w:top w:w="0" w:type="dxa"/>
        <w:left w:w="0" w:type="dxa"/>
        <w:bottom w:w="0" w:type="dxa"/>
        <w:right w:w="0" w:type="dxa"/>
      </w:tblCellMar>
    </w:tblPr>
    <w:tblStylePr w:type="firstRow">
      <w:rPr>
        <w:b/>
        <w:color w:val="404040"/>
      </w:rPr>
      <w:tblPr/>
      <w:tcPr>
        <w:tcBorders>
          <w:bottom w:val="single" w:color="97B4D8" w:themeColor="accen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7CBE4" w:themeColor="accent1" w:sz="4" w:space="0"/>
          <w:left w:val="single" w:color="B7CBE4" w:themeColor="accent1" w:sz="4" w:space="0"/>
          <w:bottom w:val="single" w:color="B7CBE4" w:themeColor="accent1" w:sz="4" w:space="0"/>
          <w:right w:val="single" w:color="B7CBE4" w:themeColor="accent1" w:sz="4" w:space="0"/>
        </w:tcBorders>
      </w:tcPr>
    </w:tblStylePr>
  </w:style>
  <w:style w:type="table" w:customStyle="1" w:styleId="GridTable1Light-Accent2">
    <w:name w:val="Grid Table 1 Light - Accent 2"/>
    <w:uiPriority w:val="99"/>
    <w:tblPr>
      <w:tblStyleRowBandSize w:val="1"/>
      <w:tblStyleColBandSize w:val="1"/>
      <w:tblInd w:w="0" w:type="dxa"/>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CellMar>
        <w:top w:w="0" w:type="dxa"/>
        <w:left w:w="0" w:type="dxa"/>
        <w:bottom w:w="0" w:type="dxa"/>
        <w:right w:w="0" w:type="dxa"/>
      </w:tblCellMar>
    </w:tblPr>
    <w:tblStylePr w:type="firstRow">
      <w:rPr>
        <w:b/>
        <w:color w:val="404040"/>
      </w:rPr>
      <w:tblPr/>
      <w:tcPr>
        <w:tcBorders>
          <w:bottom w:val="single" w:color="DA9896" w:themeColor="accent2"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E5B7B6" w:themeColor="accent2" w:sz="4" w:space="0"/>
          <w:left w:val="single" w:color="E5B7B6" w:themeColor="accent2" w:sz="4" w:space="0"/>
          <w:bottom w:val="single" w:color="E5B7B6" w:themeColor="accent2" w:sz="4" w:space="0"/>
          <w:right w:val="single" w:color="E5B7B6" w:themeColor="accent2" w:sz="4" w:space="0"/>
        </w:tcBorders>
      </w:tcPr>
    </w:tblStylePr>
  </w:style>
  <w:style w:type="table" w:customStyle="1" w:styleId="GridTable1Light-Accent3">
    <w:name w:val="Grid Table 1 Light - Accent 3"/>
    <w:uiPriority w:val="99"/>
    <w:tblPr>
      <w:tblStyleRowBandSize w:val="1"/>
      <w:tblStyleColBandSize w:val="1"/>
      <w:tblInd w:w="0" w:type="dxa"/>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CellMar>
        <w:top w:w="0" w:type="dxa"/>
        <w:left w:w="0" w:type="dxa"/>
        <w:bottom w:w="0" w:type="dxa"/>
        <w:right w:w="0" w:type="dxa"/>
      </w:tblCellMar>
    </w:tblPr>
    <w:tblStylePr w:type="firstRow">
      <w:rPr>
        <w:b/>
        <w:color w:val="404040"/>
      </w:rPr>
      <w:tblPr/>
      <w:tcPr>
        <w:tcBorders>
          <w:bottom w:val="single" w:color="C4D79D" w:themeColor="accent3"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D6E3BB" w:themeColor="accent3" w:sz="4" w:space="0"/>
          <w:left w:val="single" w:color="D6E3BB" w:themeColor="accent3" w:sz="4" w:space="0"/>
          <w:bottom w:val="single" w:color="D6E3BB" w:themeColor="accent3" w:sz="4" w:space="0"/>
          <w:right w:val="single" w:color="D6E3BB" w:themeColor="accent3" w:sz="4" w:space="0"/>
        </w:tcBorders>
      </w:tcPr>
    </w:tblStylePr>
  </w:style>
  <w:style w:type="table" w:customStyle="1" w:styleId="GridTable1Light-Accent4">
    <w:name w:val="Grid Table 1 Light - Accent 4"/>
    <w:uiPriority w:val="99"/>
    <w:tblPr>
      <w:tblStyleRowBandSize w:val="1"/>
      <w:tblStyleColBandSize w:val="1"/>
      <w:tblInd w:w="0" w:type="dxa"/>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CellMar>
        <w:top w:w="0" w:type="dxa"/>
        <w:left w:w="0" w:type="dxa"/>
        <w:bottom w:w="0" w:type="dxa"/>
        <w:right w:w="0" w:type="dxa"/>
      </w:tblCellMar>
    </w:tblPr>
    <w:tblStylePr w:type="firstRow">
      <w:rPr>
        <w:b/>
        <w:color w:val="404040"/>
      </w:rPr>
      <w:tblPr/>
      <w:tcPr>
        <w:tcBorders>
          <w:bottom w:val="single" w:color="B4A4C8" w:themeColor="accent4"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CBC0D9" w:themeColor="accent4" w:sz="4" w:space="0"/>
          <w:left w:val="single" w:color="CBC0D9" w:themeColor="accent4" w:sz="4" w:space="0"/>
          <w:bottom w:val="single" w:color="CBC0D9" w:themeColor="accent4" w:sz="4" w:space="0"/>
          <w:right w:val="single" w:color="CBC0D9" w:themeColor="accent4" w:sz="4" w:space="0"/>
        </w:tcBorders>
      </w:tcPr>
    </w:tblStylePr>
  </w:style>
  <w:style w:type="table" w:customStyle="1" w:styleId="GridTable1Light-Accent5">
    <w:name w:val="Grid Table 1 Light - Accent 5"/>
    <w:uiPriority w:val="99"/>
    <w:tblPr>
      <w:tblStyleRowBandSize w:val="1"/>
      <w:tblStyleColBandSize w:val="1"/>
      <w:tblInd w:w="0" w:type="dxa"/>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CellMar>
        <w:top w:w="0" w:type="dxa"/>
        <w:left w:w="0" w:type="dxa"/>
        <w:bottom w:w="0" w:type="dxa"/>
        <w:right w:w="0" w:type="dxa"/>
      </w:tblCellMar>
    </w:tblPr>
    <w:tblStylePr w:type="firstRow">
      <w:rPr>
        <w:b/>
        <w:color w:val="404040"/>
      </w:rPr>
      <w:tblPr/>
      <w:tcPr>
        <w:tcBorders>
          <w:bottom w:val="single" w:color="95CEDD" w:themeColor="accent5"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6DDE8" w:themeColor="accent5" w:sz="4" w:space="0"/>
          <w:left w:val="single" w:color="B6DDE8" w:themeColor="accent5" w:sz="4" w:space="0"/>
          <w:bottom w:val="single" w:color="B6DDE8" w:themeColor="accent5" w:sz="4" w:space="0"/>
          <w:right w:val="single" w:color="B6DDE8" w:themeColor="accent5" w:sz="4" w:space="0"/>
        </w:tcBorders>
      </w:tcPr>
    </w:tblStylePr>
  </w:style>
  <w:style w:type="table" w:customStyle="1" w:styleId="GridTable1Light-Accent6">
    <w:name w:val="Grid Table 1 Light - Accent 6"/>
    <w:uiPriority w:val="99"/>
    <w:tblPr>
      <w:tblStyleRowBandSize w:val="1"/>
      <w:tblStyleColBandSize w:val="1"/>
      <w:tblInd w:w="0" w:type="dxa"/>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CellMar>
        <w:top w:w="0" w:type="dxa"/>
        <w:left w:w="0" w:type="dxa"/>
        <w:bottom w:w="0" w:type="dxa"/>
        <w:right w:w="0" w:type="dxa"/>
      </w:tblCellMar>
    </w:tblPr>
    <w:tblStylePr w:type="firstRow">
      <w:rPr>
        <w:b/>
        <w:color w:val="404040"/>
      </w:rPr>
      <w:tblPr/>
      <w:tcPr>
        <w:tcBorders>
          <w:bottom w:val="single" w:color="FAC192" w:themeColor="accent6"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BD4B4" w:themeColor="accent6" w:sz="4" w:space="0"/>
          <w:left w:val="single" w:color="FBD4B4" w:themeColor="accent6" w:sz="4" w:space="0"/>
          <w:bottom w:val="single" w:color="FBD4B4" w:themeColor="accent6" w:sz="4" w:space="0"/>
          <w:right w:val="single" w:color="FBD4B4" w:themeColor="accent6" w:sz="4" w:space="0"/>
        </w:tcBorders>
      </w:tcPr>
    </w:tblStylePr>
  </w:style>
  <w:style w:type="table" w:customStyle="1" w:styleId="Tabladecuadrcula21">
    <w:name w:val="Tabla de cuadrícula 21"/>
    <w:uiPriority w:val="99"/>
    <w:tblPr>
      <w:tblStyleRowBandSize w:val="1"/>
      <w:tblStyleColBandSize w:val="1"/>
      <w:tblInd w:w="0" w:type="dxa"/>
      <w:tblBorders>
        <w:bottom w:val="single" w:color="6A6A6A" w:themeColor="text1" w:themeTint="95" w:sz="4" w:space="0"/>
        <w:insideH w:val="single" w:color="6A6A6A" w:themeColor="text1" w:themeTint="95" w:sz="4" w:space="0"/>
        <w:insideV w:val="single" w:color="6A6A6A" w:themeColor="text1" w:themeTint="95"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6A6A6A" w:themeColor="text1" w:sz="12" w:space="0"/>
          <w:right w:val="none" w:color="000000" w:sz="4" w:space="0"/>
        </w:tcBorders>
        <w:shd w:val="clear" w:color="FFFFFF" w:fill="auto"/>
      </w:tcPr>
    </w:tblStylePr>
    <w:tblStylePr w:type="lastRow">
      <w:rPr>
        <w:b/>
        <w:color w:val="404040"/>
      </w:rPr>
      <w:tblPr/>
      <w:tcPr>
        <w:tcBorders>
          <w:top w:val="single" w:color="6A6A6A" w:themeColor="text1"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GridTable2-Accent1">
    <w:name w:val="Grid Table 2 - Accent 1"/>
    <w:uiPriority w:val="99"/>
    <w:tblPr>
      <w:tblStyleRowBandSize w:val="1"/>
      <w:tblStyleColBandSize w:val="1"/>
      <w:tblInd w:w="0" w:type="dxa"/>
      <w:tblBorders>
        <w:bottom w:val="single" w:color="5D8AC2" w:themeColor="accent1" w:themeTint="ea" w:sz="4" w:space="0"/>
        <w:insideH w:val="single" w:color="5D8AC2" w:themeColor="accent1" w:themeTint="ea" w:sz="4" w:space="0"/>
        <w:insideV w:val="single" w:color="5D8AC2" w:themeColor="accent1" w:themeTint="ea"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5D8AC2" w:themeColor="accent1" w:sz="12" w:space="0"/>
          <w:right w:val="none" w:color="000000" w:sz="4" w:space="0"/>
        </w:tcBorders>
        <w:shd w:val="clear" w:color="FFFFFF" w:fill="auto"/>
      </w:tcPr>
    </w:tblStylePr>
    <w:tblStylePr w:type="lastRow">
      <w:rPr>
        <w:b/>
        <w:color w:val="404040"/>
      </w:rPr>
      <w:tblPr/>
      <w:tcPr>
        <w:tcBorders>
          <w:top w:val="single" w:color="5D8AC2" w:themeColor="accent1"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DAE5F1" w:fill="DAE5F1" w:themeFill="accent1" w:themeFillTint="34"/>
      </w:tcPr>
    </w:tblStylePr>
    <w:tblStylePr w:type="band1Horz">
      <w:rPr>
        <w:color w:val="404040"/>
        <w:sz w:val="22"/>
      </w:rPr>
      <w:tblPr/>
      <w:tcPr>
        <w:shd w:val="clear" w:color="DAE5F1" w:fill="DAE5F1" w:themeFill="accent1" w:themeFillTint="34"/>
      </w:tcPr>
    </w:tblStylePr>
  </w:style>
  <w:style w:type="table" w:customStyle="1" w:styleId="GridTable2-Accent2">
    <w:name w:val="Grid Table 2 - Accent 2"/>
    <w:uiPriority w:val="99"/>
    <w:tblPr>
      <w:tblStyleRowBandSize w:val="1"/>
      <w:tblStyleColBandSize w:val="1"/>
      <w:tblInd w:w="0" w:type="dxa"/>
      <w:tblBorders>
        <w:bottom w:val="single" w:color="D99695" w:themeColor="accent2" w:themeTint="97" w:sz="4" w:space="0"/>
        <w:insideH w:val="single" w:color="D99695" w:themeColor="accent2" w:themeTint="97" w:sz="4" w:space="0"/>
        <w:insideV w:val="single" w:color="D99695" w:themeColor="accent2" w:themeTint="97"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D99695" w:themeColor="accent2" w:sz="12" w:space="0"/>
          <w:right w:val="none" w:color="000000" w:sz="4" w:space="0"/>
        </w:tcBorders>
        <w:shd w:val="clear" w:color="FFFFFF" w:fill="auto"/>
      </w:tcPr>
    </w:tblStylePr>
    <w:tblStylePr w:type="lastRow">
      <w:rPr>
        <w:b/>
        <w:color w:val="404040"/>
      </w:rPr>
      <w:tblPr/>
      <w:tcPr>
        <w:tcBorders>
          <w:top w:val="single" w:color="D99695" w:themeColor="accent2"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F2DCDC" w:fill="F2DCDC" w:themeFill="accent2" w:themeFillTint="32"/>
      </w:tcPr>
    </w:tblStylePr>
    <w:tblStylePr w:type="band1Horz">
      <w:rPr>
        <w:color w:val="404040"/>
        <w:sz w:val="22"/>
      </w:rPr>
      <w:tblPr/>
      <w:tcPr>
        <w:shd w:val="clear" w:color="F2DCDC" w:fill="F2DCDC" w:themeFill="accent2" w:themeFillTint="32"/>
      </w:tcPr>
    </w:tblStylePr>
  </w:style>
  <w:style w:type="table" w:customStyle="1" w:styleId="GridTable2-Accent3">
    <w:name w:val="Grid Table 2 - Accent 3"/>
    <w:uiPriority w:val="99"/>
    <w:tblPr>
      <w:tblStyleRowBandSize w:val="1"/>
      <w:tblStyleColBandSize w:val="1"/>
      <w:tblInd w:w="0" w:type="dxa"/>
      <w:tblBorders>
        <w:bottom w:val="single" w:color="9ABB59" w:themeColor="accent3" w:themeTint="fe" w:sz="4" w:space="0"/>
        <w:insideH w:val="single" w:color="9ABB59" w:themeColor="accent3" w:themeTint="fe" w:sz="4" w:space="0"/>
        <w:insideV w:val="single" w:color="9ABB59" w:themeColor="accent3" w:themeTint="fe"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9ABB59" w:themeColor="accent3" w:sz="12" w:space="0"/>
          <w:right w:val="none" w:color="000000" w:sz="4" w:space="0"/>
        </w:tcBorders>
        <w:shd w:val="clear" w:color="FFFFFF" w:fill="auto"/>
      </w:tcPr>
    </w:tblStylePr>
    <w:tblStylePr w:type="lastRow">
      <w:rPr>
        <w:b/>
        <w:color w:val="404040"/>
      </w:rPr>
      <w:tblPr/>
      <w:tcPr>
        <w:tcBorders>
          <w:top w:val="single" w:color="9ABB59" w:themeColor="accent3"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EAF1DC" w:fill="EAF1DC" w:themeFill="accent3" w:themeFillTint="34"/>
      </w:tcPr>
    </w:tblStylePr>
    <w:tblStylePr w:type="band1Horz">
      <w:rPr>
        <w:color w:val="404040"/>
        <w:sz w:val="22"/>
      </w:rPr>
      <w:tblPr/>
      <w:tcPr>
        <w:shd w:val="clear" w:color="EAF1DC" w:fill="EAF1DC" w:themeFill="accent3" w:themeFillTint="34"/>
      </w:tcPr>
    </w:tblStylePr>
  </w:style>
  <w:style w:type="table" w:customStyle="1" w:styleId="GridTable2-Accent4">
    <w:name w:val="Grid Table 2 - Accent 4"/>
    <w:uiPriority w:val="99"/>
    <w:tblPr>
      <w:tblStyleRowBandSize w:val="1"/>
      <w:tblStyleColBandSize w:val="1"/>
      <w:tblInd w:w="0" w:type="dxa"/>
      <w:tblBorders>
        <w:bottom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B2A1C6" w:themeColor="accent4" w:sz="12" w:space="0"/>
          <w:right w:val="none" w:color="000000" w:sz="4" w:space="0"/>
        </w:tcBorders>
        <w:shd w:val="clear" w:color="FFFFFF" w:fill="auto"/>
      </w:tcPr>
    </w:tblStylePr>
    <w:tblStylePr w:type="lastRow">
      <w:rPr>
        <w:b/>
        <w:color w:val="404040"/>
      </w:rPr>
      <w:tblPr/>
      <w:tcPr>
        <w:tcBorders>
          <w:top w:val="single" w:color="B2A1C6" w:themeColor="accent4"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E5DFEC" w:fill="E5DFEC" w:themeFill="accent4" w:themeFillTint="34"/>
      </w:tcPr>
    </w:tblStylePr>
    <w:tblStylePr w:type="band1Horz">
      <w:rPr>
        <w:color w:val="404040"/>
        <w:sz w:val="22"/>
      </w:rPr>
      <w:tblPr/>
      <w:tcPr>
        <w:shd w:val="clear" w:color="E5DFEC" w:fill="E5DFEC" w:themeFill="accent4" w:themeFillTint="34"/>
      </w:tcPr>
    </w:tblStylePr>
  </w:style>
  <w:style w:type="table" w:customStyle="1" w:styleId="GridTable2-Accent5">
    <w:name w:val="Grid Table 2 - Accent 5"/>
    <w:uiPriority w:val="99"/>
    <w:tblPr>
      <w:tblStyleRowBandSize w:val="1"/>
      <w:tblStyleColBandSize w:val="1"/>
      <w:tblInd w:w="0" w:type="dxa"/>
      <w:tblBorders>
        <w:bottom w:val="single" w:color="4BACC6" w:themeColor="accent5" w:sz="4" w:space="0"/>
        <w:insideH w:val="single" w:color="4BACC6" w:themeColor="accent5" w:sz="4" w:space="0"/>
        <w:insideV w:val="single" w:color="4BACC6" w:themeColor="accent5"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4BACC6" w:themeColor="accent5" w:sz="12" w:space="0"/>
          <w:right w:val="none" w:color="000000" w:sz="4" w:space="0"/>
        </w:tcBorders>
        <w:shd w:val="clear" w:color="FFFFFF" w:fill="auto"/>
      </w:tcPr>
    </w:tblStylePr>
    <w:tblStylePr w:type="lastRow">
      <w:rPr>
        <w:b/>
        <w:color w:val="404040"/>
      </w:rPr>
      <w:tblPr/>
      <w:tcPr>
        <w:tcBorders>
          <w:top w:val="single" w:color="4BACC6" w:themeColor="accent5"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DAEEF3" w:fill="DAEEF3" w:themeFill="accent5" w:themeFillTint="34"/>
      </w:tcPr>
    </w:tblStylePr>
    <w:tblStylePr w:type="band1Horz">
      <w:rPr>
        <w:color w:val="404040"/>
        <w:sz w:val="22"/>
      </w:rPr>
      <w:tblPr/>
      <w:tcPr>
        <w:shd w:val="clear" w:color="DAEEF3" w:fill="DAEEF3" w:themeFill="accent5" w:themeFillTint="34"/>
      </w:tcPr>
    </w:tblStylePr>
  </w:style>
  <w:style w:type="table" w:customStyle="1" w:styleId="GridTable2-Accent6">
    <w:name w:val="Grid Table 2 - Accent 6"/>
    <w:uiPriority w:val="99"/>
    <w:tblPr>
      <w:tblStyleRowBandSize w:val="1"/>
      <w:tblStyleColBandSize w:val="1"/>
      <w:tblInd w:w="0" w:type="dxa"/>
      <w:tblBorders>
        <w:bottom w:val="single" w:color="F79646" w:themeColor="accent6" w:sz="4" w:space="0"/>
        <w:insideH w:val="single" w:color="F79646" w:themeColor="accent6" w:sz="4" w:space="0"/>
        <w:insideV w:val="single" w:color="F79646" w:themeColor="accent6"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F79646" w:themeColor="accent6" w:sz="12" w:space="0"/>
          <w:right w:val="none" w:color="000000" w:sz="4" w:space="0"/>
        </w:tcBorders>
        <w:shd w:val="clear" w:color="FFFFFF" w:fill="auto"/>
      </w:tcPr>
    </w:tblStylePr>
    <w:tblStylePr w:type="lastRow">
      <w:rPr>
        <w:b/>
        <w:color w:val="404040"/>
      </w:rPr>
      <w:tblPr/>
      <w:tcPr>
        <w:tcBorders>
          <w:top w:val="single" w:color="F79646" w:themeColor="accent6"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FDE9D8" w:fill="FDE9D8" w:themeFill="accent6" w:themeFillTint="34"/>
      </w:tcPr>
    </w:tblStylePr>
    <w:tblStylePr w:type="band1Horz">
      <w:rPr>
        <w:color w:val="404040"/>
        <w:sz w:val="22"/>
      </w:rPr>
      <w:tblPr/>
      <w:tcPr>
        <w:shd w:val="clear" w:color="FDE9D8" w:fill="FDE9D8" w:themeFill="accent6" w:themeFillTint="34"/>
      </w:tcPr>
    </w:tblStylePr>
  </w:style>
  <w:style w:type="table" w:customStyle="1" w:styleId="Tabladecuadrcula31">
    <w:name w:val="Tabla de cuadrícula 31"/>
    <w:uiPriority w:val="99"/>
    <w:tblPr>
      <w:tblStyleRowBandSize w:val="1"/>
      <w:tblStyleColBandSize w:val="1"/>
      <w:tblInd w:w="0" w:type="dxa"/>
      <w:tblBorders>
        <w:bottom w:val="single" w:color="6A6A6A" w:themeColor="text1" w:themeTint="95" w:sz="4" w:space="0"/>
        <w:insideH w:val="single" w:color="6A6A6A" w:themeColor="text1" w:themeTint="95" w:sz="4" w:space="0"/>
        <w:insideV w:val="single" w:color="6A6A6A" w:themeColor="text1" w:themeTint="95"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GridTable3-Accent1">
    <w:name w:val="Grid Table 3 - Accent 1"/>
    <w:uiPriority w:val="99"/>
    <w:tblPr>
      <w:tblStyleRowBandSize w:val="1"/>
      <w:tblStyleColBandSize w:val="1"/>
      <w:tblInd w:w="0" w:type="dxa"/>
      <w:tblBorders>
        <w:bottom w:val="single" w:color="5D8AC2" w:themeColor="accent1" w:themeTint="ea" w:sz="4" w:space="0"/>
        <w:insideH w:val="single" w:color="5D8AC2" w:themeColor="accent1" w:themeTint="ea" w:sz="4" w:space="0"/>
        <w:insideV w:val="single" w:color="5D8AC2" w:themeColor="accent1" w:themeTint="ea"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DAE5F1" w:fill="DAE5F1" w:themeFill="accent1" w:themeFillTint="34"/>
      </w:tcPr>
    </w:tblStylePr>
    <w:tblStylePr w:type="band1Horz">
      <w:rPr>
        <w:color w:val="404040"/>
        <w:sz w:val="22"/>
      </w:rPr>
      <w:tblPr/>
      <w:tcPr>
        <w:shd w:val="clear" w:color="DAE5F1" w:fill="DAE5F1" w:themeFill="accent1" w:themeFillTint="34"/>
      </w:tcPr>
    </w:tblStylePr>
  </w:style>
  <w:style w:type="table" w:customStyle="1" w:styleId="GridTable3-Accent2">
    <w:name w:val="Grid Table 3 - Accent 2"/>
    <w:uiPriority w:val="99"/>
    <w:tblPr>
      <w:tblStyleRowBandSize w:val="1"/>
      <w:tblStyleColBandSize w:val="1"/>
      <w:tblInd w:w="0" w:type="dxa"/>
      <w:tblBorders>
        <w:bottom w:val="single" w:color="D99695" w:themeColor="accent2" w:themeTint="97" w:sz="4" w:space="0"/>
        <w:insideH w:val="single" w:color="D99695" w:themeColor="accent2" w:themeTint="97" w:sz="4" w:space="0"/>
        <w:insideV w:val="single" w:color="D99695" w:themeColor="accent2" w:themeTint="97"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F2DCDC" w:fill="F2DCDC" w:themeFill="accent2" w:themeFillTint="32"/>
      </w:tcPr>
    </w:tblStylePr>
    <w:tblStylePr w:type="band1Horz">
      <w:rPr>
        <w:color w:val="404040"/>
        <w:sz w:val="22"/>
      </w:rPr>
      <w:tblPr/>
      <w:tcPr>
        <w:shd w:val="clear" w:color="F2DCDC" w:fill="F2DCDC" w:themeFill="accent2" w:themeFillTint="32"/>
      </w:tcPr>
    </w:tblStylePr>
  </w:style>
  <w:style w:type="table" w:customStyle="1" w:styleId="GridTable3-Accent3">
    <w:name w:val="Grid Table 3 - Accent 3"/>
    <w:uiPriority w:val="99"/>
    <w:tblPr>
      <w:tblStyleRowBandSize w:val="1"/>
      <w:tblStyleColBandSize w:val="1"/>
      <w:tblInd w:w="0" w:type="dxa"/>
      <w:tblBorders>
        <w:bottom w:val="single" w:color="9ABB59" w:themeColor="accent3" w:themeTint="fe" w:sz="4" w:space="0"/>
        <w:insideH w:val="single" w:color="9ABB59" w:themeColor="accent3" w:themeTint="fe" w:sz="4" w:space="0"/>
        <w:insideV w:val="single" w:color="9ABB59" w:themeColor="accent3" w:themeTint="fe"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EAF1DC" w:fill="EAF1DC" w:themeFill="accent3" w:themeFillTint="34"/>
      </w:tcPr>
    </w:tblStylePr>
    <w:tblStylePr w:type="band1Horz">
      <w:rPr>
        <w:color w:val="404040"/>
        <w:sz w:val="22"/>
      </w:rPr>
      <w:tblPr/>
      <w:tcPr>
        <w:shd w:val="clear" w:color="EAF1DC" w:fill="EAF1DC" w:themeFill="accent3" w:themeFillTint="34"/>
      </w:tcPr>
    </w:tblStylePr>
  </w:style>
  <w:style w:type="table" w:customStyle="1" w:styleId="GridTable3-Accent4">
    <w:name w:val="Grid Table 3 - Accent 4"/>
    <w:uiPriority w:val="99"/>
    <w:tblPr>
      <w:tblStyleRowBandSize w:val="1"/>
      <w:tblStyleColBandSize w:val="1"/>
      <w:tblInd w:w="0" w:type="dxa"/>
      <w:tblBorders>
        <w:bottom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E5DFEC" w:fill="E5DFEC" w:themeFill="accent4" w:themeFillTint="34"/>
      </w:tcPr>
    </w:tblStylePr>
    <w:tblStylePr w:type="band1Horz">
      <w:rPr>
        <w:color w:val="404040"/>
        <w:sz w:val="22"/>
      </w:rPr>
      <w:tblPr/>
      <w:tcPr>
        <w:shd w:val="clear" w:color="E5DFEC" w:fill="E5DFEC" w:themeFill="accent4" w:themeFillTint="34"/>
      </w:tcPr>
    </w:tblStylePr>
  </w:style>
  <w:style w:type="table" w:customStyle="1" w:styleId="GridTable3-Accent5">
    <w:name w:val="Grid Table 3 - Accent 5"/>
    <w:uiPriority w:val="99"/>
    <w:tblPr>
      <w:tblStyleRowBandSize w:val="1"/>
      <w:tblStyleColBandSize w:val="1"/>
      <w:tblInd w:w="0" w:type="dxa"/>
      <w:tblBorders>
        <w:bottom w:val="single" w:color="4BACC6" w:themeColor="accent5" w:sz="4" w:space="0"/>
        <w:insideH w:val="single" w:color="4BACC6" w:themeColor="accent5" w:sz="4" w:space="0"/>
        <w:insideV w:val="single" w:color="4BACC6" w:themeColor="accent5"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DAEEF3" w:fill="DAEEF3" w:themeFill="accent5" w:themeFillTint="34"/>
      </w:tcPr>
    </w:tblStylePr>
    <w:tblStylePr w:type="band1Horz">
      <w:rPr>
        <w:color w:val="404040"/>
        <w:sz w:val="22"/>
      </w:rPr>
      <w:tblPr/>
      <w:tcPr>
        <w:shd w:val="clear" w:color="DAEEF3" w:fill="DAEEF3" w:themeFill="accent5" w:themeFillTint="34"/>
      </w:tcPr>
    </w:tblStylePr>
  </w:style>
  <w:style w:type="table" w:customStyle="1" w:styleId="GridTable3-Accent6">
    <w:name w:val="Grid Table 3 - Accent 6"/>
    <w:uiPriority w:val="99"/>
    <w:tblPr>
      <w:tblStyleRowBandSize w:val="1"/>
      <w:tblStyleColBandSize w:val="1"/>
      <w:tblInd w:w="0" w:type="dxa"/>
      <w:tblBorders>
        <w:bottom w:val="single" w:color="F79646" w:themeColor="accent6" w:sz="4" w:space="0"/>
        <w:insideH w:val="single" w:color="F79646" w:themeColor="accent6" w:sz="4" w:space="0"/>
        <w:insideV w:val="single" w:color="F79646" w:themeColor="accent6"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FDE9D8" w:fill="FDE9D8" w:themeFill="accent6" w:themeFillTint="34"/>
      </w:tcPr>
    </w:tblStylePr>
    <w:tblStylePr w:type="band1Horz">
      <w:rPr>
        <w:color w:val="404040"/>
        <w:sz w:val="22"/>
      </w:rPr>
      <w:tblPr/>
      <w:tcPr>
        <w:shd w:val="clear" w:color="FDE9D8" w:fill="FDE9D8" w:themeFill="accent6" w:themeFillTint="34"/>
      </w:tcPr>
    </w:tblStylePr>
  </w:style>
  <w:style w:type="table" w:customStyle="1" w:styleId="Tabladecuadrcula41">
    <w:name w:val="Tabla de cuadrícula 41"/>
    <w:uiPriority w:val="59"/>
    <w:tblPr>
      <w:tblStyleRowBandSize w:val="1"/>
      <w:tblStyleColBandSize w:val="1"/>
      <w:tblInd w:w="0" w:type="dxa"/>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CellMar>
        <w:top w:w="0" w:type="dxa"/>
        <w:left w:w="0" w:type="dxa"/>
        <w:bottom w:w="0" w:type="dxa"/>
        <w:right w:w="0" w:type="dxa"/>
      </w:tblCellMar>
    </w:tblPr>
    <w:tblStylePr w:type="firstRow">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000000" w:themeFill="text1"/>
      </w:tcPr>
    </w:tblStylePr>
    <w:tblStylePr w:type="lastRow">
      <w:rPr>
        <w:b/>
        <w:color w:val="404040"/>
      </w:rPr>
      <w:tblPr/>
      <w:tcPr>
        <w:tcBorders>
          <w:top w:val="single" w:color="000000" w:themeColor="tex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GridTable4-Accent1">
    <w:name w:val="Grid Table 4 - Accent 1"/>
    <w:uiPriority w:val="59"/>
    <w:tblPr>
      <w:tblStyleRowBandSize w:val="1"/>
      <w:tblStyleColBandSize w:val="1"/>
      <w:tblInd w:w="0" w:type="dxa"/>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CellMar>
        <w:top w:w="0" w:type="dxa"/>
        <w:left w:w="0" w:type="dxa"/>
        <w:bottom w:w="0" w:type="dxa"/>
        <w:right w:w="0" w:type="dxa"/>
      </w:tblCellMar>
    </w:tblPr>
    <w:tblStylePr w:type="firstRow">
      <w:rPr>
        <w:b/>
        <w:color w:val="FFFFFF"/>
        <w:sz w:val="22"/>
      </w:rPr>
      <w:tblPr/>
      <w:tcPr>
        <w:tcBorders>
          <w:top w:val="single" w:color="5D8AC2" w:themeColor="accent1" w:sz="4" w:space="0"/>
          <w:left w:val="single" w:color="5D8AC2" w:themeColor="accent1" w:sz="4" w:space="0"/>
          <w:bottom w:val="single" w:color="5D8AC2" w:themeColor="accent1" w:sz="4" w:space="0"/>
          <w:right w:val="single" w:color="5D8AC2" w:themeColor="accent1" w:sz="4" w:space="0"/>
        </w:tcBorders>
        <w:shd w:val="clear" w:color="5D8AC2" w:fill="5D8AC2" w:themeFill="accent1" w:themeFillTint="ea"/>
      </w:tcPr>
    </w:tblStylePr>
    <w:tblStylePr w:type="lastRow">
      <w:rPr>
        <w:b/>
        <w:color w:val="404040"/>
      </w:rPr>
      <w:tblPr/>
      <w:tcPr>
        <w:tcBorders>
          <w:top w:val="single" w:color="5D8AC2" w:themeColor="accen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DCE6F2" w:fill="DCE6F2" w:themeFill="accent1" w:themeFillTint="32"/>
      </w:tcPr>
    </w:tblStylePr>
    <w:tblStylePr w:type="band1Horz">
      <w:rPr>
        <w:color w:val="404040"/>
        <w:sz w:val="22"/>
      </w:rPr>
      <w:tblPr/>
      <w:tcPr>
        <w:shd w:val="clear" w:color="DCE6F2" w:fill="DCE6F2" w:themeFill="accent1" w:themeFillTint="32"/>
      </w:tcPr>
    </w:tblStylePr>
  </w:style>
  <w:style w:type="table" w:customStyle="1" w:styleId="GridTable4-Accent2">
    <w:name w:val="Grid Table 4 - Accent 2"/>
    <w:uiPriority w:val="59"/>
    <w:tblPr>
      <w:tblStyleRowBandSize w:val="1"/>
      <w:tblStyleColBandSize w:val="1"/>
      <w:tblInd w:w="0" w:type="dxa"/>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CellMar>
        <w:top w:w="0" w:type="dxa"/>
        <w:left w:w="0" w:type="dxa"/>
        <w:bottom w:w="0" w:type="dxa"/>
        <w:right w:w="0" w:type="dxa"/>
      </w:tblCellMar>
    </w:tblPr>
    <w:tblStylePr w:type="firstRow">
      <w:rPr>
        <w:b/>
        <w:color w:val="FFFFFF"/>
        <w:sz w:val="22"/>
      </w:rPr>
      <w:tblPr/>
      <w:tcPr>
        <w:tcBorders>
          <w:top w:val="single" w:color="D99695" w:themeColor="accent2" w:sz="4" w:space="0"/>
          <w:left w:val="single" w:color="D99695" w:themeColor="accent2" w:sz="4" w:space="0"/>
          <w:bottom w:val="single" w:color="D99695" w:themeColor="accent2" w:sz="4" w:space="0"/>
          <w:right w:val="single" w:color="D99695" w:themeColor="accent2" w:sz="4" w:space="0"/>
        </w:tcBorders>
        <w:shd w:val="clear" w:color="D99695" w:fill="D99695" w:themeFill="accent2" w:themeFillTint="97"/>
      </w:tcPr>
    </w:tblStylePr>
    <w:tblStylePr w:type="lastRow">
      <w:rPr>
        <w:b/>
        <w:color w:val="404040"/>
      </w:rPr>
      <w:tblPr/>
      <w:tcPr>
        <w:tcBorders>
          <w:top w:val="single" w:color="D99695" w:themeColor="accent2"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2DCDC" w:fill="F2DCDC" w:themeFill="accent2" w:themeFillTint="32"/>
      </w:tcPr>
    </w:tblStylePr>
    <w:tblStylePr w:type="band1Horz">
      <w:rPr>
        <w:color w:val="404040"/>
        <w:sz w:val="22"/>
      </w:rPr>
      <w:tblPr/>
      <w:tcPr>
        <w:shd w:val="clear" w:color="F2DCDC" w:fill="F2DCDC" w:themeFill="accent2" w:themeFillTint="32"/>
      </w:tcPr>
    </w:tblStylePr>
  </w:style>
  <w:style w:type="table" w:customStyle="1" w:styleId="GridTable4-Accent3">
    <w:name w:val="Grid Table 4 - Accent 3"/>
    <w:uiPriority w:val="59"/>
    <w:tblPr>
      <w:tblStyleRowBandSize w:val="1"/>
      <w:tblStyleColBandSize w:val="1"/>
      <w:tblInd w:w="0" w:type="dxa"/>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CellMar>
        <w:top w:w="0" w:type="dxa"/>
        <w:left w:w="0" w:type="dxa"/>
        <w:bottom w:w="0" w:type="dxa"/>
        <w:right w:w="0" w:type="dxa"/>
      </w:tblCellMar>
    </w:tblPr>
    <w:tblStylePr w:type="firstRow">
      <w:rPr>
        <w:b/>
        <w:color w:val="FFFFFF"/>
        <w:sz w:val="22"/>
      </w:rPr>
      <w:tblPr/>
      <w:tcPr>
        <w:tcBorders>
          <w:top w:val="single" w:color="9ABB59" w:themeColor="accent3" w:sz="4" w:space="0"/>
          <w:left w:val="single" w:color="9ABB59" w:themeColor="accent3" w:sz="4" w:space="0"/>
          <w:bottom w:val="single" w:color="9ABB59" w:themeColor="accent3" w:sz="4" w:space="0"/>
          <w:right w:val="single" w:color="9ABB59" w:themeColor="accent3" w:sz="4" w:space="0"/>
        </w:tcBorders>
        <w:shd w:val="clear" w:color="9ABB59" w:fill="9ABB59" w:themeFill="accent3" w:themeFillTint="fe"/>
      </w:tcPr>
    </w:tblStylePr>
    <w:tblStylePr w:type="lastRow">
      <w:rPr>
        <w:b/>
        <w:color w:val="404040"/>
      </w:rPr>
      <w:tblPr/>
      <w:tcPr>
        <w:tcBorders>
          <w:top w:val="single" w:color="9ABB59" w:themeColor="accent3"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EAF1DC" w:fill="EAF1DC" w:themeFill="accent3" w:themeFillTint="34"/>
      </w:tcPr>
    </w:tblStylePr>
    <w:tblStylePr w:type="band1Horz">
      <w:rPr>
        <w:color w:val="404040"/>
        <w:sz w:val="22"/>
      </w:rPr>
      <w:tblPr/>
      <w:tcPr>
        <w:shd w:val="clear" w:color="EAF1DC" w:fill="EAF1DC" w:themeFill="accent3" w:themeFillTint="34"/>
      </w:tcPr>
    </w:tblStylePr>
  </w:style>
  <w:style w:type="table" w:customStyle="1" w:styleId="GridTable4-Accent4">
    <w:name w:val="Grid Table 4 - Accent 4"/>
    <w:uiPriority w:val="59"/>
    <w:tblPr>
      <w:tblStyleRowBandSize w:val="1"/>
      <w:tblStyleColBandSize w:val="1"/>
      <w:tblInd w:w="0" w:type="dxa"/>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CellMar>
        <w:top w:w="0" w:type="dxa"/>
        <w:left w:w="0" w:type="dxa"/>
        <w:bottom w:w="0" w:type="dxa"/>
        <w:right w:w="0" w:type="dxa"/>
      </w:tblCellMar>
    </w:tblPr>
    <w:tblStylePr w:type="firstRow">
      <w:rPr>
        <w:b/>
        <w:color w:val="FFFFFF"/>
        <w:sz w:val="22"/>
      </w:rPr>
      <w:tblPr/>
      <w:tcPr>
        <w:tcBorders>
          <w:top w:val="single" w:color="B2A1C6" w:themeColor="accent4" w:sz="4" w:space="0"/>
          <w:left w:val="single" w:color="B2A1C6" w:themeColor="accent4" w:sz="4" w:space="0"/>
          <w:bottom w:val="single" w:color="B2A1C6" w:themeColor="accent4" w:sz="4" w:space="0"/>
          <w:right w:val="single" w:color="B2A1C6" w:themeColor="accent4" w:sz="4" w:space="0"/>
        </w:tcBorders>
        <w:shd w:val="clear" w:color="B2A1C6" w:fill="B2A1C6" w:themeFill="accent4" w:themeFillTint="9a"/>
      </w:tcPr>
    </w:tblStylePr>
    <w:tblStylePr w:type="lastRow">
      <w:rPr>
        <w:b/>
        <w:color w:val="404040"/>
      </w:rPr>
      <w:tblPr/>
      <w:tcPr>
        <w:tcBorders>
          <w:top w:val="single" w:color="B2A1C6" w:themeColor="accent4"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E5DFEC" w:fill="E5DFEC" w:themeFill="accent4" w:themeFillTint="34"/>
      </w:tcPr>
    </w:tblStylePr>
    <w:tblStylePr w:type="band1Horz">
      <w:rPr>
        <w:color w:val="404040"/>
        <w:sz w:val="22"/>
      </w:rPr>
      <w:tblPr/>
      <w:tcPr>
        <w:shd w:val="clear" w:color="E5DFEC" w:fill="E5DFEC" w:themeFill="accent4" w:themeFillTint="34"/>
      </w:tcPr>
    </w:tblStylePr>
  </w:style>
  <w:style w:type="table" w:customStyle="1" w:styleId="GridTable4-Accent5">
    <w:name w:val="Grid Table 4 - Accent 5"/>
    <w:uiPriority w:val="59"/>
    <w:tblPr>
      <w:tblStyleRowBandSize w:val="1"/>
      <w:tblStyleColBandSize w:val="1"/>
      <w:tblInd w:w="0" w:type="dxa"/>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CellMar>
        <w:top w:w="0" w:type="dxa"/>
        <w:left w:w="0" w:type="dxa"/>
        <w:bottom w:w="0" w:type="dxa"/>
        <w:right w:w="0" w:type="dxa"/>
      </w:tblCellMar>
    </w:tblPr>
    <w:tblStylePr w:type="firstRow">
      <w:rPr>
        <w:b/>
        <w:color w:val="FFFFFF"/>
        <w:sz w:val="22"/>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4BACC6" w:fill="4BACC6" w:themeFill="accent5"/>
      </w:tcPr>
    </w:tblStylePr>
    <w:tblStylePr w:type="lastRow">
      <w:rPr>
        <w:b/>
        <w:color w:val="404040"/>
      </w:rPr>
      <w:tblPr/>
      <w:tcPr>
        <w:tcBorders>
          <w:top w:val="single" w:color="4BACC6" w:themeColor="accent5"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DAEEF3" w:fill="DAEEF3" w:themeFill="accent5" w:themeFillTint="34"/>
      </w:tcPr>
    </w:tblStylePr>
    <w:tblStylePr w:type="band1Horz">
      <w:rPr>
        <w:color w:val="404040"/>
        <w:sz w:val="22"/>
      </w:rPr>
      <w:tblPr/>
      <w:tcPr>
        <w:shd w:val="clear" w:color="DAEEF3" w:fill="DAEEF3" w:themeFill="accent5" w:themeFillTint="34"/>
      </w:tcPr>
    </w:tblStylePr>
  </w:style>
  <w:style w:type="table" w:customStyle="1" w:styleId="GridTable4-Accent6">
    <w:name w:val="Grid Table 4 - Accent 6"/>
    <w:uiPriority w:val="59"/>
    <w:tblPr>
      <w:tblStyleRowBandSize w:val="1"/>
      <w:tblStyleColBandSize w:val="1"/>
      <w:tblInd w:w="0" w:type="dxa"/>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CellMar>
        <w:top w:w="0" w:type="dxa"/>
        <w:left w:w="0" w:type="dxa"/>
        <w:bottom w:w="0" w:type="dxa"/>
        <w:right w:w="0" w:type="dxa"/>
      </w:tblCellMar>
    </w:tblPr>
    <w:tblStylePr w:type="firstRow">
      <w:rPr>
        <w:b/>
        <w:color w:val="FFFFFF"/>
        <w:sz w:val="22"/>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79646" w:fill="F79646" w:themeFill="accent6"/>
      </w:tcPr>
    </w:tblStylePr>
    <w:tblStylePr w:type="lastRow">
      <w:rPr>
        <w:b/>
        <w:color w:val="404040"/>
      </w:rPr>
      <w:tblPr/>
      <w:tcPr>
        <w:tcBorders>
          <w:top w:val="single" w:color="F79646" w:themeColor="accent6"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DE9D8" w:fill="FDE9D8" w:themeFill="accent6" w:themeFillTint="34"/>
      </w:tcPr>
    </w:tblStylePr>
    <w:tblStylePr w:type="band1Horz">
      <w:rPr>
        <w:color w:val="404040"/>
        <w:sz w:val="22"/>
      </w:rPr>
      <w:tblPr/>
      <w:tcPr>
        <w:shd w:val="clear" w:color="FDE9D8" w:fill="FDE9D8" w:themeFill="accent6" w:themeFillTint="34"/>
      </w:tcPr>
    </w:tblStylePr>
  </w:style>
  <w:style w:type="table" w:customStyle="1" w:styleId="Tabladecuadrcula5oscura1">
    <w:name w:val="Tabla de cuadrícula 5 oscura1"/>
    <w:uiPriority w:val="99"/>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color w:val="FFFFFF"/>
        <w:sz w:val="22"/>
      </w:rPr>
      <w:tblPr/>
      <w:tcPr>
        <w:shd w:val="clear" w:color="000000" w:fill="000000" w:themeFill="text1"/>
      </w:tcPr>
    </w:tblStylePr>
    <w:tblStylePr w:type="lastRow">
      <w:rPr>
        <w:b/>
        <w:color w:val="FFFFFF"/>
        <w:sz w:val="22"/>
      </w:rPr>
      <w:tblPr/>
      <w:tcPr>
        <w:tcBorders>
          <w:top w:val="single" w:color="FFFFFF" w:themeColor="light1" w:sz="4" w:space="0"/>
        </w:tcBorders>
        <w:shd w:val="clear" w:color="000000" w:fill="000000" w:themeFill="text1"/>
      </w:tcPr>
    </w:tblStylePr>
    <w:tblStylePr w:type="firstCol">
      <w:rPr>
        <w:b/>
        <w:color w:val="FFFFFF"/>
        <w:sz w:val="22"/>
      </w:rPr>
      <w:tblPr/>
      <w:tcPr>
        <w:shd w:val="clear" w:color="000000" w:fill="000000" w:themeFill="text1"/>
      </w:tcPr>
    </w:tblStylePr>
    <w:tblStylePr w:type="lastCol">
      <w:rPr>
        <w:b/>
        <w:color w:val="FFFFFF"/>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uiPriority w:val="99"/>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color w:val="FFFFFF"/>
        <w:sz w:val="22"/>
      </w:rPr>
      <w:tblPr/>
      <w:tcPr>
        <w:shd w:val="clear" w:color="4F81BD" w:fill="4F81BD" w:themeFill="accent1"/>
      </w:tcPr>
    </w:tblStylePr>
    <w:tblStylePr w:type="lastRow">
      <w:rPr>
        <w:b/>
        <w:color w:val="FFFFFF"/>
        <w:sz w:val="22"/>
      </w:rPr>
      <w:tblPr/>
      <w:tcPr>
        <w:tcBorders>
          <w:top w:val="single" w:color="FFFFFF" w:themeColor="light1" w:sz="4" w:space="0"/>
        </w:tcBorders>
        <w:shd w:val="clear" w:color="4F81BD" w:fill="4F81BD" w:themeFill="accent1"/>
      </w:tcPr>
    </w:tblStylePr>
    <w:tblStylePr w:type="firstCol">
      <w:rPr>
        <w:b/>
        <w:color w:val="FFFFFF"/>
        <w:sz w:val="22"/>
      </w:rPr>
      <w:tblPr/>
      <w:tcPr>
        <w:shd w:val="clear" w:color="4F81BD" w:fill="4F81BD" w:themeFill="accent1"/>
      </w:tcPr>
    </w:tblStylePr>
    <w:tblStylePr w:type="lastCol">
      <w:rPr>
        <w:b/>
        <w:color w:val="FFFFFF"/>
        <w:sz w:val="22"/>
      </w:rPr>
      <w:tblPr/>
      <w:tcPr>
        <w:shd w:val="clear" w:color="4F81BD" w:fill="4F81BD" w:themeFill="accent1"/>
      </w:tcPr>
    </w:tblStylePr>
    <w:tblStylePr w:type="band1Vert">
      <w:tblPr/>
      <w:tcPr>
        <w:shd w:val="clear" w:color="AEC4E0" w:fill="AEC4E0" w:themeFill="accent1" w:themeFillTint="75"/>
      </w:tcPr>
    </w:tblStylePr>
    <w:tblStylePr w:type="band1Horz">
      <w:tblPr/>
      <w:tcPr>
        <w:shd w:val="clear" w:color="AEC4E0" w:fill="AEC4E0" w:themeFill="accent1" w:themeFillTint="75"/>
      </w:tcPr>
    </w:tblStylePr>
  </w:style>
  <w:style w:type="table" w:customStyle="1" w:styleId="GridTable5Dark-Accent2">
    <w:name w:val="Grid Table 5 Dark - Accent 2"/>
    <w:uiPriority w:val="99"/>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color w:val="FFFFFF"/>
        <w:sz w:val="22"/>
      </w:rPr>
      <w:tblPr/>
      <w:tcPr>
        <w:shd w:val="clear" w:color="C0504D" w:fill="C0504D" w:themeFill="accent2"/>
      </w:tcPr>
    </w:tblStylePr>
    <w:tblStylePr w:type="lastRow">
      <w:rPr>
        <w:b/>
        <w:color w:val="FFFFFF"/>
        <w:sz w:val="22"/>
      </w:rPr>
      <w:tblPr/>
      <w:tcPr>
        <w:tcBorders>
          <w:top w:val="single" w:color="FFFFFF" w:themeColor="light1" w:sz="4" w:space="0"/>
        </w:tcBorders>
        <w:shd w:val="clear" w:color="C0504D" w:fill="C0504D" w:themeFill="accent2"/>
      </w:tcPr>
    </w:tblStylePr>
    <w:tblStylePr w:type="firstCol">
      <w:rPr>
        <w:b/>
        <w:color w:val="FFFFFF"/>
        <w:sz w:val="22"/>
      </w:rPr>
      <w:tblPr/>
      <w:tcPr>
        <w:shd w:val="clear" w:color="C0504D" w:fill="C0504D" w:themeFill="accent2"/>
      </w:tcPr>
    </w:tblStylePr>
    <w:tblStylePr w:type="lastCol">
      <w:rPr>
        <w:b/>
        <w:color w:val="FFFFFF"/>
        <w:sz w:val="22"/>
      </w:rPr>
      <w:tblPr/>
      <w:tcPr>
        <w:shd w:val="clear" w:color="C0504D" w:fill="C0504D" w:themeFill="accent2"/>
      </w:tcPr>
    </w:tblStylePr>
    <w:tblStylePr w:type="band1Vert">
      <w:tblPr/>
      <w:tcPr>
        <w:shd w:val="clear" w:color="E2AEAD" w:fill="E2AEAD" w:themeFill="accent2" w:themeFillTint="75"/>
      </w:tcPr>
    </w:tblStylePr>
    <w:tblStylePr w:type="band1Horz">
      <w:tblPr/>
      <w:tcPr>
        <w:shd w:val="clear" w:color="E2AEAD" w:fill="E2AEAD" w:themeFill="accent2" w:themeFillTint="75"/>
      </w:tcPr>
    </w:tblStylePr>
  </w:style>
  <w:style w:type="table" w:customStyle="1" w:styleId="GridTable5Dark-Accent3">
    <w:name w:val="Grid Table 5 Dark - Accent 3"/>
    <w:uiPriority w:val="99"/>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color w:val="FFFFFF"/>
        <w:sz w:val="22"/>
      </w:rPr>
      <w:tblPr/>
      <w:tcPr>
        <w:shd w:val="clear" w:color="9BBB59" w:fill="9BBB59" w:themeFill="accent3"/>
      </w:tcPr>
    </w:tblStylePr>
    <w:tblStylePr w:type="lastRow">
      <w:rPr>
        <w:b/>
        <w:color w:val="FFFFFF"/>
        <w:sz w:val="22"/>
      </w:rPr>
      <w:tblPr/>
      <w:tcPr>
        <w:tcBorders>
          <w:top w:val="single" w:color="FFFFFF" w:themeColor="light1" w:sz="4" w:space="0"/>
        </w:tcBorders>
        <w:shd w:val="clear" w:color="9BBB59" w:fill="9BBB59" w:themeFill="accent3"/>
      </w:tcPr>
    </w:tblStylePr>
    <w:tblStylePr w:type="firstCol">
      <w:rPr>
        <w:b/>
        <w:color w:val="FFFFFF"/>
        <w:sz w:val="22"/>
      </w:rPr>
      <w:tblPr/>
      <w:tcPr>
        <w:shd w:val="clear" w:color="9BBB59" w:fill="9BBB59" w:themeFill="accent3"/>
      </w:tcPr>
    </w:tblStylePr>
    <w:tblStylePr w:type="lastCol">
      <w:rPr>
        <w:b/>
        <w:color w:val="FFFFFF"/>
        <w:sz w:val="22"/>
      </w:rPr>
      <w:tblPr/>
      <w:tcPr>
        <w:shd w:val="clear" w:color="9BBB59" w:fill="9BBB59" w:themeFill="accent3"/>
      </w:tcPr>
    </w:tblStylePr>
    <w:tblStylePr w:type="band1Vert">
      <w:tblPr/>
      <w:tcPr>
        <w:shd w:val="clear" w:color="D0DFB2" w:fill="D0DFB2" w:themeFill="accent3" w:themeFillTint="75"/>
      </w:tcPr>
    </w:tblStylePr>
    <w:tblStylePr w:type="band1Horz">
      <w:tblPr/>
      <w:tcPr>
        <w:shd w:val="clear" w:color="D0DFB2" w:fill="D0DFB2" w:themeFill="accent3" w:themeFillTint="75"/>
      </w:tcPr>
    </w:tblStylePr>
  </w:style>
  <w:style w:type="table" w:customStyle="1" w:styleId="GridTable5Dark-Accent4">
    <w:name w:val="Grid Table 5 Dark- Accent 4"/>
    <w:uiPriority w:val="99"/>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color w:val="FFFFFF"/>
        <w:sz w:val="22"/>
      </w:rPr>
      <w:tblPr/>
      <w:tcPr>
        <w:shd w:val="clear" w:color="8064A2" w:fill="8064A2" w:themeFill="accent4"/>
      </w:tcPr>
    </w:tblStylePr>
    <w:tblStylePr w:type="lastRow">
      <w:rPr>
        <w:b/>
        <w:color w:val="FFFFFF"/>
        <w:sz w:val="22"/>
      </w:rPr>
      <w:tblPr/>
      <w:tcPr>
        <w:tcBorders>
          <w:top w:val="single" w:color="FFFFFF" w:themeColor="light1" w:sz="4" w:space="0"/>
        </w:tcBorders>
        <w:shd w:val="clear" w:color="8064A2" w:fill="8064A2" w:themeFill="accent4"/>
      </w:tcPr>
    </w:tblStylePr>
    <w:tblStylePr w:type="firstCol">
      <w:rPr>
        <w:b/>
        <w:color w:val="FFFFFF"/>
        <w:sz w:val="22"/>
      </w:rPr>
      <w:tblPr/>
      <w:tcPr>
        <w:shd w:val="clear" w:color="8064A2" w:fill="8064A2" w:themeFill="accent4"/>
      </w:tcPr>
    </w:tblStylePr>
    <w:tblStylePr w:type="lastCol">
      <w:rPr>
        <w:b/>
        <w:color w:val="FFFFFF"/>
        <w:sz w:val="22"/>
      </w:rPr>
      <w:tblPr/>
      <w:tcPr>
        <w:shd w:val="clear" w:color="8064A2" w:fill="8064A2" w:themeFill="accent4"/>
      </w:tcPr>
    </w:tblStylePr>
    <w:tblStylePr w:type="band1Vert">
      <w:tblPr/>
      <w:tcPr>
        <w:shd w:val="clear" w:color="C4B7D4" w:fill="C4B7D4" w:themeFill="accent4" w:themeFillTint="75"/>
      </w:tcPr>
    </w:tblStylePr>
    <w:tblStylePr w:type="band1Horz">
      <w:tblPr/>
      <w:tcPr>
        <w:shd w:val="clear" w:color="C4B7D4" w:fill="C4B7D4" w:themeFill="accent4" w:themeFillTint="75"/>
      </w:tcPr>
    </w:tblStylePr>
  </w:style>
  <w:style w:type="table" w:customStyle="1" w:styleId="GridTable5Dark-Accent5">
    <w:name w:val="Grid Table 5 Dark - Accent 5"/>
    <w:uiPriority w:val="99"/>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color w:val="FFFFFF"/>
        <w:sz w:val="22"/>
      </w:rPr>
      <w:tblPr/>
      <w:tcPr>
        <w:shd w:val="clear" w:color="4BACC6" w:fill="4BACC6" w:themeFill="accent5"/>
      </w:tcPr>
    </w:tblStylePr>
    <w:tblStylePr w:type="lastRow">
      <w:rPr>
        <w:b/>
        <w:color w:val="FFFFFF"/>
        <w:sz w:val="22"/>
      </w:rPr>
      <w:tblPr/>
      <w:tcPr>
        <w:tcBorders>
          <w:top w:val="single" w:color="FFFFFF" w:themeColor="light1" w:sz="4" w:space="0"/>
        </w:tcBorders>
        <w:shd w:val="clear" w:color="4BACC6" w:fill="4BACC6" w:themeFill="accent5"/>
      </w:tcPr>
    </w:tblStylePr>
    <w:tblStylePr w:type="firstCol">
      <w:rPr>
        <w:b/>
        <w:color w:val="FFFFFF"/>
        <w:sz w:val="22"/>
      </w:rPr>
      <w:tblPr/>
      <w:tcPr>
        <w:shd w:val="clear" w:color="4BACC6" w:fill="4BACC6" w:themeFill="accent5"/>
      </w:tcPr>
    </w:tblStylePr>
    <w:tblStylePr w:type="lastCol">
      <w:rPr>
        <w:b/>
        <w:color w:val="FFFFFF"/>
        <w:sz w:val="22"/>
      </w:rPr>
      <w:tblPr/>
      <w:tcPr>
        <w:shd w:val="clear" w:color="4BACC6" w:fill="4BACC6" w:themeFill="accent5"/>
      </w:tcPr>
    </w:tblStylePr>
    <w:tblStylePr w:type="band1Vert">
      <w:tblPr/>
      <w:tcPr>
        <w:shd w:val="clear" w:color="ACD8E4" w:fill="ACD8E4" w:themeFill="accent5" w:themeFillTint="75"/>
      </w:tcPr>
    </w:tblStylePr>
    <w:tblStylePr w:type="band1Horz">
      <w:tblPr/>
      <w:tcPr>
        <w:shd w:val="clear" w:color="ACD8E4" w:fill="ACD8E4" w:themeFill="accent5" w:themeFillTint="75"/>
      </w:tcPr>
    </w:tblStylePr>
  </w:style>
  <w:style w:type="table" w:customStyle="1" w:styleId="GridTable5Dark-Accent6">
    <w:name w:val="Grid Table 5 Dark - Accent 6"/>
    <w:uiPriority w:val="99"/>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color w:val="FFFFFF"/>
        <w:sz w:val="22"/>
      </w:rPr>
      <w:tblPr/>
      <w:tcPr>
        <w:shd w:val="clear" w:color="F79646" w:fill="F79646" w:themeFill="accent6"/>
      </w:tcPr>
    </w:tblStylePr>
    <w:tblStylePr w:type="lastRow">
      <w:rPr>
        <w:b/>
        <w:color w:val="FFFFFF"/>
        <w:sz w:val="22"/>
      </w:rPr>
      <w:tblPr/>
      <w:tcPr>
        <w:tcBorders>
          <w:top w:val="single" w:color="FFFFFF" w:themeColor="light1" w:sz="4" w:space="0"/>
        </w:tcBorders>
        <w:shd w:val="clear" w:color="F79646" w:fill="F79646" w:themeFill="accent6"/>
      </w:tcPr>
    </w:tblStylePr>
    <w:tblStylePr w:type="firstCol">
      <w:rPr>
        <w:b/>
        <w:color w:val="FFFFFF"/>
        <w:sz w:val="22"/>
      </w:rPr>
      <w:tblPr/>
      <w:tcPr>
        <w:shd w:val="clear" w:color="F79646" w:fill="F79646" w:themeFill="accent6"/>
      </w:tcPr>
    </w:tblStylePr>
    <w:tblStylePr w:type="lastCol">
      <w:rPr>
        <w:b/>
        <w:color w:val="FFFFFF"/>
        <w:sz w:val="22"/>
      </w:rPr>
      <w:tblPr/>
      <w:tcPr>
        <w:shd w:val="clear" w:color="F79646" w:fill="F79646" w:themeFill="accent6"/>
      </w:tcPr>
    </w:tblStylePr>
    <w:tblStylePr w:type="band1Vert">
      <w:tblPr/>
      <w:tcPr>
        <w:shd w:val="clear" w:color="FBCEAA" w:fill="FBCEAA" w:themeFill="accent6" w:themeFillTint="75"/>
      </w:tcPr>
    </w:tblStylePr>
    <w:tblStylePr w:type="band1Horz">
      <w:tblPr/>
      <w:tcPr>
        <w:shd w:val="clear" w:color="FBCEAA" w:fill="FBCEAA" w:themeFill="accent6" w:themeFillTint="75"/>
      </w:tcPr>
    </w:tblStylePr>
  </w:style>
  <w:style w:type="table" w:customStyle="1" w:styleId="Tabladecuadrcula6concolores1">
    <w:name w:val="Tabla de cuadrícula 6 con colores1"/>
    <w:uiPriority w:val="99"/>
    <w:tblPr>
      <w:tblStyleRowBandSize w:val="1"/>
      <w:tblStyleColBandSize w:val="1"/>
      <w:tblInd w:w="0" w:type="dxa"/>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top w:w="0" w:type="dxa"/>
        <w:left w:w="0" w:type="dxa"/>
        <w:bottom w:w="0" w:type="dxa"/>
        <w:right w:w="0" w:type="dxa"/>
      </w:tblCellMar>
    </w:tblPr>
    <w:tblStylePr w:type="firstRow">
      <w:rPr>
        <w:b/>
        <w:color w:val="7F7F7F" w:themeColor="text1" w:themeTint="80" w:themeShade="95"/>
      </w:rPr>
      <w:tblPr/>
      <w:tcPr>
        <w:tcBorders>
          <w:bottom w:val="single" w:color="7F7F7F" w:themeColor="text1" w:sz="12" w:space="0"/>
        </w:tcBorders>
      </w:tcPr>
    </w:tblStylePr>
    <w:tblStylePr w:type="lastRow">
      <w:rPr>
        <w:b/>
        <w:color w:val="7F7F7F" w:themeColor="text1" w:themeTint="80" w:themeShade="95"/>
      </w:rPr>
      <w:tblPr/>
    </w:tblStylePr>
    <w:tblStylePr w:type="firstCol">
      <w:rPr>
        <w:b/>
        <w:color w:val="7F7F7F" w:themeColor="text1" w:themeTint="80" w:themeShade="95"/>
      </w:rPr>
      <w:tblPr/>
    </w:tblStylePr>
    <w:tblStylePr w:type="lastCol">
      <w:rPr>
        <w:b/>
        <w:color w:val="7F7F7F" w:themeColor="text1" w:themeTint="80" w:themeShade="95"/>
      </w:rPr>
      <w:tblPr/>
    </w:tblStylePr>
    <w:tblStylePr w:type="band1Vert">
      <w:tblPr/>
      <w:tcPr>
        <w:shd w:val="clear" w:color="CBCBCB" w:fill="CBCBCB" w:themeFill="text1" w:themeFillTint="34"/>
      </w:tcPr>
    </w:tblStylePr>
    <w:tblStylePr w:type="band1Horz">
      <w:rPr>
        <w:color w:val="7F7F7F" w:themeColor="text1" w:themeTint="80" w:themeShade="95"/>
        <w:sz w:val="22"/>
      </w:rPr>
      <w:tblPr/>
      <w:tcPr>
        <w:shd w:val="clear" w:color="CBCBCB" w:fill="CBCBCB" w:themeFill="text1" w:themeFillTint="34"/>
      </w:tcPr>
    </w:tblStylePr>
    <w:tblStylePr w:type="band2Horz">
      <w:rPr>
        <w:color w:val="7F7F7F" w:themeColor="text1" w:themeTint="80" w:themeShade="95"/>
        <w:sz w:val="22"/>
      </w:rPr>
      <w:tblPr/>
    </w:tblStylePr>
  </w:style>
  <w:style w:type="table" w:customStyle="1" w:styleId="GridTable6Colorful-Accent1">
    <w:name w:val="Grid Table 6 Colorful - Accent 1"/>
    <w:uiPriority w:val="99"/>
    <w:tblPr>
      <w:tblStyleRowBandSize w:val="1"/>
      <w:tblStyleColBandSize w:val="1"/>
      <w:tblInd w:w="0" w:type="dxa"/>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CellMar>
        <w:top w:w="0" w:type="dxa"/>
        <w:left w:w="0" w:type="dxa"/>
        <w:bottom w:w="0" w:type="dxa"/>
        <w:right w:w="0" w:type="dxa"/>
      </w:tblCellMar>
    </w:tblPr>
    <w:tblStylePr w:type="firstRow">
      <w:rPr>
        <w:b/>
        <w:color w:val="A6BFDD" w:themeColor="accent1" w:themeTint="80" w:themeShade="95"/>
      </w:rPr>
      <w:tblPr/>
      <w:tcPr>
        <w:tcBorders>
          <w:bottom w:val="single" w:color="A6BFDD" w:themeColor="accent1" w:sz="12" w:space="0"/>
        </w:tcBorders>
      </w:tcPr>
    </w:tblStylePr>
    <w:tblStylePr w:type="lastRow">
      <w:rPr>
        <w:b/>
        <w:color w:val="A6BFDD" w:themeColor="accent1" w:themeTint="80" w:themeShade="95"/>
      </w:rPr>
      <w:tblPr/>
    </w:tblStylePr>
    <w:tblStylePr w:type="firstCol">
      <w:rPr>
        <w:b/>
        <w:color w:val="A6BFDD" w:themeColor="accent1" w:themeTint="80" w:themeShade="95"/>
      </w:rPr>
      <w:tblPr/>
    </w:tblStylePr>
    <w:tblStylePr w:type="lastCol">
      <w:rPr>
        <w:b/>
        <w:color w:val="A6BFDD" w:themeColor="accent1" w:themeTint="80" w:themeShade="95"/>
      </w:rPr>
      <w:tblPr/>
    </w:tblStylePr>
    <w:tblStylePr w:type="band1Vert">
      <w:tblPr/>
      <w:tcPr>
        <w:shd w:val="clear" w:color="DAE5F1" w:fill="DAE5F1" w:themeFill="accent1" w:themeFillTint="34"/>
      </w:tcPr>
    </w:tblStylePr>
    <w:tblStylePr w:type="band1Horz">
      <w:rPr>
        <w:color w:val="A6BFDD" w:themeColor="accent1" w:themeTint="80" w:themeShade="95"/>
        <w:sz w:val="22"/>
      </w:rPr>
      <w:tblPr/>
      <w:tcPr>
        <w:shd w:val="clear" w:color="DAE5F1" w:fill="DAE5F1" w:themeFill="accent1" w:themeFillTint="34"/>
      </w:tcPr>
    </w:tblStylePr>
    <w:tblStylePr w:type="band2Horz">
      <w:rPr>
        <w:color w:val="A6BFDD" w:themeColor="accent1" w:themeTint="80" w:themeShade="95"/>
        <w:sz w:val="22"/>
      </w:rPr>
      <w:tblPr/>
    </w:tblStylePr>
  </w:style>
  <w:style w:type="table" w:customStyle="1" w:styleId="GridTable6Colorful-Accent2">
    <w:name w:val="Grid Table 6 Colorful - Accent 2"/>
    <w:uiPriority w:val="99"/>
    <w:tblPr>
      <w:tblStyleRowBandSize w:val="1"/>
      <w:tblStyleColBandSize w:val="1"/>
      <w:tblInd w:w="0" w:type="dxa"/>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CellMar>
        <w:top w:w="0" w:type="dxa"/>
        <w:left w:w="0" w:type="dxa"/>
        <w:bottom w:w="0" w:type="dxa"/>
        <w:right w:w="0" w:type="dxa"/>
      </w:tblCellMar>
    </w:tblPr>
    <w:tblStylePr w:type="firstRow">
      <w:rPr>
        <w:b/>
        <w:color w:val="D99695" w:themeColor="accent2" w:themeTint="97" w:themeShade="95"/>
      </w:rPr>
      <w:tblPr/>
      <w:tcPr>
        <w:tcBorders>
          <w:bottom w:val="single" w:color="D99695" w:themeColor="accent2" w:sz="12" w:space="0"/>
        </w:tcBorders>
      </w:tcPr>
    </w:tblStylePr>
    <w:tblStylePr w:type="lastRow">
      <w:rPr>
        <w:b/>
        <w:color w:val="D99695" w:themeColor="accent2" w:themeTint="97" w:themeShade="95"/>
      </w:rPr>
      <w:tblPr/>
    </w:tblStylePr>
    <w:tblStylePr w:type="firstCol">
      <w:rPr>
        <w:b/>
        <w:color w:val="D99695" w:themeColor="accent2" w:themeTint="97" w:themeShade="95"/>
      </w:rPr>
      <w:tblPr/>
    </w:tblStylePr>
    <w:tblStylePr w:type="lastCol">
      <w:rPr>
        <w:b/>
        <w:color w:val="D99695" w:themeColor="accent2" w:themeTint="97" w:themeShade="95"/>
      </w:rPr>
      <w:tblPr/>
    </w:tblStylePr>
    <w:tblStylePr w:type="band1Vert">
      <w:tblPr/>
      <w:tcPr>
        <w:shd w:val="clear" w:color="F2DCDC" w:fill="F2DCDC" w:themeFill="accent2" w:themeFillTint="32"/>
      </w:tcPr>
    </w:tblStylePr>
    <w:tblStylePr w:type="band1Horz">
      <w:rPr>
        <w:color w:val="D99695" w:themeColor="accent2" w:themeTint="97" w:themeShade="95"/>
        <w:sz w:val="22"/>
      </w:rPr>
      <w:tblPr/>
      <w:tcPr>
        <w:shd w:val="clear" w:color="F2DCDC" w:fill="F2DCDC" w:themeFill="accent2" w:themeFillTint="32"/>
      </w:tcPr>
    </w:tblStylePr>
    <w:tblStylePr w:type="band2Horz">
      <w:rPr>
        <w:color w:val="D99695" w:themeColor="accent2" w:themeTint="97" w:themeShade="95"/>
        <w:sz w:val="22"/>
      </w:rPr>
      <w:tblPr/>
    </w:tblStylePr>
  </w:style>
  <w:style w:type="table" w:customStyle="1" w:styleId="GridTable6Colorful-Accent3">
    <w:name w:val="Grid Table 6 Colorful - Accent 3"/>
    <w:uiPriority w:val="99"/>
    <w:tblPr>
      <w:tblStyleRowBandSize w:val="1"/>
      <w:tblStyleColBandSize w:val="1"/>
      <w:tblInd w:w="0" w:type="dxa"/>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CellMar>
        <w:top w:w="0" w:type="dxa"/>
        <w:left w:w="0" w:type="dxa"/>
        <w:bottom w:w="0" w:type="dxa"/>
        <w:right w:w="0" w:type="dxa"/>
      </w:tblCellMar>
    </w:tblPr>
    <w:tblStylePr w:type="firstRow">
      <w:rPr>
        <w:b/>
        <w:color w:val="9ABB59" w:themeColor="accent3" w:themeTint="fe" w:themeShade="95"/>
      </w:rPr>
      <w:tblPr/>
      <w:tcPr>
        <w:tcBorders>
          <w:bottom w:val="single" w:color="9ABB59" w:themeColor="accent3" w:sz="12" w:space="0"/>
        </w:tcBorders>
      </w:tcPr>
    </w:tblStylePr>
    <w:tblStylePr w:type="lastRow">
      <w:rPr>
        <w:b/>
        <w:color w:val="9ABB59" w:themeColor="accent3" w:themeTint="fe" w:themeShade="95"/>
      </w:rPr>
      <w:tblPr/>
    </w:tblStylePr>
    <w:tblStylePr w:type="firstCol">
      <w:rPr>
        <w:b/>
        <w:color w:val="9ABB59" w:themeColor="accent3" w:themeTint="fe" w:themeShade="95"/>
      </w:rPr>
      <w:tblPr/>
    </w:tblStylePr>
    <w:tblStylePr w:type="lastCol">
      <w:rPr>
        <w:b/>
        <w:color w:val="9ABB59" w:themeColor="accent3" w:themeTint="fe" w:themeShade="95"/>
      </w:rPr>
      <w:tblPr/>
    </w:tblStylePr>
    <w:tblStylePr w:type="band1Vert">
      <w:tblPr/>
      <w:tcPr>
        <w:shd w:val="clear" w:color="EAF1DC" w:fill="EAF1DC" w:themeFill="accent3" w:themeFillTint="34"/>
      </w:tcPr>
    </w:tblStylePr>
    <w:tblStylePr w:type="band1Horz">
      <w:rPr>
        <w:color w:val="9ABB59" w:themeColor="accent3" w:themeTint="fe" w:themeShade="95"/>
        <w:sz w:val="22"/>
      </w:rPr>
      <w:tblPr/>
      <w:tcPr>
        <w:shd w:val="clear" w:color="EAF1DC" w:fill="EAF1DC" w:themeFill="accent3" w:themeFillTint="34"/>
      </w:tcPr>
    </w:tblStylePr>
    <w:tblStylePr w:type="band2Horz">
      <w:rPr>
        <w:color w:val="9ABB59" w:themeColor="accent3" w:themeTint="fe" w:themeShade="95"/>
        <w:sz w:val="22"/>
      </w:rPr>
      <w:tblPr/>
    </w:tblStylePr>
  </w:style>
  <w:style w:type="table" w:customStyle="1" w:styleId="GridTable6Colorful-Accent4">
    <w:name w:val="Grid Table 6 Colorful - Accent 4"/>
    <w:uiPriority w:val="99"/>
    <w:tblPr>
      <w:tblStyleRowBandSize w:val="1"/>
      <w:tblStyleColBandSize w:val="1"/>
      <w:tblInd w:w="0" w:type="dxa"/>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color w:val="B2A1C6" w:themeColor="accent4" w:themeTint="9a" w:themeShade="95"/>
      </w:rPr>
      <w:tblPr/>
      <w:tcPr>
        <w:tcBorders>
          <w:bottom w:val="single" w:color="B2A1C6" w:themeColor="accent4" w:sz="12" w:space="0"/>
        </w:tcBorders>
      </w:tcPr>
    </w:tblStylePr>
    <w:tblStylePr w:type="lastRow">
      <w:rPr>
        <w:b/>
        <w:color w:val="B2A1C6" w:themeColor="accent4" w:themeTint="9a" w:themeShade="95"/>
      </w:rPr>
      <w:tblPr/>
    </w:tblStylePr>
    <w:tblStylePr w:type="firstCol">
      <w:rPr>
        <w:b/>
        <w:color w:val="B2A1C6" w:themeColor="accent4" w:themeTint="9a" w:themeShade="95"/>
      </w:rPr>
      <w:tblPr/>
    </w:tblStylePr>
    <w:tblStylePr w:type="lastCol">
      <w:rPr>
        <w:b/>
        <w:color w:val="B2A1C6" w:themeColor="accent4" w:themeTint="9a" w:themeShade="95"/>
      </w:rPr>
      <w:tblPr/>
    </w:tblStylePr>
    <w:tblStylePr w:type="band1Vert">
      <w:tblPr/>
      <w:tcPr>
        <w:shd w:val="clear" w:color="E5DFEC" w:fill="E5DFEC" w:themeFill="accent4" w:themeFillTint="34"/>
      </w:tcPr>
    </w:tblStylePr>
    <w:tblStylePr w:type="band1Horz">
      <w:rPr>
        <w:color w:val="B2A1C6" w:themeColor="accent4" w:themeTint="9a" w:themeShade="95"/>
        <w:sz w:val="22"/>
      </w:rPr>
      <w:tblPr/>
      <w:tcPr>
        <w:shd w:val="clear" w:color="E5DFEC" w:fill="E5DFEC" w:themeFill="accent4" w:themeFillTint="34"/>
      </w:tcPr>
    </w:tblStylePr>
    <w:tblStylePr w:type="band2Horz">
      <w:rPr>
        <w:color w:val="B2A1C6" w:themeColor="accent4" w:themeTint="9a" w:themeShade="95"/>
        <w:sz w:val="22"/>
      </w:rPr>
      <w:tblPr/>
    </w:tblStylePr>
  </w:style>
  <w:style w:type="table" w:customStyle="1" w:styleId="GridTable6Colorful-Accent5">
    <w:name w:val="Grid Table 6 Colorful - Accent 5"/>
    <w:uiPriority w:val="99"/>
    <w:tblPr>
      <w:tblStyleRowBandSize w:val="1"/>
      <w:tblStyleColBandSize w:val="1"/>
      <w:tblInd w:w="0" w:type="dxa"/>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CellMar>
        <w:top w:w="0" w:type="dxa"/>
        <w:left w:w="0" w:type="dxa"/>
        <w:bottom w:w="0" w:type="dxa"/>
        <w:right w:w="0" w:type="dxa"/>
      </w:tblCellMar>
    </w:tblPr>
    <w:tblStylePr w:type="firstRow">
      <w:rPr>
        <w:b/>
        <w:color w:val="266779" w:themeColor="accent5" w:themeShade="95"/>
      </w:rPr>
      <w:tblPr/>
      <w:tcPr>
        <w:tcBorders>
          <w:bottom w:val="single" w:color="4BACC6" w:themeColor="accent5" w:sz="12" w:space="0"/>
        </w:tcBorders>
      </w:tcPr>
    </w:tblStylePr>
    <w:tblStylePr w:type="lastRow">
      <w:rPr>
        <w:b/>
        <w:color w:val="266779" w:themeColor="accent5" w:themeShade="95"/>
      </w:rPr>
      <w:tblPr/>
    </w:tblStylePr>
    <w:tblStylePr w:type="firstCol">
      <w:rPr>
        <w:b/>
        <w:color w:val="266779" w:themeColor="accent5" w:themeShade="95"/>
      </w:rPr>
      <w:tblPr/>
    </w:tblStylePr>
    <w:tblStylePr w:type="lastCol">
      <w:rPr>
        <w:b/>
        <w:color w:val="266779" w:themeColor="accent5" w:themeShade="95"/>
      </w:rPr>
      <w:tblPr/>
    </w:tblStylePr>
    <w:tblStylePr w:type="band1Vert">
      <w:tblPr/>
      <w:tcPr>
        <w:shd w:val="clear" w:color="DAEEF3" w:fill="DAEEF3" w:themeFill="accent5" w:themeFillTint="34"/>
      </w:tcPr>
    </w:tblStylePr>
    <w:tblStylePr w:type="band1Horz">
      <w:rPr>
        <w:color w:val="266779" w:themeColor="accent5" w:themeShade="95"/>
        <w:sz w:val="22"/>
      </w:rPr>
      <w:tblPr/>
      <w:tcPr>
        <w:shd w:val="clear" w:color="DAEEF3" w:fill="DAEEF3" w:themeFill="accent5" w:themeFillTint="34"/>
      </w:tcPr>
    </w:tblStylePr>
    <w:tblStylePr w:type="band2Horz">
      <w:rPr>
        <w:color w:val="266779" w:themeColor="accent5" w:themeShade="95"/>
        <w:sz w:val="22"/>
      </w:rPr>
      <w:tblPr/>
    </w:tblStylePr>
  </w:style>
  <w:style w:type="table" w:customStyle="1" w:styleId="GridTable6Colorful-Accent6">
    <w:name w:val="Grid Table 6 Colorful - Accent 6"/>
    <w:uiPriority w:val="99"/>
    <w:tblPr>
      <w:tblStyleRowBandSize w:val="1"/>
      <w:tblStyleColBandSize w:val="1"/>
      <w:tblInd w:w="0" w:type="dxa"/>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CellMar>
        <w:top w:w="0" w:type="dxa"/>
        <w:left w:w="0" w:type="dxa"/>
        <w:bottom w:w="0" w:type="dxa"/>
        <w:right w:w="0" w:type="dxa"/>
      </w:tblCellMar>
    </w:tblPr>
    <w:tblStylePr w:type="firstRow">
      <w:rPr>
        <w:b/>
        <w:color w:val="266779" w:themeColor="accent5" w:themeShade="95"/>
      </w:rPr>
      <w:tblPr/>
      <w:tcPr>
        <w:tcBorders>
          <w:bottom w:val="single" w:color="F79646" w:themeColor="accent6" w:sz="12" w:space="0"/>
        </w:tcBorders>
      </w:tcPr>
    </w:tblStylePr>
    <w:tblStylePr w:type="lastRow">
      <w:rPr>
        <w:b/>
        <w:color w:val="266779" w:themeColor="accent5" w:themeShade="95"/>
      </w:rPr>
      <w:tblPr/>
    </w:tblStylePr>
    <w:tblStylePr w:type="firstCol">
      <w:rPr>
        <w:b/>
        <w:color w:val="266779" w:themeColor="accent5" w:themeShade="95"/>
      </w:rPr>
      <w:tblPr/>
    </w:tblStylePr>
    <w:tblStylePr w:type="lastCol">
      <w:rPr>
        <w:b/>
        <w:color w:val="266779" w:themeColor="accent5" w:themeShade="95"/>
      </w:rPr>
      <w:tblPr/>
    </w:tblStylePr>
    <w:tblStylePr w:type="band1Vert">
      <w:tblPr/>
      <w:tcPr>
        <w:shd w:val="clear" w:color="FDE9D8" w:fill="FDE9D8" w:themeFill="accent6" w:themeFillTint="34"/>
      </w:tcPr>
    </w:tblStylePr>
    <w:tblStylePr w:type="band1Horz">
      <w:rPr>
        <w:color w:val="266779" w:themeColor="accent5" w:themeShade="95"/>
        <w:sz w:val="22"/>
      </w:rPr>
      <w:tblPr/>
      <w:tcPr>
        <w:shd w:val="clear" w:color="FDE9D8" w:fill="FDE9D8" w:themeFill="accent6" w:themeFillTint="34"/>
      </w:tcPr>
    </w:tblStylePr>
    <w:tblStylePr w:type="band2Horz">
      <w:rPr>
        <w:color w:val="266779" w:themeColor="accent5" w:themeShade="95"/>
        <w:sz w:val="22"/>
      </w:rPr>
      <w:tblPr/>
    </w:tblStylePr>
  </w:style>
  <w:style w:type="table" w:customStyle="1" w:styleId="Tabladecuadrcula7concolores1">
    <w:name w:val="Tabla de cuadrícula 7 con colores1"/>
    <w:uiPriority w:val="99"/>
    <w:tblPr>
      <w:tblStyleRowBandSize w:val="1"/>
      <w:tblStyleColBandSize w:val="1"/>
      <w:tblInd w:w="0" w:type="dxa"/>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top w:w="0" w:type="dxa"/>
        <w:left w:w="0" w:type="dxa"/>
        <w:bottom w:w="0" w:type="dxa"/>
        <w:right w:w="0" w:type="dxa"/>
      </w:tblCellMar>
    </w:tblPr>
    <w:tblStylePr w:type="firstRow">
      <w:rPr>
        <w:b/>
        <w:color w:val="7F7F7F" w:themeColor="text1" w:themeTint="80" w:themeShade="95"/>
        <w:sz w:val="22"/>
      </w:rPr>
      <w:tblPr/>
      <w:tcPr>
        <w:tcBorders>
          <w:top w:val="none" w:color="auto" w:sz="0" w:space="0"/>
          <w:left w:val="none" w:color="auto" w:sz="0" w:space="0"/>
          <w:bottom w:val="single" w:color="7F7F7F" w:themeColor="text1" w:sz="4" w:space="0"/>
          <w:right w:val="none" w:color="auto" w:sz="0" w:space="0"/>
        </w:tcBorders>
        <w:shd w:val="clear" w:color="FFFFFF" w:fill="FFFFFF" w:themeFill="light1"/>
      </w:tcPr>
    </w:tblStylePr>
    <w:tblStylePr w:type="lastRow">
      <w:rPr>
        <w:b/>
        <w:color w:val="7F7F7F" w:themeColor="text1" w:themeTint="80" w:themeShade="95"/>
        <w:sz w:val="22"/>
      </w:rPr>
      <w:tblPr/>
      <w:tcPr>
        <w:tcBorders>
          <w:top w:val="single" w:color="7F7F7F" w:themeColor="tex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7F7F7F" w:themeColor="text1" w:themeTint="80" w:themeShade="95"/>
        <w:sz w:val="22"/>
      </w:rPr>
      <w:tblPr/>
      <w:tcPr>
        <w:tcBorders>
          <w:top w:val="none" w:color="auto" w:sz="0" w:space="0"/>
          <w:left w:val="none" w:color="auto" w:sz="0" w:space="0"/>
          <w:bottom w:val="none" w:color="auto" w:sz="0" w:space="0"/>
          <w:right w:val="single" w:color="7F7F7F" w:themeColor="text1" w:sz="4" w:space="0"/>
        </w:tcBorders>
        <w:shd w:val="clear" w:color="FFFFFF" w:fill="auto"/>
      </w:tcPr>
    </w:tblStylePr>
    <w:tblStylePr w:type="lastCol">
      <w:rPr>
        <w:i/>
        <w:color w:val="7F7F7F" w:themeColor="text1" w:themeTint="80" w:themeShade="95"/>
        <w:sz w:val="22"/>
      </w:rPr>
      <w:tblPr/>
      <w:tcPr>
        <w:tcBorders>
          <w:top w:val="none" w:color="auto" w:sz="0" w:space="0"/>
          <w:left w:val="single" w:color="7F7F7F" w:themeColor="text1" w:sz="4" w:space="0"/>
          <w:bottom w:val="none" w:color="auto" w:sz="0" w:space="0"/>
          <w:right w:val="none" w:color="auto" w:sz="0" w:space="0"/>
        </w:tcBorders>
        <w:shd w:val="clear" w:color="FFFFFF" w:fill="auto"/>
      </w:tcPr>
    </w:tblStylePr>
    <w:tblStylePr w:type="band1Vert">
      <w:tblPr/>
      <w:tcPr>
        <w:shd w:val="clear" w:color="F2F2F2" w:fill="F2F2F2" w:themeFill="text1" w:themeFillTint="d"/>
      </w:tcPr>
    </w:tblStylePr>
    <w:tblStylePr w:type="band1Horz">
      <w:rPr>
        <w:color w:val="7F7F7F" w:themeColor="text1" w:themeTint="80" w:themeShade="95"/>
        <w:sz w:val="22"/>
      </w:rPr>
      <w:tblPr/>
      <w:tcPr>
        <w:shd w:val="clear" w:color="F2F2F2" w:fill="F2F2F2" w:themeFill="text1" w:themeFillTint="d"/>
      </w:tcPr>
    </w:tblStylePr>
    <w:tblStylePr w:type="band2Horz">
      <w:rPr>
        <w:color w:val="7F7F7F" w:themeColor="text1" w:themeTint="80" w:themeShade="95"/>
        <w:sz w:val="22"/>
      </w:rPr>
      <w:tblPr/>
    </w:tblStylePr>
  </w:style>
  <w:style w:type="table" w:customStyle="1" w:styleId="GridTable7Colorful-Accent1">
    <w:name w:val="Grid Table 7 Colorful - Accent 1"/>
    <w:uiPriority w:val="99"/>
    <w:tblPr>
      <w:tblStyleRowBandSize w:val="1"/>
      <w:tblStyleColBandSize w:val="1"/>
      <w:tblInd w:w="0" w:type="dxa"/>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CellMar>
        <w:top w:w="0" w:type="dxa"/>
        <w:left w:w="0" w:type="dxa"/>
        <w:bottom w:w="0" w:type="dxa"/>
        <w:right w:w="0" w:type="dxa"/>
      </w:tblCellMar>
    </w:tblPr>
    <w:tblStylePr w:type="firstRow">
      <w:rPr>
        <w:b/>
        <w:color w:val="A6BFDD" w:themeColor="accent1" w:themeTint="80" w:themeShade="95"/>
        <w:sz w:val="22"/>
      </w:rPr>
      <w:tblPr/>
      <w:tcPr>
        <w:tcBorders>
          <w:top w:val="none" w:color="auto" w:sz="0" w:space="0"/>
          <w:left w:val="none" w:color="auto" w:sz="0" w:space="0"/>
          <w:bottom w:val="single" w:color="A6BFDD" w:themeColor="accent1" w:sz="4" w:space="0"/>
          <w:right w:val="none" w:color="auto" w:sz="0" w:space="0"/>
        </w:tcBorders>
        <w:shd w:val="clear" w:color="FFFFFF" w:fill="FFFFFF" w:themeFill="light1"/>
      </w:tcPr>
    </w:tblStylePr>
    <w:tblStylePr w:type="lastRow">
      <w:rPr>
        <w:b/>
        <w:color w:val="A6BFDD" w:themeColor="accent1" w:themeTint="80" w:themeShade="95"/>
        <w:sz w:val="22"/>
      </w:rPr>
      <w:tblPr/>
      <w:tcPr>
        <w:tcBorders>
          <w:top w:val="single" w:color="A6BFDD" w:themeColor="accen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A6BFDD" w:themeColor="accent1" w:themeTint="80" w:themeShade="95"/>
        <w:sz w:val="22"/>
      </w:rPr>
      <w:tblPr/>
      <w:tcPr>
        <w:tcBorders>
          <w:top w:val="none" w:color="auto" w:sz="0" w:space="0"/>
          <w:left w:val="none" w:color="auto" w:sz="0" w:space="0"/>
          <w:bottom w:val="none" w:color="auto" w:sz="0" w:space="0"/>
          <w:right w:val="single" w:color="A6BFDD" w:themeColor="accent1" w:sz="4" w:space="0"/>
        </w:tcBorders>
        <w:shd w:val="clear" w:color="FFFFFF" w:fill="auto"/>
      </w:tcPr>
    </w:tblStylePr>
    <w:tblStylePr w:type="lastCol">
      <w:rPr>
        <w:i/>
        <w:color w:val="A6BFDD" w:themeColor="accent1" w:themeTint="80" w:themeShade="95"/>
        <w:sz w:val="22"/>
      </w:rPr>
      <w:tblPr/>
      <w:tcPr>
        <w:tcBorders>
          <w:top w:val="none" w:color="auto" w:sz="0" w:space="0"/>
          <w:left w:val="single" w:color="A6BFDD" w:themeColor="accent1" w:sz="4" w:space="0"/>
          <w:bottom w:val="none" w:color="auto" w:sz="0" w:space="0"/>
          <w:right w:val="none" w:color="auto" w:sz="0" w:space="0"/>
        </w:tcBorders>
        <w:shd w:val="clear" w:color="FFFFFF" w:fill="auto"/>
      </w:tcPr>
    </w:tblStylePr>
    <w:tblStylePr w:type="band1Vert">
      <w:tblPr/>
      <w:tcPr>
        <w:shd w:val="clear" w:color="DAE5F1" w:fill="DAE5F1" w:themeFill="accent1" w:themeFillTint="34"/>
      </w:tcPr>
    </w:tblStylePr>
    <w:tblStylePr w:type="band1Horz">
      <w:rPr>
        <w:color w:val="A6BFDD" w:themeColor="accent1" w:themeTint="80" w:themeShade="95"/>
        <w:sz w:val="22"/>
      </w:rPr>
      <w:tblPr/>
      <w:tcPr>
        <w:shd w:val="clear" w:color="DAE5F1" w:fill="DAE5F1" w:themeFill="accent1" w:themeFillTint="34"/>
      </w:tcPr>
    </w:tblStylePr>
    <w:tblStylePr w:type="band2Horz">
      <w:rPr>
        <w:color w:val="A6BFDD" w:themeColor="accent1" w:themeTint="80" w:themeShade="95"/>
        <w:sz w:val="22"/>
      </w:rPr>
      <w:tblPr/>
    </w:tblStylePr>
  </w:style>
  <w:style w:type="table" w:customStyle="1" w:styleId="GridTable7Colorful-Accent2">
    <w:name w:val="Grid Table 7 Colorful - Accent 2"/>
    <w:uiPriority w:val="99"/>
    <w:tblPr>
      <w:tblStyleRowBandSize w:val="1"/>
      <w:tblStyleColBandSize w:val="1"/>
      <w:tblInd w:w="0" w:type="dxa"/>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CellMar>
        <w:top w:w="0" w:type="dxa"/>
        <w:left w:w="0" w:type="dxa"/>
        <w:bottom w:w="0" w:type="dxa"/>
        <w:right w:w="0" w:type="dxa"/>
      </w:tblCellMar>
    </w:tblPr>
    <w:tblStylePr w:type="firstRow">
      <w:rPr>
        <w:b/>
        <w:color w:val="D99695" w:themeColor="accent2" w:themeTint="97" w:themeShade="95"/>
        <w:sz w:val="22"/>
      </w:rPr>
      <w:tblPr/>
      <w:tcPr>
        <w:tcBorders>
          <w:top w:val="none" w:color="auto" w:sz="0" w:space="0"/>
          <w:left w:val="none" w:color="auto" w:sz="0" w:space="0"/>
          <w:bottom w:val="single" w:color="D99695" w:themeColor="accent2" w:sz="4" w:space="0"/>
          <w:right w:val="none" w:color="auto" w:sz="0" w:space="0"/>
        </w:tcBorders>
        <w:shd w:val="clear" w:color="FFFFFF" w:fill="FFFFFF" w:themeFill="light1"/>
      </w:tcPr>
    </w:tblStylePr>
    <w:tblStylePr w:type="lastRow">
      <w:rPr>
        <w:b/>
        <w:color w:val="D99695" w:themeColor="accent2" w:themeTint="97" w:themeShade="95"/>
        <w:sz w:val="22"/>
      </w:rPr>
      <w:tblPr/>
      <w:tcPr>
        <w:tcBorders>
          <w:top w:val="single" w:color="D99695" w:themeColor="accent2"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D99695" w:themeColor="accent2" w:themeTint="97" w:themeShade="95"/>
        <w:sz w:val="22"/>
      </w:rPr>
      <w:tblPr/>
      <w:tcPr>
        <w:tcBorders>
          <w:top w:val="none" w:color="auto" w:sz="0" w:space="0"/>
          <w:left w:val="none" w:color="auto" w:sz="0" w:space="0"/>
          <w:bottom w:val="none" w:color="auto" w:sz="0" w:space="0"/>
          <w:right w:val="single" w:color="D99695" w:themeColor="accent2" w:sz="4" w:space="0"/>
        </w:tcBorders>
        <w:shd w:val="clear" w:color="FFFFFF" w:fill="auto"/>
      </w:tcPr>
    </w:tblStylePr>
    <w:tblStylePr w:type="lastCol">
      <w:rPr>
        <w:i/>
        <w:color w:val="D99695" w:themeColor="accent2" w:themeTint="97" w:themeShade="95"/>
        <w:sz w:val="22"/>
      </w:rPr>
      <w:tblPr/>
      <w:tcPr>
        <w:tcBorders>
          <w:top w:val="none" w:color="auto" w:sz="0" w:space="0"/>
          <w:left w:val="single" w:color="D99695" w:themeColor="accent2" w:sz="4" w:space="0"/>
          <w:bottom w:val="none" w:color="auto" w:sz="0" w:space="0"/>
          <w:right w:val="none" w:color="auto" w:sz="0" w:space="0"/>
        </w:tcBorders>
        <w:shd w:val="clear" w:color="FFFFFF" w:fill="auto"/>
      </w:tcPr>
    </w:tblStylePr>
    <w:tblStylePr w:type="band1Vert">
      <w:tblPr/>
      <w:tcPr>
        <w:shd w:val="clear" w:color="F2DCDC" w:fill="F2DCDC" w:themeFill="accent2" w:themeFillTint="32"/>
      </w:tcPr>
    </w:tblStylePr>
    <w:tblStylePr w:type="band1Horz">
      <w:rPr>
        <w:color w:val="D99695" w:themeColor="accent2" w:themeTint="97" w:themeShade="95"/>
        <w:sz w:val="22"/>
      </w:rPr>
      <w:tblPr/>
      <w:tcPr>
        <w:shd w:val="clear" w:color="F2DCDC" w:fill="F2DCDC" w:themeFill="accent2" w:themeFillTint="32"/>
      </w:tcPr>
    </w:tblStylePr>
    <w:tblStylePr w:type="band2Horz">
      <w:rPr>
        <w:color w:val="D99695" w:themeColor="accent2" w:themeTint="97" w:themeShade="95"/>
        <w:sz w:val="22"/>
      </w:rPr>
      <w:tblPr/>
    </w:tblStylePr>
  </w:style>
  <w:style w:type="table" w:customStyle="1" w:styleId="GridTable7Colorful-Accent3">
    <w:name w:val="Grid Table 7 Colorful - Accent 3"/>
    <w:uiPriority w:val="99"/>
    <w:tblPr>
      <w:tblStyleRowBandSize w:val="1"/>
      <w:tblStyleColBandSize w:val="1"/>
      <w:tblInd w:w="0" w:type="dxa"/>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CellMar>
        <w:top w:w="0" w:type="dxa"/>
        <w:left w:w="0" w:type="dxa"/>
        <w:bottom w:w="0" w:type="dxa"/>
        <w:right w:w="0" w:type="dxa"/>
      </w:tblCellMar>
    </w:tblPr>
    <w:tblStylePr w:type="firstRow">
      <w:rPr>
        <w:b/>
        <w:color w:val="9ABB59" w:themeColor="accent3" w:themeTint="fe" w:themeShade="95"/>
        <w:sz w:val="22"/>
      </w:rPr>
      <w:tblPr/>
      <w:tcPr>
        <w:tcBorders>
          <w:top w:val="none" w:color="auto" w:sz="0" w:space="0"/>
          <w:left w:val="none" w:color="auto" w:sz="0" w:space="0"/>
          <w:bottom w:val="single" w:color="9ABB59" w:themeColor="accent3" w:sz="4" w:space="0"/>
          <w:right w:val="none" w:color="auto" w:sz="0" w:space="0"/>
        </w:tcBorders>
        <w:shd w:val="clear" w:color="FFFFFF" w:fill="FFFFFF" w:themeFill="light1"/>
      </w:tcPr>
    </w:tblStylePr>
    <w:tblStylePr w:type="lastRow">
      <w:rPr>
        <w:b/>
        <w:color w:val="9ABB59" w:themeColor="accent3" w:themeTint="fe" w:themeShade="95"/>
        <w:sz w:val="22"/>
      </w:rPr>
      <w:tblPr/>
      <w:tcPr>
        <w:tcBorders>
          <w:top w:val="single" w:color="9ABB59" w:themeColor="accent3"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9ABB59" w:themeColor="accent3" w:themeTint="fe" w:themeShade="95"/>
        <w:sz w:val="22"/>
      </w:rPr>
      <w:tblPr/>
      <w:tcPr>
        <w:tcBorders>
          <w:top w:val="none" w:color="auto" w:sz="0" w:space="0"/>
          <w:left w:val="none" w:color="auto" w:sz="0" w:space="0"/>
          <w:bottom w:val="none" w:color="auto" w:sz="0" w:space="0"/>
          <w:right w:val="single" w:color="9ABB59" w:themeColor="accent3" w:sz="4" w:space="0"/>
        </w:tcBorders>
        <w:shd w:val="clear" w:color="FFFFFF" w:fill="auto"/>
      </w:tcPr>
    </w:tblStylePr>
    <w:tblStylePr w:type="lastCol">
      <w:rPr>
        <w:i/>
        <w:color w:val="9ABB59" w:themeColor="accent3" w:themeTint="fe" w:themeShade="95"/>
        <w:sz w:val="22"/>
      </w:rPr>
      <w:tblPr/>
      <w:tcPr>
        <w:tcBorders>
          <w:top w:val="none" w:color="auto" w:sz="0" w:space="0"/>
          <w:left w:val="single" w:color="9ABB59" w:themeColor="accent3" w:sz="4" w:space="0"/>
          <w:bottom w:val="none" w:color="auto" w:sz="0" w:space="0"/>
          <w:right w:val="none" w:color="auto" w:sz="0" w:space="0"/>
        </w:tcBorders>
        <w:shd w:val="clear" w:color="FFFFFF" w:fill="auto"/>
      </w:tcPr>
    </w:tblStylePr>
    <w:tblStylePr w:type="band1Vert">
      <w:tblPr/>
      <w:tcPr>
        <w:shd w:val="clear" w:color="EAF1DC" w:fill="EAF1DC" w:themeFill="accent3" w:themeFillTint="34"/>
      </w:tcPr>
    </w:tblStylePr>
    <w:tblStylePr w:type="band1Horz">
      <w:rPr>
        <w:color w:val="9ABB59" w:themeColor="accent3" w:themeTint="fe" w:themeShade="95"/>
        <w:sz w:val="22"/>
      </w:rPr>
      <w:tblPr/>
      <w:tcPr>
        <w:shd w:val="clear" w:color="EAF1DC" w:fill="EAF1DC" w:themeFill="accent3" w:themeFillTint="34"/>
      </w:tcPr>
    </w:tblStylePr>
    <w:tblStylePr w:type="band2Horz">
      <w:rPr>
        <w:color w:val="9ABB59" w:themeColor="accent3" w:themeTint="fe" w:themeShade="95"/>
        <w:sz w:val="22"/>
      </w:rPr>
      <w:tblPr/>
    </w:tblStylePr>
  </w:style>
  <w:style w:type="table" w:customStyle="1" w:styleId="GridTable7Colorful-Accent4">
    <w:name w:val="Grid Table 7 Colorful - Accent 4"/>
    <w:uiPriority w:val="99"/>
    <w:tblPr>
      <w:tblStyleRowBandSize w:val="1"/>
      <w:tblStyleColBandSize w:val="1"/>
      <w:tblInd w:w="0" w:type="dxa"/>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color w:val="B2A1C6" w:themeColor="accent4" w:themeTint="9a" w:themeShade="95"/>
        <w:sz w:val="22"/>
      </w:rPr>
      <w:tblPr/>
      <w:tcPr>
        <w:tcBorders>
          <w:top w:val="none" w:color="auto" w:sz="0" w:space="0"/>
          <w:left w:val="none" w:color="auto" w:sz="0" w:space="0"/>
          <w:bottom w:val="single" w:color="B2A1C6" w:themeColor="accent4" w:sz="4" w:space="0"/>
          <w:right w:val="none" w:color="auto" w:sz="0" w:space="0"/>
        </w:tcBorders>
        <w:shd w:val="clear" w:color="FFFFFF" w:fill="FFFFFF" w:themeFill="light1"/>
      </w:tcPr>
    </w:tblStylePr>
    <w:tblStylePr w:type="lastRow">
      <w:rPr>
        <w:b/>
        <w:color w:val="B2A1C6" w:themeColor="accent4" w:themeTint="9a" w:themeShade="95"/>
        <w:sz w:val="22"/>
      </w:rPr>
      <w:tblPr/>
      <w:tcPr>
        <w:tcBorders>
          <w:top w:val="single" w:color="B2A1C6" w:themeColor="accent4"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B2A1C6" w:themeColor="accent4" w:themeTint="9a" w:themeShade="95"/>
        <w:sz w:val="22"/>
      </w:rPr>
      <w:tblPr/>
      <w:tcPr>
        <w:tcBorders>
          <w:top w:val="none" w:color="auto" w:sz="0" w:space="0"/>
          <w:left w:val="none" w:color="auto" w:sz="0" w:space="0"/>
          <w:bottom w:val="none" w:color="auto" w:sz="0" w:space="0"/>
          <w:right w:val="single" w:color="B2A1C6" w:themeColor="accent4" w:sz="4" w:space="0"/>
        </w:tcBorders>
        <w:shd w:val="clear" w:color="FFFFFF" w:fill="auto"/>
      </w:tcPr>
    </w:tblStylePr>
    <w:tblStylePr w:type="lastCol">
      <w:rPr>
        <w:i/>
        <w:color w:val="B2A1C6" w:themeColor="accent4" w:themeTint="9a" w:themeShade="95"/>
        <w:sz w:val="22"/>
      </w:rPr>
      <w:tblPr/>
      <w:tcPr>
        <w:tcBorders>
          <w:top w:val="none" w:color="auto" w:sz="0" w:space="0"/>
          <w:left w:val="single" w:color="B2A1C6" w:themeColor="accent4" w:sz="4" w:space="0"/>
          <w:bottom w:val="none" w:color="auto" w:sz="0" w:space="0"/>
          <w:right w:val="none" w:color="auto" w:sz="0" w:space="0"/>
        </w:tcBorders>
        <w:shd w:val="clear" w:color="FFFFFF" w:fill="auto"/>
      </w:tcPr>
    </w:tblStylePr>
    <w:tblStylePr w:type="band1Vert">
      <w:tblPr/>
      <w:tcPr>
        <w:shd w:val="clear" w:color="E5DFEC" w:fill="E5DFEC" w:themeFill="accent4" w:themeFillTint="34"/>
      </w:tcPr>
    </w:tblStylePr>
    <w:tblStylePr w:type="band1Horz">
      <w:rPr>
        <w:color w:val="B2A1C6" w:themeColor="accent4" w:themeTint="9a" w:themeShade="95"/>
        <w:sz w:val="22"/>
      </w:rPr>
      <w:tblPr/>
      <w:tcPr>
        <w:shd w:val="clear" w:color="E5DFEC" w:fill="E5DFEC" w:themeFill="accent4" w:themeFillTint="34"/>
      </w:tcPr>
    </w:tblStylePr>
    <w:tblStylePr w:type="band2Horz">
      <w:rPr>
        <w:color w:val="B2A1C6" w:themeColor="accent4" w:themeTint="9a" w:themeShade="95"/>
        <w:sz w:val="22"/>
      </w:rPr>
      <w:tblPr/>
    </w:tblStylePr>
  </w:style>
  <w:style w:type="table" w:customStyle="1" w:styleId="GridTable7Colorful-Accent5">
    <w:name w:val="Grid Table 7 Colorful - Accent 5"/>
    <w:uiPriority w:val="99"/>
    <w:tblPr>
      <w:tblStyleRowBandSize w:val="1"/>
      <w:tblStyleColBandSize w:val="1"/>
      <w:tblInd w:w="0" w:type="dxa"/>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CellMar>
        <w:top w:w="0" w:type="dxa"/>
        <w:left w:w="0" w:type="dxa"/>
        <w:bottom w:w="0" w:type="dxa"/>
        <w:right w:w="0" w:type="dxa"/>
      </w:tblCellMar>
    </w:tblPr>
    <w:tblStylePr w:type="firstRow">
      <w:rPr>
        <w:b/>
        <w:color w:val="266779" w:themeColor="accent5" w:themeShade="95"/>
        <w:sz w:val="22"/>
      </w:rPr>
      <w:tblPr/>
      <w:tcPr>
        <w:tcBorders>
          <w:top w:val="none" w:color="auto" w:sz="0" w:space="0"/>
          <w:left w:val="none" w:color="auto" w:sz="0" w:space="0"/>
          <w:bottom w:val="single" w:color="99D0DE" w:themeColor="accent5" w:sz="4" w:space="0"/>
          <w:right w:val="none" w:color="auto" w:sz="0" w:space="0"/>
        </w:tcBorders>
        <w:shd w:val="clear" w:color="FFFFFF" w:fill="FFFFFF" w:themeFill="light1"/>
      </w:tcPr>
    </w:tblStylePr>
    <w:tblStylePr w:type="lastRow">
      <w:rPr>
        <w:b/>
        <w:color w:val="266779" w:themeColor="accent5" w:themeShade="95"/>
        <w:sz w:val="22"/>
      </w:rPr>
      <w:tblPr/>
      <w:tcPr>
        <w:tcBorders>
          <w:top w:val="single" w:color="99D0DE" w:themeColor="accent5"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266779" w:themeColor="accent5" w:themeShade="95"/>
        <w:sz w:val="22"/>
      </w:rPr>
      <w:tblPr/>
      <w:tcPr>
        <w:tcBorders>
          <w:top w:val="none" w:color="auto" w:sz="0" w:space="0"/>
          <w:left w:val="none" w:color="auto" w:sz="0" w:space="0"/>
          <w:bottom w:val="none" w:color="auto" w:sz="0" w:space="0"/>
          <w:right w:val="single" w:color="99D0DE" w:themeColor="accent5" w:sz="4" w:space="0"/>
        </w:tcBorders>
        <w:shd w:val="clear" w:color="FFFFFF" w:fill="auto"/>
      </w:tcPr>
    </w:tblStylePr>
    <w:tblStylePr w:type="lastCol">
      <w:rPr>
        <w:i/>
        <w:color w:val="266779" w:themeColor="accent5" w:themeShade="95"/>
        <w:sz w:val="22"/>
      </w:rPr>
      <w:tblPr/>
      <w:tcPr>
        <w:tcBorders>
          <w:top w:val="none" w:color="auto" w:sz="0" w:space="0"/>
          <w:left w:val="single" w:color="99D0DE" w:themeColor="accent5" w:sz="4" w:space="0"/>
          <w:bottom w:val="none" w:color="auto" w:sz="0" w:space="0"/>
          <w:right w:val="none" w:color="auto" w:sz="0" w:space="0"/>
        </w:tcBorders>
        <w:shd w:val="clear" w:color="FFFFFF" w:fill="auto"/>
      </w:tcPr>
    </w:tblStylePr>
    <w:tblStylePr w:type="band1Vert">
      <w:tblPr/>
      <w:tcPr>
        <w:shd w:val="clear" w:color="DAEEF3" w:fill="DAEEF3" w:themeFill="accent5" w:themeFillTint="34"/>
      </w:tcPr>
    </w:tblStylePr>
    <w:tblStylePr w:type="band1Horz">
      <w:rPr>
        <w:color w:val="266779" w:themeColor="accent5" w:themeShade="95"/>
        <w:sz w:val="22"/>
      </w:rPr>
      <w:tblPr/>
      <w:tcPr>
        <w:shd w:val="clear" w:color="DAEEF3" w:fill="DAEEF3" w:themeFill="accent5" w:themeFillTint="34"/>
      </w:tcPr>
    </w:tblStylePr>
    <w:tblStylePr w:type="band2Horz">
      <w:rPr>
        <w:color w:val="266779" w:themeColor="accent5" w:themeShade="95"/>
        <w:sz w:val="22"/>
      </w:rPr>
      <w:tblPr/>
    </w:tblStylePr>
  </w:style>
  <w:style w:type="table" w:customStyle="1" w:styleId="GridTable7Colorful-Accent6">
    <w:name w:val="Grid Table 7 Colorful - Accent 6"/>
    <w:uiPriority w:val="99"/>
    <w:tblPr>
      <w:tblStyleRowBandSize w:val="1"/>
      <w:tblStyleColBandSize w:val="1"/>
      <w:tblInd w:w="0" w:type="dxa"/>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CellMar>
        <w:top w:w="0" w:type="dxa"/>
        <w:left w:w="0" w:type="dxa"/>
        <w:bottom w:w="0" w:type="dxa"/>
        <w:right w:w="0" w:type="dxa"/>
      </w:tblCellMar>
    </w:tblPr>
    <w:tblStylePr w:type="firstRow">
      <w:rPr>
        <w:b/>
        <w:color w:val="B15407" w:themeColor="accent6" w:themeShade="95"/>
        <w:sz w:val="22"/>
      </w:rPr>
      <w:tblPr/>
      <w:tcPr>
        <w:tcBorders>
          <w:top w:val="none" w:color="auto" w:sz="0" w:space="0"/>
          <w:left w:val="none" w:color="auto" w:sz="0" w:space="0"/>
          <w:bottom w:val="single" w:color="FAC396" w:themeColor="accent6" w:sz="4" w:space="0"/>
          <w:right w:val="none" w:color="auto" w:sz="0" w:space="0"/>
        </w:tcBorders>
        <w:shd w:val="clear" w:color="FFFFFF" w:fill="FFFFFF" w:themeFill="light1"/>
      </w:tcPr>
    </w:tblStylePr>
    <w:tblStylePr w:type="lastRow">
      <w:rPr>
        <w:b/>
        <w:color w:val="B15407" w:themeColor="accent6" w:themeShade="95"/>
        <w:sz w:val="22"/>
      </w:rPr>
      <w:tblPr/>
      <w:tcPr>
        <w:tcBorders>
          <w:top w:val="single" w:color="FAC396" w:themeColor="accent6"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B15407" w:themeColor="accent6" w:themeShade="95"/>
        <w:sz w:val="22"/>
      </w:rPr>
      <w:tblPr/>
      <w:tcPr>
        <w:tcBorders>
          <w:top w:val="none" w:color="auto" w:sz="0" w:space="0"/>
          <w:left w:val="none" w:color="auto" w:sz="0" w:space="0"/>
          <w:bottom w:val="none" w:color="auto" w:sz="0" w:space="0"/>
          <w:right w:val="single" w:color="FAC396" w:themeColor="accent6" w:sz="4" w:space="0"/>
        </w:tcBorders>
        <w:shd w:val="clear" w:color="FFFFFF" w:fill="auto"/>
      </w:tcPr>
    </w:tblStylePr>
    <w:tblStylePr w:type="lastCol">
      <w:rPr>
        <w:i/>
        <w:color w:val="B15407" w:themeColor="accent6" w:themeShade="95"/>
        <w:sz w:val="22"/>
      </w:rPr>
      <w:tblPr/>
      <w:tcPr>
        <w:tcBorders>
          <w:top w:val="none" w:color="auto" w:sz="0" w:space="0"/>
          <w:left w:val="single" w:color="FAC396" w:themeColor="accent6" w:sz="4" w:space="0"/>
          <w:bottom w:val="none" w:color="auto" w:sz="0" w:space="0"/>
          <w:right w:val="none" w:color="auto" w:sz="0" w:space="0"/>
        </w:tcBorders>
        <w:shd w:val="clear" w:color="FFFFFF" w:fill="auto"/>
      </w:tcPr>
    </w:tblStylePr>
    <w:tblStylePr w:type="band1Vert">
      <w:tblPr/>
      <w:tcPr>
        <w:shd w:val="clear" w:color="FDE9D8" w:fill="FDE9D8" w:themeFill="accent6" w:themeFillTint="34"/>
      </w:tcPr>
    </w:tblStylePr>
    <w:tblStylePr w:type="band1Horz">
      <w:rPr>
        <w:color w:val="B15407" w:themeColor="accent6" w:themeShade="95"/>
        <w:sz w:val="22"/>
      </w:rPr>
      <w:tblPr/>
      <w:tcPr>
        <w:shd w:val="clear" w:color="FDE9D8" w:fill="FDE9D8" w:themeFill="accent6" w:themeFillTint="34"/>
      </w:tcPr>
    </w:tblStylePr>
    <w:tblStylePr w:type="band2Horz">
      <w:rPr>
        <w:color w:val="B15407" w:themeColor="accent6" w:themeShade="95"/>
        <w:sz w:val="22"/>
      </w:rPr>
      <w:tblPr/>
    </w:tblStylePr>
  </w:style>
  <w:style w:type="table" w:customStyle="1" w:styleId="Tabladelista1clara1">
    <w:name w:val="Tabla de lista 1 clara1"/>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customStyle="1" w:styleId="ListTable1Light-Accent1">
    <w:name w:val="List Table 1 Light - Accent 1"/>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4F81BD" w:themeColor="accent1" w:sz="4" w:space="0"/>
          <w:right w:val="none" w:color="000000" w:sz="4" w:space="0"/>
        </w:tcBorders>
      </w:tcPr>
    </w:tblStylePr>
    <w:tblStylePr w:type="lastRow">
      <w:rPr>
        <w:b/>
        <w:color w:val="404040"/>
      </w:rPr>
      <w:tblPr/>
      <w:tcPr>
        <w:tcBorders>
          <w:top w:val="single" w:color="4F81BD" w:themeColor="accen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2DFEE" w:fill="D2DFEE" w:themeFill="accent1" w:themeFillTint="40"/>
      </w:tcPr>
    </w:tblStylePr>
    <w:tblStylePr w:type="band1Horz">
      <w:tblPr/>
      <w:tcPr>
        <w:shd w:val="clear" w:color="D2DFEE" w:fill="D2DFEE" w:themeFill="accent1" w:themeFillTint="40"/>
      </w:tcPr>
    </w:tblStylePr>
  </w:style>
  <w:style w:type="table" w:customStyle="1" w:styleId="ListTable1Light-Accent2">
    <w:name w:val="List Table 1 Light - Accent 2"/>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C0504D" w:themeColor="accent2" w:sz="4" w:space="0"/>
          <w:right w:val="none" w:color="000000" w:sz="4" w:space="0"/>
        </w:tcBorders>
      </w:tcPr>
    </w:tblStylePr>
    <w:tblStylePr w:type="lastRow">
      <w:rPr>
        <w:b/>
        <w:color w:val="404040"/>
      </w:rPr>
      <w:tblPr/>
      <w:tcPr>
        <w:tcBorders>
          <w:top w:val="single" w:color="C0504D" w:themeColor="accent2"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EFD2D2" w:fill="EFD2D2" w:themeFill="accent2" w:themeFillTint="40"/>
      </w:tcPr>
    </w:tblStylePr>
    <w:tblStylePr w:type="band1Horz">
      <w:tblPr/>
      <w:tcPr>
        <w:shd w:val="clear" w:color="EFD2D2" w:fill="EFD2D2" w:themeFill="accent2" w:themeFillTint="40"/>
      </w:tcPr>
    </w:tblStylePr>
  </w:style>
  <w:style w:type="table" w:customStyle="1" w:styleId="ListTable1Light-Accent3">
    <w:name w:val="List Table 1 Light - Accent 3"/>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9BBB59" w:themeColor="accent3" w:sz="4" w:space="0"/>
          <w:right w:val="none" w:color="000000" w:sz="4" w:space="0"/>
        </w:tcBorders>
      </w:tcPr>
    </w:tblStylePr>
    <w:tblStylePr w:type="lastRow">
      <w:rPr>
        <w:b/>
        <w:color w:val="404040"/>
      </w:rPr>
      <w:tblPr/>
      <w:tcPr>
        <w:tcBorders>
          <w:top w:val="single" w:color="9BBB59" w:themeColor="accent3"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E5EED5" w:fill="E5EED5" w:themeFill="accent3" w:themeFillTint="40"/>
      </w:tcPr>
    </w:tblStylePr>
    <w:tblStylePr w:type="band1Horz">
      <w:tblPr/>
      <w:tcPr>
        <w:shd w:val="clear" w:color="E5EED5" w:fill="E5EED5" w:themeFill="accent3" w:themeFillTint="40"/>
      </w:tcPr>
    </w:tblStylePr>
  </w:style>
  <w:style w:type="table" w:customStyle="1" w:styleId="ListTable1Light-Accent4">
    <w:name w:val="List Table 1 Light - Accent 4"/>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8064A2" w:themeColor="accent4" w:sz="4" w:space="0"/>
          <w:right w:val="none" w:color="000000" w:sz="4" w:space="0"/>
        </w:tcBorders>
      </w:tcPr>
    </w:tblStylePr>
    <w:tblStylePr w:type="lastRow">
      <w:rPr>
        <w:b/>
        <w:color w:val="404040"/>
      </w:rPr>
      <w:tblPr/>
      <w:tcPr>
        <w:tcBorders>
          <w:top w:val="single" w:color="8064A2" w:themeColor="accent4"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FD8E7" w:fill="DFD8E7" w:themeFill="accent4" w:themeFillTint="40"/>
      </w:tcPr>
    </w:tblStylePr>
    <w:tblStylePr w:type="band1Horz">
      <w:tblPr/>
      <w:tcPr>
        <w:shd w:val="clear" w:color="DFD8E7" w:fill="DFD8E7" w:themeFill="accent4" w:themeFillTint="40"/>
      </w:tcPr>
    </w:tblStylePr>
  </w:style>
  <w:style w:type="table" w:customStyle="1" w:styleId="ListTable1Light-Accent5">
    <w:name w:val="List Table 1 Light - Accent 5"/>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4BACC6" w:themeColor="accent5" w:sz="4" w:space="0"/>
          <w:right w:val="none" w:color="000000" w:sz="4" w:space="0"/>
        </w:tcBorders>
      </w:tcPr>
    </w:tblStylePr>
    <w:tblStylePr w:type="lastRow">
      <w:rPr>
        <w:b/>
        <w:color w:val="404040"/>
      </w:rPr>
      <w:tblPr/>
      <w:tcPr>
        <w:tcBorders>
          <w:top w:val="single" w:color="4BACC6" w:themeColor="accent5"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1EAF0" w:fill="D1EAF0" w:themeFill="accent5" w:themeFillTint="40"/>
      </w:tcPr>
    </w:tblStylePr>
    <w:tblStylePr w:type="band1Horz">
      <w:tblPr/>
      <w:tcPr>
        <w:shd w:val="clear" w:color="D1EAF0" w:fill="D1EAF0" w:themeFill="accent5" w:themeFillTint="40"/>
      </w:tcPr>
    </w:tblStylePr>
  </w:style>
  <w:style w:type="table" w:customStyle="1" w:styleId="ListTable1Light-Accent6">
    <w:name w:val="List Table 1 Light - Accent 6"/>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F79646" w:themeColor="accent6" w:sz="4" w:space="0"/>
          <w:right w:val="none" w:color="000000" w:sz="4" w:space="0"/>
        </w:tcBorders>
      </w:tcPr>
    </w:tblStylePr>
    <w:tblStylePr w:type="lastRow">
      <w:rPr>
        <w:b/>
        <w:color w:val="404040"/>
      </w:rPr>
      <w:tblPr/>
      <w:tcPr>
        <w:tcBorders>
          <w:top w:val="single" w:color="F79646" w:themeColor="accent6"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DE4D0" w:fill="FDE4D0" w:themeFill="accent6" w:themeFillTint="40"/>
      </w:tcPr>
    </w:tblStylePr>
    <w:tblStylePr w:type="band1Horz">
      <w:tblPr/>
      <w:tcPr>
        <w:shd w:val="clear" w:color="FDE4D0" w:fill="FDE4D0" w:themeFill="accent6" w:themeFillTint="40"/>
      </w:tcPr>
    </w:tblStylePr>
  </w:style>
  <w:style w:type="table" w:customStyle="1" w:styleId="Tabladelista21">
    <w:name w:val="Tabla de lista 21"/>
    <w:uiPriority w:val="99"/>
    <w:tblPr>
      <w:tblStyleRowBandSize w:val="1"/>
      <w:tblStyleColBandSize w:val="1"/>
      <w:tblInd w:w="0" w:type="dxa"/>
      <w:tblBorders>
        <w:top w:val="single" w:color="6F6F6F" w:themeColor="text1" w:themeTint="90" w:sz="4" w:space="0"/>
        <w:bottom w:val="single" w:color="6F6F6F" w:themeColor="text1" w:themeTint="90" w:sz="4" w:space="0"/>
        <w:insideH w:val="single" w:color="6F6F6F" w:themeColor="text1" w:themeTint="90" w:sz="4" w:space="0"/>
      </w:tblBorders>
      <w:tblCellMar>
        <w:top w:w="0" w:type="dxa"/>
        <w:left w:w="0" w:type="dxa"/>
        <w:bottom w:w="0" w:type="dxa"/>
        <w:right w:w="0" w:type="dxa"/>
      </w:tblCellMar>
    </w:tblPr>
    <w:tblStylePr w:type="fir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la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customStyle="1" w:styleId="ListTable2-Accent1">
    <w:name w:val="List Table 2 - Accent 1"/>
    <w:uiPriority w:val="99"/>
    <w:tblPr>
      <w:tblStyleRowBandSize w:val="1"/>
      <w:tblStyleColBandSize w:val="1"/>
      <w:tblInd w:w="0" w:type="dxa"/>
      <w:tblBorders>
        <w:top w:val="single" w:color="9BB7D9" w:themeColor="accent1" w:themeTint="90" w:sz="4" w:space="0"/>
        <w:bottom w:val="single" w:color="9BB7D9" w:themeColor="accent1" w:themeTint="90" w:sz="4" w:space="0"/>
        <w:insideH w:val="single" w:color="9BB7D9" w:themeColor="accent1" w:themeTint="90" w:sz="4" w:space="0"/>
      </w:tblBorders>
      <w:tblCellMar>
        <w:top w:w="0" w:type="dxa"/>
        <w:left w:w="0" w:type="dxa"/>
        <w:bottom w:w="0" w:type="dxa"/>
        <w:right w:w="0" w:type="dxa"/>
      </w:tblCellMar>
    </w:tblPr>
    <w:tblStylePr w:type="firstRow">
      <w:rPr>
        <w:b/>
        <w:color w:val="404040"/>
        <w:sz w:val="22"/>
      </w:rPr>
      <w:tblPr/>
      <w:tcPr>
        <w:tcBorders>
          <w:top w:val="single" w:color="9BB7D9" w:themeColor="accent1" w:sz="4" w:space="0"/>
          <w:left w:val="none" w:color="000000" w:sz="4" w:space="0"/>
          <w:bottom w:val="single" w:color="9BB7D9" w:themeColor="accent1" w:sz="4" w:space="0"/>
          <w:right w:val="none" w:color="000000" w:sz="4" w:space="0"/>
        </w:tcBorders>
      </w:tcPr>
    </w:tblStylePr>
    <w:tblStylePr w:type="lastRow">
      <w:rPr>
        <w:b/>
        <w:color w:val="404040"/>
        <w:sz w:val="22"/>
      </w:rPr>
      <w:tblPr/>
      <w:tcPr>
        <w:tcBorders>
          <w:top w:val="single" w:color="9BB7D9" w:themeColor="accent1" w:sz="4" w:space="0"/>
          <w:left w:val="none" w:color="000000" w:sz="4" w:space="0"/>
          <w:bottom w:val="single" w:color="9BB7D9" w:themeColor="accen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2DFEE" w:fill="D2DFEE" w:themeFill="accent1" w:themeFillTint="40"/>
      </w:tcPr>
    </w:tblStylePr>
    <w:tblStylePr w:type="band1Horz">
      <w:rPr>
        <w:color w:val="404040"/>
        <w:sz w:val="22"/>
      </w:rPr>
      <w:tblPr/>
      <w:tcPr>
        <w:shd w:val="clear" w:color="D2DFEE" w:fill="D2DFEE" w:themeFill="accent1" w:themeFillTint="40"/>
      </w:tcPr>
    </w:tblStylePr>
  </w:style>
  <w:style w:type="table" w:customStyle="1" w:styleId="ListTable2-Accent2">
    <w:name w:val="List Table 2 - Accent 2"/>
    <w:uiPriority w:val="99"/>
    <w:tblPr>
      <w:tblStyleRowBandSize w:val="1"/>
      <w:tblStyleColBandSize w:val="1"/>
      <w:tblInd w:w="0" w:type="dxa"/>
      <w:tblBorders>
        <w:top w:val="single" w:color="DB9B9A" w:themeColor="accent2" w:themeTint="90" w:sz="4" w:space="0"/>
        <w:bottom w:val="single" w:color="DB9B9A" w:themeColor="accent2" w:themeTint="90" w:sz="4" w:space="0"/>
        <w:insideH w:val="single" w:color="DB9B9A" w:themeColor="accent2" w:themeTint="90" w:sz="4" w:space="0"/>
      </w:tblBorders>
      <w:tblCellMar>
        <w:top w:w="0" w:type="dxa"/>
        <w:left w:w="0" w:type="dxa"/>
        <w:bottom w:w="0" w:type="dxa"/>
        <w:right w:w="0" w:type="dxa"/>
      </w:tblCellMar>
    </w:tblPr>
    <w:tblStylePr w:type="firstRow">
      <w:rPr>
        <w:b/>
        <w:color w:val="404040"/>
        <w:sz w:val="22"/>
      </w:rPr>
      <w:tblPr/>
      <w:tcPr>
        <w:tcBorders>
          <w:top w:val="single" w:color="DB9B9A" w:themeColor="accent2" w:sz="4" w:space="0"/>
          <w:left w:val="none" w:color="000000" w:sz="4" w:space="0"/>
          <w:bottom w:val="single" w:color="DB9B9A" w:themeColor="accent2" w:sz="4" w:space="0"/>
          <w:right w:val="none" w:color="000000" w:sz="4" w:space="0"/>
        </w:tcBorders>
      </w:tcPr>
    </w:tblStylePr>
    <w:tblStylePr w:type="lastRow">
      <w:rPr>
        <w:b/>
        <w:color w:val="404040"/>
        <w:sz w:val="22"/>
      </w:rPr>
      <w:tblPr/>
      <w:tcPr>
        <w:tcBorders>
          <w:top w:val="single" w:color="DB9B9A" w:themeColor="accent2" w:sz="4" w:space="0"/>
          <w:left w:val="none" w:color="000000" w:sz="4" w:space="0"/>
          <w:bottom w:val="single" w:color="DB9B9A" w:themeColor="accent2"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EFD2D2" w:fill="EFD2D2" w:themeFill="accent2" w:themeFillTint="40"/>
      </w:tcPr>
    </w:tblStylePr>
    <w:tblStylePr w:type="band1Horz">
      <w:rPr>
        <w:color w:val="404040"/>
        <w:sz w:val="22"/>
      </w:rPr>
      <w:tblPr/>
      <w:tcPr>
        <w:shd w:val="clear" w:color="EFD2D2" w:fill="EFD2D2" w:themeFill="accent2" w:themeFillTint="40"/>
      </w:tcPr>
    </w:tblStylePr>
  </w:style>
  <w:style w:type="table" w:customStyle="1" w:styleId="ListTable2-Accent3">
    <w:name w:val="List Table 2 - Accent 3"/>
    <w:uiPriority w:val="99"/>
    <w:tblPr>
      <w:tblStyleRowBandSize w:val="1"/>
      <w:tblStyleColBandSize w:val="1"/>
      <w:tblInd w:w="0" w:type="dxa"/>
      <w:tblBorders>
        <w:top w:val="single" w:color="C6D8A1" w:themeColor="accent3" w:themeTint="90" w:sz="4" w:space="0"/>
        <w:bottom w:val="single" w:color="C6D8A1" w:themeColor="accent3" w:themeTint="90" w:sz="4" w:space="0"/>
        <w:insideH w:val="single" w:color="C6D8A1" w:themeColor="accent3" w:themeTint="90" w:sz="4" w:space="0"/>
      </w:tblBorders>
      <w:tblCellMar>
        <w:top w:w="0" w:type="dxa"/>
        <w:left w:w="0" w:type="dxa"/>
        <w:bottom w:w="0" w:type="dxa"/>
        <w:right w:w="0" w:type="dxa"/>
      </w:tblCellMar>
    </w:tblPr>
    <w:tblStylePr w:type="firstRow">
      <w:rPr>
        <w:b/>
        <w:color w:val="404040"/>
        <w:sz w:val="22"/>
      </w:rPr>
      <w:tblPr/>
      <w:tcPr>
        <w:tcBorders>
          <w:top w:val="single" w:color="C6D8A1" w:themeColor="accent3" w:sz="4" w:space="0"/>
          <w:left w:val="none" w:color="000000" w:sz="4" w:space="0"/>
          <w:bottom w:val="single" w:color="C6D8A1" w:themeColor="accent3" w:sz="4" w:space="0"/>
          <w:right w:val="none" w:color="000000" w:sz="4" w:space="0"/>
        </w:tcBorders>
      </w:tcPr>
    </w:tblStylePr>
    <w:tblStylePr w:type="lastRow">
      <w:rPr>
        <w:b/>
        <w:color w:val="404040"/>
        <w:sz w:val="22"/>
      </w:rPr>
      <w:tblPr/>
      <w:tcPr>
        <w:tcBorders>
          <w:top w:val="single" w:color="C6D8A1" w:themeColor="accent3" w:sz="4" w:space="0"/>
          <w:left w:val="none" w:color="000000" w:sz="4" w:space="0"/>
          <w:bottom w:val="single" w:color="C6D8A1" w:themeColor="accent3"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E5EED5" w:fill="E5EED5" w:themeFill="accent3" w:themeFillTint="40"/>
      </w:tcPr>
    </w:tblStylePr>
    <w:tblStylePr w:type="band1Horz">
      <w:rPr>
        <w:color w:val="404040"/>
        <w:sz w:val="22"/>
      </w:rPr>
      <w:tblPr/>
      <w:tcPr>
        <w:shd w:val="clear" w:color="E5EED5" w:fill="E5EED5" w:themeFill="accent3" w:themeFillTint="40"/>
      </w:tcPr>
    </w:tblStylePr>
  </w:style>
  <w:style w:type="table" w:customStyle="1" w:styleId="ListTable2-Accent4">
    <w:name w:val="List Table 2 - Accent 4"/>
    <w:uiPriority w:val="99"/>
    <w:tblPr>
      <w:tblStyleRowBandSize w:val="1"/>
      <w:tblStyleColBandSize w:val="1"/>
      <w:tblInd w:w="0" w:type="dxa"/>
      <w:tblBorders>
        <w:top w:val="single" w:color="B7A7CA" w:themeColor="accent4" w:themeTint="90" w:sz="4" w:space="0"/>
        <w:bottom w:val="single" w:color="B7A7CA" w:themeColor="accent4" w:themeTint="90" w:sz="4" w:space="0"/>
        <w:insideH w:val="single" w:color="B7A7CA" w:themeColor="accent4" w:themeTint="90" w:sz="4" w:space="0"/>
      </w:tblBorders>
      <w:tblCellMar>
        <w:top w:w="0" w:type="dxa"/>
        <w:left w:w="0" w:type="dxa"/>
        <w:bottom w:w="0" w:type="dxa"/>
        <w:right w:w="0" w:type="dxa"/>
      </w:tblCellMar>
    </w:tblPr>
    <w:tblStylePr w:type="firstRow">
      <w:rPr>
        <w:b/>
        <w:color w:val="404040"/>
        <w:sz w:val="22"/>
      </w:rPr>
      <w:tblPr/>
      <w:tcPr>
        <w:tcBorders>
          <w:top w:val="single" w:color="B7A7CA" w:themeColor="accent4" w:sz="4" w:space="0"/>
          <w:left w:val="none" w:color="000000" w:sz="4" w:space="0"/>
          <w:bottom w:val="single" w:color="B7A7CA" w:themeColor="accent4" w:sz="4" w:space="0"/>
          <w:right w:val="none" w:color="000000" w:sz="4" w:space="0"/>
        </w:tcBorders>
      </w:tcPr>
    </w:tblStylePr>
    <w:tblStylePr w:type="lastRow">
      <w:rPr>
        <w:b/>
        <w:color w:val="404040"/>
        <w:sz w:val="22"/>
      </w:rPr>
      <w:tblPr/>
      <w:tcPr>
        <w:tcBorders>
          <w:top w:val="single" w:color="B7A7CA" w:themeColor="accent4" w:sz="4" w:space="0"/>
          <w:left w:val="none" w:color="000000" w:sz="4" w:space="0"/>
          <w:bottom w:val="single" w:color="B7A7CA" w:themeColor="accent4"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FD8E7" w:fill="DFD8E7" w:themeFill="accent4" w:themeFillTint="40"/>
      </w:tcPr>
    </w:tblStylePr>
    <w:tblStylePr w:type="band1Horz">
      <w:rPr>
        <w:color w:val="404040"/>
        <w:sz w:val="22"/>
      </w:rPr>
      <w:tblPr/>
      <w:tcPr>
        <w:shd w:val="clear" w:color="DFD8E7" w:fill="DFD8E7" w:themeFill="accent4" w:themeFillTint="40"/>
      </w:tcPr>
    </w:tblStylePr>
  </w:style>
  <w:style w:type="table" w:customStyle="1" w:styleId="ListTable2-Accent5">
    <w:name w:val="List Table 2 - Accent 5"/>
    <w:uiPriority w:val="99"/>
    <w:tblPr>
      <w:tblStyleRowBandSize w:val="1"/>
      <w:tblStyleColBandSize w:val="1"/>
      <w:tblInd w:w="0" w:type="dxa"/>
      <w:tblBorders>
        <w:top w:val="single" w:color="99D0DE" w:themeColor="accent5" w:themeTint="90" w:sz="4" w:space="0"/>
        <w:bottom w:val="single" w:color="99D0DE" w:themeColor="accent5" w:themeTint="90" w:sz="4" w:space="0"/>
        <w:insideH w:val="single" w:color="99D0DE" w:themeColor="accent5" w:themeTint="90" w:sz="4" w:space="0"/>
      </w:tblBorders>
      <w:tblCellMar>
        <w:top w:w="0" w:type="dxa"/>
        <w:left w:w="0" w:type="dxa"/>
        <w:bottom w:w="0" w:type="dxa"/>
        <w:right w:w="0" w:type="dxa"/>
      </w:tblCellMar>
    </w:tblPr>
    <w:tblStylePr w:type="firstRow">
      <w:rPr>
        <w:b/>
        <w:color w:val="404040"/>
        <w:sz w:val="22"/>
      </w:rPr>
      <w:tblPr/>
      <w:tcPr>
        <w:tcBorders>
          <w:top w:val="single" w:color="99D0DE" w:themeColor="accent5" w:sz="4" w:space="0"/>
          <w:left w:val="none" w:color="000000" w:sz="4" w:space="0"/>
          <w:bottom w:val="single" w:color="99D0DE" w:themeColor="accent5" w:sz="4" w:space="0"/>
          <w:right w:val="none" w:color="000000" w:sz="4" w:space="0"/>
        </w:tcBorders>
      </w:tcPr>
    </w:tblStylePr>
    <w:tblStylePr w:type="lastRow">
      <w:rPr>
        <w:b/>
        <w:color w:val="404040"/>
        <w:sz w:val="22"/>
      </w:rPr>
      <w:tblPr/>
      <w:tcPr>
        <w:tcBorders>
          <w:top w:val="single" w:color="99D0DE" w:themeColor="accent5" w:sz="4" w:space="0"/>
          <w:left w:val="none" w:color="000000" w:sz="4" w:space="0"/>
          <w:bottom w:val="single" w:color="99D0DE" w:themeColor="accent5"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1EAF0" w:fill="D1EAF0" w:themeFill="accent5" w:themeFillTint="40"/>
      </w:tcPr>
    </w:tblStylePr>
    <w:tblStylePr w:type="band1Horz">
      <w:rPr>
        <w:color w:val="404040"/>
        <w:sz w:val="22"/>
      </w:rPr>
      <w:tblPr/>
      <w:tcPr>
        <w:shd w:val="clear" w:color="D1EAF0" w:fill="D1EAF0" w:themeFill="accent5" w:themeFillTint="40"/>
      </w:tcPr>
    </w:tblStylePr>
  </w:style>
  <w:style w:type="table" w:customStyle="1" w:styleId="ListTable2-Accent6">
    <w:name w:val="List Table 2 - Accent 6"/>
    <w:uiPriority w:val="99"/>
    <w:tblPr>
      <w:tblStyleRowBandSize w:val="1"/>
      <w:tblStyleColBandSize w:val="1"/>
      <w:tblInd w:w="0" w:type="dxa"/>
      <w:tblBorders>
        <w:top w:val="single" w:color="FAC396" w:themeColor="accent6" w:themeTint="90" w:sz="4" w:space="0"/>
        <w:bottom w:val="single" w:color="FAC396" w:themeColor="accent6" w:themeTint="90" w:sz="4" w:space="0"/>
        <w:insideH w:val="single" w:color="FAC396" w:themeColor="accent6" w:themeTint="90" w:sz="4" w:space="0"/>
      </w:tblBorders>
      <w:tblCellMar>
        <w:top w:w="0" w:type="dxa"/>
        <w:left w:w="0" w:type="dxa"/>
        <w:bottom w:w="0" w:type="dxa"/>
        <w:right w:w="0" w:type="dxa"/>
      </w:tblCellMar>
    </w:tblPr>
    <w:tblStylePr w:type="firstRow">
      <w:rPr>
        <w:b/>
        <w:color w:val="404040"/>
        <w:sz w:val="22"/>
      </w:rPr>
      <w:tblPr/>
      <w:tcPr>
        <w:tcBorders>
          <w:top w:val="single" w:color="FAC396" w:themeColor="accent6" w:sz="4" w:space="0"/>
          <w:left w:val="none" w:color="000000" w:sz="4" w:space="0"/>
          <w:bottom w:val="single" w:color="FAC396" w:themeColor="accent6" w:sz="4" w:space="0"/>
          <w:right w:val="none" w:color="000000" w:sz="4" w:space="0"/>
        </w:tcBorders>
      </w:tcPr>
    </w:tblStylePr>
    <w:tblStylePr w:type="lastRow">
      <w:rPr>
        <w:b/>
        <w:color w:val="404040"/>
        <w:sz w:val="22"/>
      </w:rPr>
      <w:tblPr/>
      <w:tcPr>
        <w:tcBorders>
          <w:top w:val="single" w:color="FAC396" w:themeColor="accent6" w:sz="4" w:space="0"/>
          <w:left w:val="none" w:color="000000" w:sz="4" w:space="0"/>
          <w:bottom w:val="single" w:color="FAC396" w:themeColor="accent6"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DE4D0" w:fill="FDE4D0" w:themeFill="accent6" w:themeFillTint="40"/>
      </w:tcPr>
    </w:tblStylePr>
    <w:tblStylePr w:type="band1Horz">
      <w:rPr>
        <w:color w:val="404040"/>
        <w:sz w:val="22"/>
      </w:rPr>
      <w:tblPr/>
      <w:tcPr>
        <w:shd w:val="clear" w:color="FDE4D0" w:fill="FDE4D0" w:themeFill="accent6" w:themeFillTint="40"/>
      </w:tcPr>
    </w:tblStylePr>
  </w:style>
  <w:style w:type="table" w:customStyle="1" w:styleId="Tabladelista31">
    <w:name w:val="Tabla de lista 31"/>
    <w:uiPriority w:val="99"/>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CellMar>
        <w:top w:w="0" w:type="dxa"/>
        <w:left w:w="0" w:type="dxa"/>
        <w:bottom w:w="0" w:type="dxa"/>
        <w:right w:w="0" w:type="dxa"/>
      </w:tblCellMar>
    </w:tblPr>
    <w:tblStylePr w:type="firstRow">
      <w:rPr>
        <w:b/>
        <w:color w:val="FFFFFF"/>
        <w:sz w:val="22"/>
      </w:rPr>
      <w:tblPr/>
      <w:tcPr>
        <w:shd w:val="clear" w:color="000000"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themeColor="text1" w:sz="4" w:space="0"/>
          <w:right w:val="single" w:color="000000" w:themeColor="text1" w:sz="4" w:space="0"/>
        </w:tcBorders>
      </w:tcPr>
    </w:tblStylePr>
    <w:tblStylePr w:type="band1Horz">
      <w:rPr>
        <w:color w:val="404040"/>
        <w:sz w:val="22"/>
      </w:rPr>
      <w:tblPr/>
      <w:tcPr>
        <w:tcBorders>
          <w:top w:val="single" w:color="000000" w:themeColor="text1" w:sz="4" w:space="0"/>
          <w:bottom w:val="single" w:color="000000" w:themeColor="text1" w:sz="4" w:space="0"/>
        </w:tcBorders>
      </w:tcPr>
    </w:tblStylePr>
  </w:style>
  <w:style w:type="table" w:customStyle="1" w:styleId="ListTable3-Accent1">
    <w:name w:val="List Table 3 - Accent 1"/>
    <w:uiPriority w:val="99"/>
    <w:tblPr>
      <w:tblStyleRowBandSize w:val="1"/>
      <w:tblStyleColBandSize w:val="1"/>
      <w:tblInd w:w="0" w:type="dxa"/>
      <w:tblBorders>
        <w:top w:val="single" w:color="4F81BD" w:themeColor="accent1" w:sz="4" w:space="0"/>
        <w:left w:val="single" w:color="4F81BD" w:themeColor="accent1" w:sz="4" w:space="0"/>
        <w:bottom w:val="single" w:color="4F81BD" w:themeColor="accent1" w:sz="4" w:space="0"/>
        <w:right w:val="single" w:color="4F81BD" w:themeColor="accent1" w:sz="4" w:space="0"/>
      </w:tblBorders>
      <w:tblCellMar>
        <w:top w:w="0" w:type="dxa"/>
        <w:left w:w="0" w:type="dxa"/>
        <w:bottom w:w="0" w:type="dxa"/>
        <w:right w:w="0" w:type="dxa"/>
      </w:tblCellMar>
    </w:tblPr>
    <w:tblStylePr w:type="firstRow">
      <w:rPr>
        <w:b/>
        <w:color w:val="FFFFFF"/>
        <w:sz w:val="22"/>
      </w:rPr>
      <w:tblPr/>
      <w:tcPr>
        <w:shd w:val="clear" w:color="4F81BD" w:fill="4F81BD"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4F81BD" w:themeColor="accent1" w:sz="4" w:space="0"/>
          <w:right w:val="single" w:color="4F81BD" w:themeColor="accent1" w:sz="4" w:space="0"/>
        </w:tcBorders>
      </w:tcPr>
    </w:tblStylePr>
    <w:tblStylePr w:type="band1Horz">
      <w:rPr>
        <w:color w:val="404040"/>
        <w:sz w:val="22"/>
      </w:rPr>
      <w:tblPr/>
      <w:tcPr>
        <w:tcBorders>
          <w:top w:val="single" w:color="4F81BD" w:themeColor="accent1" w:sz="4" w:space="0"/>
          <w:bottom w:val="single" w:color="4F81BD" w:themeColor="accent1" w:sz="4" w:space="0"/>
        </w:tcBorders>
      </w:tcPr>
    </w:tblStylePr>
  </w:style>
  <w:style w:type="table" w:customStyle="1" w:styleId="ListTable3-Accent2">
    <w:name w:val="List Table 3 - Accent 2"/>
    <w:uiPriority w:val="99"/>
    <w:tblPr>
      <w:tblStyleRowBandSize w:val="1"/>
      <w:tblStyleColBandSize w:val="1"/>
      <w:tblInd w:w="0" w:type="dxa"/>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CellMar>
        <w:top w:w="0" w:type="dxa"/>
        <w:left w:w="0" w:type="dxa"/>
        <w:bottom w:w="0" w:type="dxa"/>
        <w:right w:w="0" w:type="dxa"/>
      </w:tblCellMar>
    </w:tblPr>
    <w:tblStylePr w:type="firstRow">
      <w:rPr>
        <w:b/>
        <w:color w:val="FFFFFF"/>
        <w:sz w:val="22"/>
      </w:rPr>
      <w:tblPr/>
      <w:tcPr>
        <w:shd w:val="clear" w:color="D99695" w:fill="D99695" w:themeFill="accent2" w:themeFillTint="97"/>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D99695" w:themeColor="accent2" w:sz="4" w:space="0"/>
          <w:right w:val="single" w:color="D99695" w:themeColor="accent2" w:sz="4" w:space="0"/>
        </w:tcBorders>
      </w:tcPr>
    </w:tblStylePr>
    <w:tblStylePr w:type="band1Horz">
      <w:rPr>
        <w:color w:val="404040"/>
        <w:sz w:val="22"/>
      </w:rPr>
      <w:tblPr/>
      <w:tcPr>
        <w:tcBorders>
          <w:top w:val="single" w:color="D99695" w:themeColor="accent2" w:sz="4" w:space="0"/>
          <w:bottom w:val="single" w:color="D99695" w:themeColor="accent2" w:sz="4" w:space="0"/>
        </w:tcBorders>
      </w:tcPr>
    </w:tblStylePr>
  </w:style>
  <w:style w:type="table" w:customStyle="1" w:styleId="ListTable3-Accent3">
    <w:name w:val="List Table 3 - Accent 3"/>
    <w:uiPriority w:val="99"/>
    <w:tblPr>
      <w:tblStyleRowBandSize w:val="1"/>
      <w:tblStyleColBandSize w:val="1"/>
      <w:tblInd w:w="0" w:type="dxa"/>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CellMar>
        <w:top w:w="0" w:type="dxa"/>
        <w:left w:w="0" w:type="dxa"/>
        <w:bottom w:w="0" w:type="dxa"/>
        <w:right w:w="0" w:type="dxa"/>
      </w:tblCellMar>
    </w:tblPr>
    <w:tblStylePr w:type="firstRow">
      <w:rPr>
        <w:b/>
        <w:color w:val="FFFFFF"/>
        <w:sz w:val="22"/>
      </w:rPr>
      <w:tblPr/>
      <w:tcPr>
        <w:shd w:val="clear" w:color="C3D69B" w:fill="C3D69B" w:themeFill="accent3"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C3D69B" w:themeColor="accent3" w:sz="4" w:space="0"/>
          <w:right w:val="single" w:color="C3D69B" w:themeColor="accent3" w:sz="4" w:space="0"/>
        </w:tcBorders>
      </w:tcPr>
    </w:tblStylePr>
    <w:tblStylePr w:type="band1Horz">
      <w:rPr>
        <w:color w:val="404040"/>
        <w:sz w:val="22"/>
      </w:rPr>
      <w:tblPr/>
      <w:tcPr>
        <w:tcBorders>
          <w:top w:val="single" w:color="C3D69B" w:themeColor="accent3" w:sz="4" w:space="0"/>
          <w:bottom w:val="single" w:color="C3D69B" w:themeColor="accent3" w:sz="4" w:space="0"/>
        </w:tcBorders>
      </w:tcPr>
    </w:tblStylePr>
  </w:style>
  <w:style w:type="table" w:customStyle="1" w:styleId="ListTable3-Accent4">
    <w:name w:val="List Table 3 - Accent 4"/>
    <w:uiPriority w:val="99"/>
    <w:tblPr>
      <w:tblStyleRowBandSize w:val="1"/>
      <w:tblStyleColBandSize w:val="1"/>
      <w:tblInd w:w="0" w:type="dxa"/>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CellMar>
        <w:top w:w="0" w:type="dxa"/>
        <w:left w:w="0" w:type="dxa"/>
        <w:bottom w:w="0" w:type="dxa"/>
        <w:right w:w="0" w:type="dxa"/>
      </w:tblCellMar>
    </w:tblPr>
    <w:tblStylePr w:type="firstRow">
      <w:rPr>
        <w:b/>
        <w:color w:val="FFFFFF"/>
        <w:sz w:val="22"/>
      </w:rPr>
      <w:tblPr/>
      <w:tcPr>
        <w:shd w:val="clear" w:color="B2A1C6" w:fill="B2A1C6" w:themeFill="accent4"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B2A1C6" w:themeColor="accent4" w:sz="4" w:space="0"/>
          <w:right w:val="single" w:color="B2A1C6" w:themeColor="accent4" w:sz="4" w:space="0"/>
        </w:tcBorders>
      </w:tcPr>
    </w:tblStylePr>
    <w:tblStylePr w:type="band1Horz">
      <w:rPr>
        <w:color w:val="404040"/>
        <w:sz w:val="22"/>
      </w:rPr>
      <w:tblPr/>
      <w:tcPr>
        <w:tcBorders>
          <w:top w:val="single" w:color="B2A1C6" w:themeColor="accent4" w:sz="4" w:space="0"/>
          <w:bottom w:val="single" w:color="B2A1C6" w:themeColor="accent4" w:sz="4" w:space="0"/>
        </w:tcBorders>
      </w:tcPr>
    </w:tblStylePr>
  </w:style>
  <w:style w:type="table" w:customStyle="1" w:styleId="ListTable3-Accent5">
    <w:name w:val="List Table 3 - Accent 5"/>
    <w:uiPriority w:val="99"/>
    <w:tblPr>
      <w:tblStyleRowBandSize w:val="1"/>
      <w:tblStyleColBandSize w:val="1"/>
      <w:tblInd w:w="0" w:type="dxa"/>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CellMar>
        <w:top w:w="0" w:type="dxa"/>
        <w:left w:w="0" w:type="dxa"/>
        <w:bottom w:w="0" w:type="dxa"/>
        <w:right w:w="0" w:type="dxa"/>
      </w:tblCellMar>
    </w:tblPr>
    <w:tblStylePr w:type="firstRow">
      <w:rPr>
        <w:b/>
        <w:color w:val="FFFFFF"/>
        <w:sz w:val="22"/>
      </w:rPr>
      <w:tblPr/>
      <w:tcPr>
        <w:shd w:val="clear" w:color="92CCDC" w:fill="92CCDC" w:themeFill="accent5"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92CCDC" w:themeColor="accent5" w:sz="4" w:space="0"/>
          <w:right w:val="single" w:color="92CCDC" w:themeColor="accent5" w:sz="4" w:space="0"/>
        </w:tcBorders>
      </w:tcPr>
    </w:tblStylePr>
    <w:tblStylePr w:type="band1Horz">
      <w:rPr>
        <w:color w:val="404040"/>
        <w:sz w:val="22"/>
      </w:rPr>
      <w:tblPr/>
      <w:tcPr>
        <w:tcBorders>
          <w:top w:val="single" w:color="92CCDC" w:themeColor="accent5" w:sz="4" w:space="0"/>
          <w:bottom w:val="single" w:color="92CCDC" w:themeColor="accent5" w:sz="4" w:space="0"/>
        </w:tcBorders>
      </w:tcPr>
    </w:tblStylePr>
  </w:style>
  <w:style w:type="table" w:customStyle="1" w:styleId="ListTable3-Accent6">
    <w:name w:val="List Table 3 - Accent 6"/>
    <w:uiPriority w:val="99"/>
    <w:tblPr>
      <w:tblStyleRowBandSize w:val="1"/>
      <w:tblStyleColBandSize w:val="1"/>
      <w:tblInd w:w="0" w:type="dxa"/>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CellMar>
        <w:top w:w="0" w:type="dxa"/>
        <w:left w:w="0" w:type="dxa"/>
        <w:bottom w:w="0" w:type="dxa"/>
        <w:right w:w="0" w:type="dxa"/>
      </w:tblCellMar>
    </w:tblPr>
    <w:tblStylePr w:type="firstRow">
      <w:rPr>
        <w:b/>
        <w:color w:val="FFFFFF"/>
        <w:sz w:val="22"/>
      </w:rPr>
      <w:tblPr/>
      <w:tcPr>
        <w:shd w:val="clear" w:color="FAC090" w:fill="FAC090" w:themeFill="accent6"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AC090" w:themeColor="accent6" w:sz="4" w:space="0"/>
          <w:right w:val="single" w:color="FAC090" w:themeColor="accent6" w:sz="4" w:space="0"/>
        </w:tcBorders>
      </w:tcPr>
    </w:tblStylePr>
    <w:tblStylePr w:type="band1Horz">
      <w:rPr>
        <w:color w:val="404040"/>
        <w:sz w:val="22"/>
      </w:rPr>
      <w:tblPr/>
      <w:tcPr>
        <w:tcBorders>
          <w:top w:val="single" w:color="FAC090" w:themeColor="accent6" w:sz="4" w:space="0"/>
          <w:bottom w:val="single" w:color="FAC090" w:themeColor="accent6" w:sz="4" w:space="0"/>
        </w:tcBorders>
      </w:tcPr>
    </w:tblStylePr>
  </w:style>
  <w:style w:type="table" w:customStyle="1" w:styleId="Tabladelista41">
    <w:name w:val="Tabla de lista 41"/>
    <w:uiPriority w:val="99"/>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CellMar>
        <w:top w:w="0" w:type="dxa"/>
        <w:left w:w="0" w:type="dxa"/>
        <w:bottom w:w="0" w:type="dxa"/>
        <w:right w:w="0" w:type="dxa"/>
      </w:tblCellMar>
    </w:tblPr>
    <w:tblStylePr w:type="firstRow">
      <w:rPr>
        <w:b/>
        <w:color w:val="FFFFFF"/>
        <w:sz w:val="22"/>
      </w:rPr>
      <w:tblPr/>
      <w:tcPr>
        <w:shd w:val="clear" w:color="000000"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customStyle="1" w:styleId="ListTable4-Accent1">
    <w:name w:val="List Table 4 - Accent 1"/>
    <w:uiPriority w:val="99"/>
    <w:tblPr>
      <w:tblStyleRowBandSize w:val="1"/>
      <w:tblStyleColBandSize w:val="1"/>
      <w:tblInd w:w="0" w:type="dxa"/>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CellMar>
        <w:top w:w="0" w:type="dxa"/>
        <w:left w:w="0" w:type="dxa"/>
        <w:bottom w:w="0" w:type="dxa"/>
        <w:right w:w="0" w:type="dxa"/>
      </w:tblCellMar>
    </w:tblPr>
    <w:tblStylePr w:type="firstRow">
      <w:rPr>
        <w:b/>
        <w:color w:val="FFFFFF"/>
        <w:sz w:val="22"/>
      </w:rPr>
      <w:tblPr/>
      <w:tcPr>
        <w:shd w:val="clear" w:color="4F81BD" w:fill="4F81BD"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2DFEE" w:fill="D2DFEE" w:themeFill="accent1" w:themeFillTint="40"/>
      </w:tcPr>
    </w:tblStylePr>
    <w:tblStylePr w:type="band1Horz">
      <w:rPr>
        <w:color w:val="404040"/>
        <w:sz w:val="22"/>
      </w:rPr>
      <w:tblPr/>
      <w:tcPr>
        <w:shd w:val="clear" w:color="D2DFEE" w:fill="D2DFEE" w:themeFill="accent1" w:themeFillTint="40"/>
      </w:tcPr>
    </w:tblStylePr>
  </w:style>
  <w:style w:type="table" w:customStyle="1" w:styleId="ListTable4-Accent2">
    <w:name w:val="List Table 4 - Accent 2"/>
    <w:uiPriority w:val="99"/>
    <w:tblPr>
      <w:tblStyleRowBandSize w:val="1"/>
      <w:tblStyleColBandSize w:val="1"/>
      <w:tblInd w:w="0" w:type="dxa"/>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CellMar>
        <w:top w:w="0" w:type="dxa"/>
        <w:left w:w="0" w:type="dxa"/>
        <w:bottom w:w="0" w:type="dxa"/>
        <w:right w:w="0" w:type="dxa"/>
      </w:tblCellMar>
    </w:tblPr>
    <w:tblStylePr w:type="firstRow">
      <w:rPr>
        <w:b/>
        <w:color w:val="FFFFFF"/>
        <w:sz w:val="22"/>
      </w:rPr>
      <w:tblPr/>
      <w:tcPr>
        <w:shd w:val="clear" w:color="C0504D" w:fill="C0504D" w:themeFill="accent2"/>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EFD2D2" w:fill="EFD2D2" w:themeFill="accent2" w:themeFillTint="40"/>
      </w:tcPr>
    </w:tblStylePr>
    <w:tblStylePr w:type="band1Horz">
      <w:rPr>
        <w:color w:val="404040"/>
        <w:sz w:val="22"/>
      </w:rPr>
      <w:tblPr/>
      <w:tcPr>
        <w:shd w:val="clear" w:color="EFD2D2" w:fill="EFD2D2" w:themeFill="accent2" w:themeFillTint="40"/>
      </w:tcPr>
    </w:tblStylePr>
  </w:style>
  <w:style w:type="table" w:customStyle="1" w:styleId="ListTable4-Accent3">
    <w:name w:val="List Table 4 - Accent 3"/>
    <w:uiPriority w:val="99"/>
    <w:tblPr>
      <w:tblStyleRowBandSize w:val="1"/>
      <w:tblStyleColBandSize w:val="1"/>
      <w:tblInd w:w="0" w:type="dxa"/>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CellMar>
        <w:top w:w="0" w:type="dxa"/>
        <w:left w:w="0" w:type="dxa"/>
        <w:bottom w:w="0" w:type="dxa"/>
        <w:right w:w="0" w:type="dxa"/>
      </w:tblCellMar>
    </w:tblPr>
    <w:tblStylePr w:type="firstRow">
      <w:rPr>
        <w:b/>
        <w:color w:val="FFFFFF"/>
        <w:sz w:val="22"/>
      </w:rPr>
      <w:tblPr/>
      <w:tcPr>
        <w:shd w:val="clear" w:color="9BBB59" w:fill="9BBB59" w:themeFill="accent3"/>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E5EED5" w:fill="E5EED5" w:themeFill="accent3" w:themeFillTint="40"/>
      </w:tcPr>
    </w:tblStylePr>
    <w:tblStylePr w:type="band1Horz">
      <w:rPr>
        <w:color w:val="404040"/>
        <w:sz w:val="22"/>
      </w:rPr>
      <w:tblPr/>
      <w:tcPr>
        <w:shd w:val="clear" w:color="E5EED5" w:fill="E5EED5" w:themeFill="accent3" w:themeFillTint="40"/>
      </w:tcPr>
    </w:tblStylePr>
  </w:style>
  <w:style w:type="table" w:customStyle="1" w:styleId="ListTable4-Accent4">
    <w:name w:val="List Table 4 - Accent 4"/>
    <w:uiPriority w:val="99"/>
    <w:tblPr>
      <w:tblStyleRowBandSize w:val="1"/>
      <w:tblStyleColBandSize w:val="1"/>
      <w:tblInd w:w="0" w:type="dxa"/>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CellMar>
        <w:top w:w="0" w:type="dxa"/>
        <w:left w:w="0" w:type="dxa"/>
        <w:bottom w:w="0" w:type="dxa"/>
        <w:right w:w="0" w:type="dxa"/>
      </w:tblCellMar>
    </w:tblPr>
    <w:tblStylePr w:type="firstRow">
      <w:rPr>
        <w:b/>
        <w:color w:val="FFFFFF"/>
        <w:sz w:val="22"/>
      </w:rPr>
      <w:tblPr/>
      <w:tcPr>
        <w:shd w:val="clear" w:color="8064A2" w:fill="8064A2" w:themeFill="accent4"/>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FD8E7" w:fill="DFD8E7" w:themeFill="accent4" w:themeFillTint="40"/>
      </w:tcPr>
    </w:tblStylePr>
    <w:tblStylePr w:type="band1Horz">
      <w:rPr>
        <w:color w:val="404040"/>
        <w:sz w:val="22"/>
      </w:rPr>
      <w:tblPr/>
      <w:tcPr>
        <w:shd w:val="clear" w:color="DFD8E7" w:fill="DFD8E7" w:themeFill="accent4" w:themeFillTint="40"/>
      </w:tcPr>
    </w:tblStylePr>
  </w:style>
  <w:style w:type="table" w:customStyle="1" w:styleId="ListTable4-Accent5">
    <w:name w:val="List Table 4 - Accent 5"/>
    <w:uiPriority w:val="99"/>
    <w:tblPr>
      <w:tblStyleRowBandSize w:val="1"/>
      <w:tblStyleColBandSize w:val="1"/>
      <w:tblInd w:w="0" w:type="dxa"/>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CellMar>
        <w:top w:w="0" w:type="dxa"/>
        <w:left w:w="0" w:type="dxa"/>
        <w:bottom w:w="0" w:type="dxa"/>
        <w:right w:w="0" w:type="dxa"/>
      </w:tblCellMar>
    </w:tblPr>
    <w:tblStylePr w:type="firstRow">
      <w:rPr>
        <w:b/>
        <w:color w:val="FFFFFF"/>
        <w:sz w:val="22"/>
      </w:rPr>
      <w:tblPr/>
      <w:tcPr>
        <w:shd w:val="clear" w:color="4BACC6" w:fill="4BACC6" w:themeFill="accent5"/>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1EAF0" w:fill="D1EAF0" w:themeFill="accent5" w:themeFillTint="40"/>
      </w:tcPr>
    </w:tblStylePr>
    <w:tblStylePr w:type="band1Horz">
      <w:rPr>
        <w:color w:val="404040"/>
        <w:sz w:val="22"/>
      </w:rPr>
      <w:tblPr/>
      <w:tcPr>
        <w:shd w:val="clear" w:color="D1EAF0" w:fill="D1EAF0" w:themeFill="accent5" w:themeFillTint="40"/>
      </w:tcPr>
    </w:tblStylePr>
  </w:style>
  <w:style w:type="table" w:customStyle="1" w:styleId="ListTable4-Accent6">
    <w:name w:val="List Table 4 - Accent 6"/>
    <w:uiPriority w:val="99"/>
    <w:tblPr>
      <w:tblStyleRowBandSize w:val="1"/>
      <w:tblStyleColBandSize w:val="1"/>
      <w:tblInd w:w="0" w:type="dxa"/>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CellMar>
        <w:top w:w="0" w:type="dxa"/>
        <w:left w:w="0" w:type="dxa"/>
        <w:bottom w:w="0" w:type="dxa"/>
        <w:right w:w="0" w:type="dxa"/>
      </w:tblCellMar>
    </w:tblPr>
    <w:tblStylePr w:type="firstRow">
      <w:rPr>
        <w:b/>
        <w:color w:val="FFFFFF"/>
        <w:sz w:val="22"/>
      </w:rPr>
      <w:tblPr/>
      <w:tcPr>
        <w:shd w:val="clear" w:color="F79646" w:fill="F79646" w:themeFill="accent6"/>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DE4D0" w:fill="FDE4D0" w:themeFill="accent6" w:themeFillTint="40"/>
      </w:tcPr>
    </w:tblStylePr>
    <w:tblStylePr w:type="band1Horz">
      <w:rPr>
        <w:color w:val="404040"/>
        <w:sz w:val="22"/>
      </w:rPr>
      <w:tblPr/>
      <w:tcPr>
        <w:shd w:val="clear" w:color="FDE4D0" w:fill="FDE4D0" w:themeFill="accent6" w:themeFillTint="40"/>
      </w:tcPr>
    </w:tblStylePr>
  </w:style>
  <w:style w:type="table" w:customStyle="1" w:styleId="Tabladelista5oscura1">
    <w:name w:val="Tabla de lista 5 oscura1"/>
    <w:uiPriority w:val="99"/>
    <w:tblPr>
      <w:tblStyleRowBandSize w:val="1"/>
      <w:tblStyleColBandSize w:val="1"/>
      <w:tblInd w:w="0" w:type="dxa"/>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CellMar>
        <w:top w:w="0" w:type="dxa"/>
        <w:left w:w="0" w:type="dxa"/>
        <w:bottom w:w="0" w:type="dxa"/>
        <w:right w:w="0" w:type="dxa"/>
      </w:tblCellMar>
    </w:tblPr>
    <w:tblStylePr w:type="firstRow">
      <w:rPr>
        <w:b/>
        <w:color w:val="FFFFFF" w:themeColor="light1"/>
        <w:sz w:val="22"/>
      </w:rPr>
      <w:tblPr/>
      <w:tcPr>
        <w:tcBorders>
          <w:top w:val="single" w:color="7F7F7F" w:themeColor="text1" w:sz="32" w:space="0"/>
          <w:bottom w:val="single" w:color="FFFFFF" w:themeColor="light1" w:sz="12" w:space="0"/>
        </w:tcBorders>
        <w:shd w:val="clear" w:color="7F7F7F" w:fill="7F7F7F" w:themeFill="text1" w:themeFillTint="80"/>
      </w:tcPr>
    </w:tblStylePr>
    <w:tblStylePr w:type="lastRow">
      <w:rPr>
        <w:b/>
        <w:color w:val="FFFFFF" w:themeColor="light1"/>
        <w:sz w:val="22"/>
      </w:rPr>
      <w:tblPr/>
    </w:tblStylePr>
    <w:tblStylePr w:type="firstCol">
      <w:rPr>
        <w:b/>
        <w:color w:val="FFFFFF" w:themeColor="light1"/>
        <w:sz w:val="22"/>
      </w:rPr>
      <w:tblPr/>
      <w:tcPr>
        <w:tcBorders>
          <w:left w:val="single" w:color="7F7F7F" w:themeColor="text1" w:sz="32" w:space="0"/>
          <w:right w:val="single" w:color="FFFFFF" w:themeColor="light1" w:sz="4" w:space="0"/>
        </w:tcBorders>
      </w:tcPr>
    </w:tblStylePr>
    <w:tblStylePr w:type="lastCol">
      <w:tblPr/>
      <w:tcPr>
        <w:tcBorders>
          <w:left w:val="single" w:color="FFFFFF" w:themeColor="light1" w:sz="4" w:space="0"/>
          <w:right w:val="single" w:color="7F7F7F" w:themeColor="text1" w:sz="32" w:space="0"/>
        </w:tcBorders>
      </w:tcPr>
    </w:tblStylePr>
    <w:tblStylePr w:type="band1Vert">
      <w:tblPr/>
      <w:tcPr>
        <w:tcBorders>
          <w:left w:val="single" w:color="FFFFFF" w:themeColor="light1" w:sz="4" w:space="0"/>
          <w:right w:val="single" w:color="FFFFFF" w:themeColor="light1" w:sz="4" w:space="0"/>
        </w:tcBorders>
        <w:shd w:val="clear" w:color="7F7F7F"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F7F7F" w:fill="7F7F7F" w:themeFill="text1" w:themeFillTint="80"/>
      </w:tcPr>
    </w:tblStylePr>
    <w:tblStylePr w:type="band2Horz">
      <w:tblPr/>
      <w:tcPr>
        <w:tcBorders>
          <w:top w:val="single" w:color="FFFFFF" w:themeColor="light1" w:sz="4" w:space="0"/>
          <w:bottom w:val="single" w:color="FFFFFF" w:themeColor="light1" w:sz="4" w:space="0"/>
        </w:tcBorders>
        <w:shd w:val="clear" w:color="7F7F7F" w:fill="7F7F7F" w:themeFill="text1" w:themeFillTint="80"/>
      </w:tcPr>
    </w:tblStylePr>
  </w:style>
  <w:style w:type="table" w:customStyle="1" w:styleId="ListTable5Dark-Accent1">
    <w:name w:val="List Table 5 Dark - Accent 1"/>
    <w:uiPriority w:val="99"/>
    <w:tblPr>
      <w:tblStyleRowBandSize w:val="1"/>
      <w:tblStyleColBandSize w:val="1"/>
      <w:tblInd w:w="0" w:type="dxa"/>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CellMar>
        <w:top w:w="0" w:type="dxa"/>
        <w:left w:w="0" w:type="dxa"/>
        <w:bottom w:w="0" w:type="dxa"/>
        <w:right w:w="0" w:type="dxa"/>
      </w:tblCellMar>
    </w:tblPr>
    <w:tblStylePr w:type="firstRow">
      <w:rPr>
        <w:b/>
        <w:color w:val="FFFFFF" w:themeColor="light1"/>
        <w:sz w:val="22"/>
      </w:rPr>
      <w:tblPr/>
      <w:tcPr>
        <w:tcBorders>
          <w:top w:val="single" w:color="4F81BD" w:themeColor="accent1" w:sz="32" w:space="0"/>
          <w:bottom w:val="single" w:color="FFFFFF" w:themeColor="light1" w:sz="12" w:space="0"/>
        </w:tcBorders>
        <w:shd w:val="clear" w:color="4F81BD" w:fill="4F81BD" w:themeFill="accent1"/>
      </w:tcPr>
    </w:tblStylePr>
    <w:tblStylePr w:type="lastRow">
      <w:rPr>
        <w:b/>
        <w:color w:val="FFFFFF" w:themeColor="light1"/>
        <w:sz w:val="22"/>
      </w:rPr>
      <w:tblPr/>
    </w:tblStylePr>
    <w:tblStylePr w:type="firstCol">
      <w:rPr>
        <w:b/>
        <w:color w:val="FFFFFF" w:themeColor="light1"/>
        <w:sz w:val="22"/>
      </w:rPr>
      <w:tblPr/>
      <w:tcPr>
        <w:tcBorders>
          <w:left w:val="single" w:color="4F81BD" w:themeColor="accent1" w:sz="32" w:space="0"/>
          <w:right w:val="single" w:color="FFFFFF" w:themeColor="light1" w:sz="4" w:space="0"/>
        </w:tcBorders>
      </w:tcPr>
    </w:tblStylePr>
    <w:tblStylePr w:type="lastCol">
      <w:tblPr/>
      <w:tcPr>
        <w:tcBorders>
          <w:left w:val="single" w:color="FFFFFF" w:themeColor="light1" w:sz="4" w:space="0"/>
          <w:right w:val="single" w:color="4F81BD" w:themeColor="accent1" w:sz="32" w:space="0"/>
        </w:tcBorders>
      </w:tcPr>
    </w:tblStylePr>
    <w:tblStylePr w:type="band1Vert">
      <w:tblPr/>
      <w:tcPr>
        <w:tcBorders>
          <w:left w:val="single" w:color="FFFFFF" w:themeColor="light1" w:sz="4" w:space="0"/>
          <w:right w:val="single" w:color="FFFFFF" w:themeColor="light1" w:sz="4" w:space="0"/>
        </w:tcBorders>
        <w:shd w:val="clear" w:color="4F81BD" w:fill="4F81BD"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4F81BD" w:fill="4F81BD" w:themeFill="accent1"/>
      </w:tcPr>
    </w:tblStylePr>
    <w:tblStylePr w:type="band2Horz">
      <w:tblPr/>
      <w:tcPr>
        <w:tcBorders>
          <w:top w:val="single" w:color="FFFFFF" w:themeColor="light1" w:sz="4" w:space="0"/>
          <w:bottom w:val="single" w:color="FFFFFF" w:themeColor="light1" w:sz="4" w:space="0"/>
        </w:tcBorders>
        <w:shd w:val="clear" w:color="4F81BD" w:fill="4F81BD" w:themeFill="accent1"/>
      </w:tcPr>
    </w:tblStylePr>
  </w:style>
  <w:style w:type="table" w:customStyle="1" w:styleId="ListTable5Dark-Accent2">
    <w:name w:val="List Table 5 Dark - Accent 2"/>
    <w:uiPriority w:val="99"/>
    <w:tblPr>
      <w:tblStyleRowBandSize w:val="1"/>
      <w:tblStyleColBandSize w:val="1"/>
      <w:tblInd w:w="0" w:type="dxa"/>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tblCellMar>
        <w:top w:w="0" w:type="dxa"/>
        <w:left w:w="0" w:type="dxa"/>
        <w:bottom w:w="0" w:type="dxa"/>
        <w:right w:w="0" w:type="dxa"/>
      </w:tblCellMar>
    </w:tblPr>
    <w:tblStylePr w:type="firstRow">
      <w:rPr>
        <w:b/>
        <w:color w:val="FFFFFF" w:themeColor="light1"/>
        <w:sz w:val="22"/>
      </w:rPr>
      <w:tblPr/>
      <w:tcPr>
        <w:tcBorders>
          <w:top w:val="single" w:color="D99695" w:themeColor="accent2" w:sz="32" w:space="0"/>
          <w:bottom w:val="single" w:color="FFFFFF" w:themeColor="light1" w:sz="12" w:space="0"/>
        </w:tcBorders>
        <w:shd w:val="clear" w:color="D99695" w:fill="D99695" w:themeFill="accent2" w:themeFillTint="97"/>
      </w:tcPr>
    </w:tblStylePr>
    <w:tblStylePr w:type="lastRow">
      <w:rPr>
        <w:b/>
        <w:color w:val="FFFFFF" w:themeColor="light1"/>
        <w:sz w:val="22"/>
      </w:rPr>
      <w:tblPr/>
    </w:tblStylePr>
    <w:tblStylePr w:type="firstCol">
      <w:rPr>
        <w:b/>
        <w:color w:val="FFFFFF" w:themeColor="light1"/>
        <w:sz w:val="22"/>
      </w:rPr>
      <w:tblPr/>
      <w:tcPr>
        <w:tcBorders>
          <w:left w:val="single" w:color="D99695" w:themeColor="accent2" w:sz="32" w:space="0"/>
          <w:right w:val="single" w:color="FFFFFF" w:themeColor="light1" w:sz="4" w:space="0"/>
        </w:tcBorders>
      </w:tcPr>
    </w:tblStylePr>
    <w:tblStylePr w:type="lastCol">
      <w:tblPr/>
      <w:tcPr>
        <w:tcBorders>
          <w:left w:val="single" w:color="FFFFFF" w:themeColor="light1" w:sz="4" w:space="0"/>
          <w:right w:val="single" w:color="D99695" w:themeColor="accent2" w:sz="32" w:space="0"/>
        </w:tcBorders>
      </w:tcPr>
    </w:tblStylePr>
    <w:tblStylePr w:type="band1Vert">
      <w:tblPr/>
      <w:tcPr>
        <w:tcBorders>
          <w:left w:val="single" w:color="FFFFFF" w:themeColor="light1" w:sz="4" w:space="0"/>
          <w:right w:val="single" w:color="FFFFFF" w:themeColor="light1" w:sz="4" w:space="0"/>
        </w:tcBorders>
        <w:shd w:val="clear" w:color="D99695" w:fill="D99695"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D99695" w:fill="D99695" w:themeFill="accent2" w:themeFillTint="97"/>
      </w:tcPr>
    </w:tblStylePr>
    <w:tblStylePr w:type="band2Horz">
      <w:tblPr/>
      <w:tcPr>
        <w:tcBorders>
          <w:top w:val="single" w:color="FFFFFF" w:themeColor="light1" w:sz="4" w:space="0"/>
          <w:bottom w:val="single" w:color="FFFFFF" w:themeColor="light1" w:sz="4" w:space="0"/>
        </w:tcBorders>
        <w:shd w:val="clear" w:color="D99695" w:fill="D99695" w:themeFill="accent2" w:themeFillTint="97"/>
      </w:tcPr>
    </w:tblStylePr>
  </w:style>
  <w:style w:type="table" w:customStyle="1" w:styleId="ListTable5Dark-Accent3">
    <w:name w:val="List Table 5 Dark - Accent 3"/>
    <w:uiPriority w:val="99"/>
    <w:tblPr>
      <w:tblStyleRowBandSize w:val="1"/>
      <w:tblStyleColBandSize w:val="1"/>
      <w:tblInd w:w="0" w:type="dxa"/>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tblCellMar>
        <w:top w:w="0" w:type="dxa"/>
        <w:left w:w="0" w:type="dxa"/>
        <w:bottom w:w="0" w:type="dxa"/>
        <w:right w:w="0" w:type="dxa"/>
      </w:tblCellMar>
    </w:tblPr>
    <w:tblStylePr w:type="firstRow">
      <w:rPr>
        <w:b/>
        <w:color w:val="FFFFFF" w:themeColor="light1"/>
        <w:sz w:val="22"/>
      </w:rPr>
      <w:tblPr/>
      <w:tcPr>
        <w:tcBorders>
          <w:top w:val="single" w:color="C3D69B" w:themeColor="accent3" w:sz="32" w:space="0"/>
          <w:bottom w:val="single" w:color="FFFFFF" w:themeColor="light1" w:sz="12" w:space="0"/>
        </w:tcBorders>
        <w:shd w:val="clear" w:color="C3D69B" w:fill="C3D69B" w:themeFill="accent3" w:themeFillTint="98"/>
      </w:tcPr>
    </w:tblStylePr>
    <w:tblStylePr w:type="lastRow">
      <w:rPr>
        <w:b/>
        <w:color w:val="FFFFFF" w:themeColor="light1"/>
        <w:sz w:val="22"/>
      </w:rPr>
      <w:tblPr/>
    </w:tblStylePr>
    <w:tblStylePr w:type="firstCol">
      <w:rPr>
        <w:b/>
        <w:color w:val="FFFFFF" w:themeColor="light1"/>
        <w:sz w:val="22"/>
      </w:rPr>
      <w:tblPr/>
      <w:tcPr>
        <w:tcBorders>
          <w:left w:val="single" w:color="C3D69B" w:themeColor="accent3" w:sz="32" w:space="0"/>
          <w:right w:val="single" w:color="FFFFFF" w:themeColor="light1" w:sz="4" w:space="0"/>
        </w:tcBorders>
      </w:tcPr>
    </w:tblStylePr>
    <w:tblStylePr w:type="lastCol">
      <w:tblPr/>
      <w:tcPr>
        <w:tcBorders>
          <w:left w:val="single" w:color="FFFFFF" w:themeColor="light1" w:sz="4" w:space="0"/>
          <w:right w:val="single" w:color="C3D69B" w:themeColor="accent3" w:sz="32" w:space="0"/>
        </w:tcBorders>
      </w:tcPr>
    </w:tblStylePr>
    <w:tblStylePr w:type="band1Vert">
      <w:tblPr/>
      <w:tcPr>
        <w:tcBorders>
          <w:left w:val="single" w:color="FFFFFF" w:themeColor="light1" w:sz="4" w:space="0"/>
          <w:right w:val="single" w:color="FFFFFF" w:themeColor="light1" w:sz="4" w:space="0"/>
        </w:tcBorders>
        <w:shd w:val="clear" w:color="C3D69B" w:fill="C3D69B"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C3D69B" w:fill="C3D69B" w:themeFill="accent3" w:themeFillTint="98"/>
      </w:tcPr>
    </w:tblStylePr>
    <w:tblStylePr w:type="band2Horz">
      <w:tblPr/>
      <w:tcPr>
        <w:tcBorders>
          <w:top w:val="single" w:color="FFFFFF" w:themeColor="light1" w:sz="4" w:space="0"/>
          <w:bottom w:val="single" w:color="FFFFFF" w:themeColor="light1" w:sz="4" w:space="0"/>
        </w:tcBorders>
        <w:shd w:val="clear" w:color="C3D69B" w:fill="C3D69B" w:themeFill="accent3" w:themeFillTint="98"/>
      </w:tcPr>
    </w:tblStylePr>
  </w:style>
  <w:style w:type="table" w:customStyle="1" w:styleId="ListTable5Dark-Accent4">
    <w:name w:val="List Table 5 Dark - Accent 4"/>
    <w:uiPriority w:val="99"/>
    <w:tblPr>
      <w:tblStyleRowBandSize w:val="1"/>
      <w:tblStyleColBandSize w:val="1"/>
      <w:tblInd w:w="0" w:type="dxa"/>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CellMar>
        <w:top w:w="0" w:type="dxa"/>
        <w:left w:w="0" w:type="dxa"/>
        <w:bottom w:w="0" w:type="dxa"/>
        <w:right w:w="0" w:type="dxa"/>
      </w:tblCellMar>
    </w:tblPr>
    <w:tblStylePr w:type="firstRow">
      <w:rPr>
        <w:b/>
        <w:color w:val="FFFFFF" w:themeColor="light1"/>
        <w:sz w:val="22"/>
      </w:rPr>
      <w:tblPr/>
      <w:tcPr>
        <w:tcBorders>
          <w:top w:val="single" w:color="B2A1C6" w:themeColor="accent4" w:sz="32" w:space="0"/>
          <w:bottom w:val="single" w:color="FFFFFF" w:themeColor="light1" w:sz="12" w:space="0"/>
        </w:tcBorders>
        <w:shd w:val="clear" w:color="B2A1C6" w:fill="B2A1C6" w:themeFill="accent4" w:themeFillTint="9a"/>
      </w:tcPr>
    </w:tblStylePr>
    <w:tblStylePr w:type="lastRow">
      <w:rPr>
        <w:b/>
        <w:color w:val="FFFFFF" w:themeColor="light1"/>
        <w:sz w:val="22"/>
      </w:rPr>
      <w:tblPr/>
    </w:tblStylePr>
    <w:tblStylePr w:type="firstCol">
      <w:rPr>
        <w:b/>
        <w:color w:val="FFFFFF" w:themeColor="light1"/>
        <w:sz w:val="22"/>
      </w:rPr>
      <w:tblPr/>
      <w:tcPr>
        <w:tcBorders>
          <w:left w:val="single" w:color="B2A1C6" w:themeColor="accent4" w:sz="32" w:space="0"/>
          <w:right w:val="single" w:color="FFFFFF" w:themeColor="light1" w:sz="4" w:space="0"/>
        </w:tcBorders>
      </w:tcPr>
    </w:tblStylePr>
    <w:tblStylePr w:type="lastCol">
      <w:tblPr/>
      <w:tcPr>
        <w:tcBorders>
          <w:left w:val="single" w:color="FFFFFF" w:themeColor="light1" w:sz="4" w:space="0"/>
          <w:right w:val="single" w:color="B2A1C6" w:themeColor="accent4" w:sz="32" w:space="0"/>
        </w:tcBorders>
      </w:tcPr>
    </w:tblStylePr>
    <w:tblStylePr w:type="band1Vert">
      <w:tblPr/>
      <w:tcPr>
        <w:tcBorders>
          <w:left w:val="single" w:color="FFFFFF" w:themeColor="light1" w:sz="4" w:space="0"/>
          <w:right w:val="single" w:color="FFFFFF" w:themeColor="light1" w:sz="4" w:space="0"/>
        </w:tcBorders>
        <w:shd w:val="clear" w:color="B2A1C6" w:fill="B2A1C6"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B2A1C6" w:fill="B2A1C6" w:themeFill="accent4" w:themeFillTint="9a"/>
      </w:tcPr>
    </w:tblStylePr>
    <w:tblStylePr w:type="band2Horz">
      <w:tblPr/>
      <w:tcPr>
        <w:tcBorders>
          <w:top w:val="single" w:color="FFFFFF" w:themeColor="light1" w:sz="4" w:space="0"/>
          <w:bottom w:val="single" w:color="FFFFFF" w:themeColor="light1" w:sz="4" w:space="0"/>
        </w:tcBorders>
        <w:shd w:val="clear" w:color="B2A1C6" w:fill="B2A1C6" w:themeFill="accent4" w:themeFillTint="9a"/>
      </w:tcPr>
    </w:tblStylePr>
  </w:style>
  <w:style w:type="table" w:customStyle="1" w:styleId="ListTable5Dark-Accent5">
    <w:name w:val="List Table 5 Dark - Accent 5"/>
    <w:uiPriority w:val="99"/>
    <w:tblPr>
      <w:tblStyleRowBandSize w:val="1"/>
      <w:tblStyleColBandSize w:val="1"/>
      <w:tblInd w:w="0" w:type="dxa"/>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CellMar>
        <w:top w:w="0" w:type="dxa"/>
        <w:left w:w="0" w:type="dxa"/>
        <w:bottom w:w="0" w:type="dxa"/>
        <w:right w:w="0" w:type="dxa"/>
      </w:tblCellMar>
    </w:tblPr>
    <w:tblStylePr w:type="firstRow">
      <w:rPr>
        <w:b/>
        <w:color w:val="FFFFFF" w:themeColor="light1"/>
        <w:sz w:val="22"/>
      </w:rPr>
      <w:tblPr/>
      <w:tcPr>
        <w:tcBorders>
          <w:top w:val="single" w:color="92CCDC" w:themeColor="accent5" w:sz="32" w:space="0"/>
          <w:bottom w:val="single" w:color="FFFFFF" w:themeColor="light1" w:sz="12" w:space="0"/>
        </w:tcBorders>
        <w:shd w:val="clear" w:color="92CCDC" w:fill="92CCDC" w:themeFill="accent5" w:themeFillTint="9a"/>
      </w:tcPr>
    </w:tblStylePr>
    <w:tblStylePr w:type="lastRow">
      <w:rPr>
        <w:b/>
        <w:color w:val="FFFFFF" w:themeColor="light1"/>
        <w:sz w:val="22"/>
      </w:rPr>
      <w:tblPr/>
    </w:tblStylePr>
    <w:tblStylePr w:type="firstCol">
      <w:rPr>
        <w:b/>
        <w:color w:val="FFFFFF" w:themeColor="light1"/>
        <w:sz w:val="22"/>
      </w:rPr>
      <w:tblPr/>
      <w:tcPr>
        <w:tcBorders>
          <w:left w:val="single" w:color="92CCDC" w:themeColor="accent5" w:sz="32" w:space="0"/>
          <w:right w:val="single" w:color="FFFFFF" w:themeColor="light1" w:sz="4" w:space="0"/>
        </w:tcBorders>
      </w:tcPr>
    </w:tblStylePr>
    <w:tblStylePr w:type="lastCol">
      <w:tblPr/>
      <w:tcPr>
        <w:tcBorders>
          <w:left w:val="single" w:color="FFFFFF" w:themeColor="light1" w:sz="4" w:space="0"/>
          <w:right w:val="single" w:color="92CCDC" w:themeColor="accent5" w:sz="32" w:space="0"/>
        </w:tcBorders>
      </w:tcPr>
    </w:tblStylePr>
    <w:tblStylePr w:type="band1Vert">
      <w:tblPr/>
      <w:tcPr>
        <w:tcBorders>
          <w:left w:val="single" w:color="FFFFFF" w:themeColor="light1" w:sz="4" w:space="0"/>
          <w:right w:val="single" w:color="FFFFFF" w:themeColor="light1" w:sz="4" w:space="0"/>
        </w:tcBorders>
        <w:shd w:val="clear" w:color="92CCDC" w:fill="92CCDC"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92CCDC" w:fill="92CCDC" w:themeFill="accent5" w:themeFillTint="9a"/>
      </w:tcPr>
    </w:tblStylePr>
    <w:tblStylePr w:type="band2Horz">
      <w:tblPr/>
      <w:tcPr>
        <w:tcBorders>
          <w:top w:val="single" w:color="FFFFFF" w:themeColor="light1" w:sz="4" w:space="0"/>
          <w:bottom w:val="single" w:color="FFFFFF" w:themeColor="light1" w:sz="4" w:space="0"/>
        </w:tcBorders>
        <w:shd w:val="clear" w:color="92CCDC" w:fill="92CCDC" w:themeFill="accent5" w:themeFillTint="9a"/>
      </w:tcPr>
    </w:tblStylePr>
  </w:style>
  <w:style w:type="table" w:customStyle="1" w:styleId="ListTable5Dark-Accent6">
    <w:name w:val="List Table 5 Dark - Accent 6"/>
    <w:uiPriority w:val="99"/>
    <w:tblPr>
      <w:tblStyleRowBandSize w:val="1"/>
      <w:tblStyleColBandSize w:val="1"/>
      <w:tblInd w:w="0" w:type="dxa"/>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CellMar>
        <w:top w:w="0" w:type="dxa"/>
        <w:left w:w="0" w:type="dxa"/>
        <w:bottom w:w="0" w:type="dxa"/>
        <w:right w:w="0" w:type="dxa"/>
      </w:tblCellMar>
    </w:tblPr>
    <w:tblStylePr w:type="firstRow">
      <w:rPr>
        <w:b/>
        <w:color w:val="FFFFFF" w:themeColor="light1"/>
        <w:sz w:val="22"/>
      </w:rPr>
      <w:tblPr/>
      <w:tcPr>
        <w:tcBorders>
          <w:top w:val="single" w:color="FAC090" w:themeColor="accent6" w:sz="32" w:space="0"/>
          <w:bottom w:val="single" w:color="FFFFFF" w:themeColor="light1" w:sz="12" w:space="0"/>
        </w:tcBorders>
        <w:shd w:val="clear" w:color="FAC090" w:fill="FAC090" w:themeFill="accent6" w:themeFillTint="98"/>
      </w:tcPr>
    </w:tblStylePr>
    <w:tblStylePr w:type="lastRow">
      <w:rPr>
        <w:b/>
        <w:color w:val="FFFFFF" w:themeColor="light1"/>
        <w:sz w:val="22"/>
      </w:rPr>
      <w:tblPr/>
    </w:tblStylePr>
    <w:tblStylePr w:type="firstCol">
      <w:rPr>
        <w:b/>
        <w:color w:val="FFFFFF" w:themeColor="light1"/>
        <w:sz w:val="22"/>
      </w:rPr>
      <w:tblPr/>
      <w:tcPr>
        <w:tcBorders>
          <w:left w:val="single" w:color="FAC090" w:themeColor="accent6" w:sz="32" w:space="0"/>
          <w:right w:val="single" w:color="FFFFFF" w:themeColor="light1" w:sz="4" w:space="0"/>
        </w:tcBorders>
      </w:tcPr>
    </w:tblStylePr>
    <w:tblStylePr w:type="lastCol">
      <w:tblPr/>
      <w:tcPr>
        <w:tcBorders>
          <w:left w:val="single" w:color="FFFFFF" w:themeColor="light1" w:sz="4" w:space="0"/>
          <w:right w:val="single" w:color="FAC090" w:themeColor="accent6" w:sz="32" w:space="0"/>
        </w:tcBorders>
      </w:tcPr>
    </w:tblStylePr>
    <w:tblStylePr w:type="band1Vert">
      <w:tblPr/>
      <w:tcPr>
        <w:tcBorders>
          <w:left w:val="single" w:color="FFFFFF" w:themeColor="light1" w:sz="4" w:space="0"/>
          <w:right w:val="single" w:color="FFFFFF" w:themeColor="light1" w:sz="4" w:space="0"/>
        </w:tcBorders>
        <w:shd w:val="clear" w:color="FAC090" w:fill="FAC090"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AC090" w:fill="FAC090" w:themeFill="accent6" w:themeFillTint="98"/>
      </w:tcPr>
    </w:tblStylePr>
    <w:tblStylePr w:type="band2Horz">
      <w:tblPr/>
      <w:tcPr>
        <w:tcBorders>
          <w:top w:val="single" w:color="FFFFFF" w:themeColor="light1" w:sz="4" w:space="0"/>
          <w:bottom w:val="single" w:color="FFFFFF" w:themeColor="light1" w:sz="4" w:space="0"/>
        </w:tcBorders>
        <w:shd w:val="clear" w:color="FAC090" w:fill="FAC090" w:themeFill="accent6" w:themeFillTint="98"/>
      </w:tcPr>
    </w:tblStylePr>
  </w:style>
  <w:style w:type="table" w:customStyle="1" w:styleId="Tabladelista6concolores1">
    <w:name w:val="Tabla de lista 6 con colores1"/>
    <w:uiPriority w:val="99"/>
    <w:tblPr>
      <w:tblStyleRowBandSize w:val="1"/>
      <w:tblStyleColBandSize w:val="1"/>
      <w:tblInd w:w="0" w:type="dxa"/>
      <w:tblBorders>
        <w:top w:val="single" w:color="7F7F7F" w:themeColor="text1" w:themeTint="80" w:sz="4" w:space="0"/>
        <w:bottom w:val="single" w:color="7F7F7F" w:themeColor="text1" w:themeTint="80" w:sz="4" w:space="0"/>
      </w:tblBorders>
      <w:tblCellMar>
        <w:top w:w="0" w:type="dxa"/>
        <w:left w:w="0" w:type="dxa"/>
        <w:bottom w:w="0" w:type="dxa"/>
        <w:right w:w="0" w:type="dxa"/>
      </w:tblCellMar>
    </w:tblPr>
    <w:tblStylePr w:type="firstRow">
      <w:rPr>
        <w:b/>
        <w:color w:val="000000" w:themeColor="text1"/>
      </w:rPr>
      <w:tblPr/>
      <w:tcPr>
        <w:tcBorders>
          <w:bottom w:val="single" w:color="7F7F7F" w:themeColor="text1" w:sz="4" w:space="0"/>
        </w:tcBorders>
      </w:tcPr>
    </w:tblStylePr>
    <w:tblStylePr w:type="lastRow">
      <w:rPr>
        <w:b/>
        <w:color w:val="000000" w:themeColor="text1"/>
      </w:rPr>
      <w:tblPr/>
      <w:tcPr>
        <w:tcBorders>
          <w:top w:val="single" w:color="7F7F7F" w:themeColor="text1" w:sz="4" w:space="0"/>
        </w:tcBorders>
      </w:tcPr>
    </w:tblStylePr>
    <w:tblStylePr w:type="firstCol">
      <w:rPr>
        <w:b/>
        <w:color w:val="000000" w:themeColor="text1"/>
      </w:rPr>
      <w:tblPr/>
    </w:tblStylePr>
    <w:tblStylePr w:type="lastCol">
      <w:rPr>
        <w:b/>
        <w:color w:val="000000" w:themeColor="text1"/>
      </w:rPr>
      <w:tblPr/>
    </w:tblStylePr>
    <w:tblStylePr w:type="band1Vert">
      <w:tblPr/>
      <w:tcPr>
        <w:shd w:val="clear" w:color="BFBFBF" w:fill="BFBFBF" w:themeFill="text1" w:themeFillTint="40"/>
      </w:tcPr>
    </w:tblStylePr>
    <w:tblStylePr w:type="band1Horz">
      <w:rPr>
        <w:color w:val="000000" w:themeColor="text1"/>
        <w:sz w:val="22"/>
      </w:rPr>
      <w:tblPr/>
      <w:tcPr>
        <w:shd w:val="clear" w:color="BFBFBF" w:fill="BFBFBF" w:themeFill="text1" w:themeFillTint="40"/>
      </w:tcPr>
    </w:tblStylePr>
    <w:tblStylePr w:type="band2Horz">
      <w:rPr>
        <w:color w:val="000000" w:themeColor="text1"/>
        <w:sz w:val="22"/>
      </w:rPr>
      <w:tblPr/>
    </w:tblStylePr>
  </w:style>
  <w:style w:type="table" w:customStyle="1" w:styleId="ListTable6Colorful-Accent1">
    <w:name w:val="List Table 6 Colorful - Accent 1"/>
    <w:uiPriority w:val="99"/>
    <w:tblPr>
      <w:tblStyleRowBandSize w:val="1"/>
      <w:tblStyleColBandSize w:val="1"/>
      <w:tblInd w:w="0" w:type="dxa"/>
      <w:tblBorders>
        <w:top w:val="single" w:color="4F81BD" w:themeColor="accent1" w:sz="4" w:space="0"/>
        <w:bottom w:val="single" w:color="4F81BD" w:themeColor="accent1" w:sz="4" w:space="0"/>
      </w:tblBorders>
      <w:tblCellMar>
        <w:top w:w="0" w:type="dxa"/>
        <w:left w:w="0" w:type="dxa"/>
        <w:bottom w:w="0" w:type="dxa"/>
        <w:right w:w="0" w:type="dxa"/>
      </w:tblCellMar>
    </w:tblPr>
    <w:tblStylePr w:type="firstRow">
      <w:rPr>
        <w:b/>
        <w:color w:val="2A4A71" w:themeColor="accent1" w:themeShade="95"/>
      </w:rPr>
      <w:tblPr/>
      <w:tcPr>
        <w:tcBorders>
          <w:bottom w:val="single" w:color="4F81BD" w:themeColor="accent1" w:sz="4" w:space="0"/>
        </w:tcBorders>
      </w:tcPr>
    </w:tblStylePr>
    <w:tblStylePr w:type="lastRow">
      <w:rPr>
        <w:b/>
        <w:color w:val="2A4A71" w:themeColor="accent1" w:themeShade="95"/>
      </w:rPr>
      <w:tblPr/>
      <w:tcPr>
        <w:tcBorders>
          <w:top w:val="single" w:color="4F81BD" w:themeColor="accent1" w:sz="4" w:space="0"/>
        </w:tcBorders>
      </w:tcPr>
    </w:tblStylePr>
    <w:tblStylePr w:type="firstCol">
      <w:rPr>
        <w:b/>
        <w:color w:val="2A4A71" w:themeColor="accent1" w:themeShade="95"/>
      </w:rPr>
      <w:tblPr/>
    </w:tblStylePr>
    <w:tblStylePr w:type="lastCol">
      <w:rPr>
        <w:b/>
        <w:color w:val="2A4A71" w:themeColor="accent1" w:themeShade="95"/>
      </w:rPr>
      <w:tblPr/>
    </w:tblStylePr>
    <w:tblStylePr w:type="band1Vert">
      <w:tblPr/>
      <w:tcPr>
        <w:shd w:val="clear" w:color="D2DFEE" w:fill="D2DFEE" w:themeFill="accent1" w:themeFillTint="40"/>
      </w:tcPr>
    </w:tblStylePr>
    <w:tblStylePr w:type="band1Horz">
      <w:rPr>
        <w:color w:val="2A4A71" w:themeColor="accent1" w:themeShade="95"/>
        <w:sz w:val="22"/>
      </w:rPr>
      <w:tblPr/>
      <w:tcPr>
        <w:shd w:val="clear" w:color="D2DFEE" w:fill="D2DFEE" w:themeFill="accent1" w:themeFillTint="40"/>
      </w:tcPr>
    </w:tblStylePr>
    <w:tblStylePr w:type="band2Horz">
      <w:rPr>
        <w:color w:val="2A4A71" w:themeColor="accent1" w:themeShade="95"/>
        <w:sz w:val="22"/>
      </w:rPr>
      <w:tblPr/>
    </w:tblStylePr>
  </w:style>
  <w:style w:type="table" w:customStyle="1" w:styleId="ListTable6Colorful-Accent2">
    <w:name w:val="List Table 6 Colorful - Accent 2"/>
    <w:uiPriority w:val="99"/>
    <w:tblPr>
      <w:tblStyleRowBandSize w:val="1"/>
      <w:tblStyleColBandSize w:val="1"/>
      <w:tblInd w:w="0" w:type="dxa"/>
      <w:tblBorders>
        <w:top w:val="single" w:color="D99695" w:themeColor="accent2" w:themeTint="97" w:sz="4" w:space="0"/>
        <w:bottom w:val="single" w:color="D99695" w:themeColor="accent2" w:themeTint="97" w:sz="4" w:space="0"/>
      </w:tblBorders>
      <w:tblCellMar>
        <w:top w:w="0" w:type="dxa"/>
        <w:left w:w="0" w:type="dxa"/>
        <w:bottom w:w="0" w:type="dxa"/>
        <w:right w:w="0" w:type="dxa"/>
      </w:tblCellMar>
    </w:tblPr>
    <w:tblStylePr w:type="firstRow">
      <w:rPr>
        <w:b/>
        <w:color w:val="D99695" w:themeColor="accent2" w:themeTint="97" w:themeShade="95"/>
      </w:rPr>
      <w:tblPr/>
      <w:tcPr>
        <w:tcBorders>
          <w:bottom w:val="single" w:color="D99695" w:themeColor="accent2" w:sz="4" w:space="0"/>
        </w:tcBorders>
      </w:tcPr>
    </w:tblStylePr>
    <w:tblStylePr w:type="lastRow">
      <w:rPr>
        <w:b/>
        <w:color w:val="D99695" w:themeColor="accent2" w:themeTint="97" w:themeShade="95"/>
      </w:rPr>
      <w:tblPr/>
      <w:tcPr>
        <w:tcBorders>
          <w:top w:val="single" w:color="D99695" w:themeColor="accent2" w:sz="4" w:space="0"/>
        </w:tcBorders>
      </w:tcPr>
    </w:tblStylePr>
    <w:tblStylePr w:type="firstCol">
      <w:rPr>
        <w:b/>
        <w:color w:val="D99695" w:themeColor="accent2" w:themeTint="97" w:themeShade="95"/>
      </w:rPr>
      <w:tblPr/>
    </w:tblStylePr>
    <w:tblStylePr w:type="lastCol">
      <w:rPr>
        <w:b/>
        <w:color w:val="D99695" w:themeColor="accent2" w:themeTint="97" w:themeShade="95"/>
      </w:rPr>
      <w:tblPr/>
    </w:tblStylePr>
    <w:tblStylePr w:type="band1Vert">
      <w:tblPr/>
      <w:tcPr>
        <w:shd w:val="clear" w:color="EFD2D2" w:fill="EFD2D2" w:themeFill="accent2" w:themeFillTint="40"/>
      </w:tcPr>
    </w:tblStylePr>
    <w:tblStylePr w:type="band1Horz">
      <w:rPr>
        <w:color w:val="D99695" w:themeColor="accent2" w:themeTint="97" w:themeShade="95"/>
        <w:sz w:val="22"/>
      </w:rPr>
      <w:tblPr/>
      <w:tcPr>
        <w:shd w:val="clear" w:color="EFD2D2" w:fill="EFD2D2" w:themeFill="accent2" w:themeFillTint="40"/>
      </w:tcPr>
    </w:tblStylePr>
    <w:tblStylePr w:type="band2Horz">
      <w:rPr>
        <w:color w:val="D99695" w:themeColor="accent2" w:themeTint="97" w:themeShade="95"/>
        <w:sz w:val="22"/>
      </w:rPr>
      <w:tblPr/>
    </w:tblStylePr>
  </w:style>
  <w:style w:type="table" w:customStyle="1" w:styleId="ListTable6Colorful-Accent3">
    <w:name w:val="List Table 6 Colorful - Accent 3"/>
    <w:uiPriority w:val="99"/>
    <w:tblPr>
      <w:tblStyleRowBandSize w:val="1"/>
      <w:tblStyleColBandSize w:val="1"/>
      <w:tblInd w:w="0" w:type="dxa"/>
      <w:tblBorders>
        <w:top w:val="single" w:color="C3D69B" w:themeColor="accent3" w:themeTint="98" w:sz="4" w:space="0"/>
        <w:bottom w:val="single" w:color="C3D69B" w:themeColor="accent3" w:themeTint="98" w:sz="4" w:space="0"/>
      </w:tblBorders>
      <w:tblCellMar>
        <w:top w:w="0" w:type="dxa"/>
        <w:left w:w="0" w:type="dxa"/>
        <w:bottom w:w="0" w:type="dxa"/>
        <w:right w:w="0" w:type="dxa"/>
      </w:tblCellMar>
    </w:tblPr>
    <w:tblStylePr w:type="firstRow">
      <w:rPr>
        <w:b/>
        <w:color w:val="C3D69B" w:themeColor="accent3" w:themeTint="98" w:themeShade="95"/>
      </w:rPr>
      <w:tblPr/>
      <w:tcPr>
        <w:tcBorders>
          <w:bottom w:val="single" w:color="C3D69B" w:themeColor="accent3" w:sz="4" w:space="0"/>
        </w:tcBorders>
      </w:tcPr>
    </w:tblStylePr>
    <w:tblStylePr w:type="lastRow">
      <w:rPr>
        <w:b/>
        <w:color w:val="C3D69B" w:themeColor="accent3" w:themeTint="98" w:themeShade="95"/>
      </w:rPr>
      <w:tblPr/>
      <w:tcPr>
        <w:tcBorders>
          <w:top w:val="single" w:color="C3D69B" w:themeColor="accent3" w:sz="4" w:space="0"/>
        </w:tcBorders>
      </w:tcPr>
    </w:tblStylePr>
    <w:tblStylePr w:type="firstCol">
      <w:rPr>
        <w:b/>
        <w:color w:val="C3D69B" w:themeColor="accent3" w:themeTint="98" w:themeShade="95"/>
      </w:rPr>
      <w:tblPr/>
    </w:tblStylePr>
    <w:tblStylePr w:type="lastCol">
      <w:rPr>
        <w:b/>
        <w:color w:val="C3D69B" w:themeColor="accent3" w:themeTint="98" w:themeShade="95"/>
      </w:rPr>
      <w:tblPr/>
    </w:tblStylePr>
    <w:tblStylePr w:type="band1Vert">
      <w:tblPr/>
      <w:tcPr>
        <w:shd w:val="clear" w:color="E5EED5" w:fill="E5EED5" w:themeFill="accent3" w:themeFillTint="40"/>
      </w:tcPr>
    </w:tblStylePr>
    <w:tblStylePr w:type="band1Horz">
      <w:rPr>
        <w:color w:val="C3D69B" w:themeColor="accent3" w:themeTint="98" w:themeShade="95"/>
        <w:sz w:val="22"/>
      </w:rPr>
      <w:tblPr/>
      <w:tcPr>
        <w:shd w:val="clear" w:color="E5EED5" w:fill="E5EED5" w:themeFill="accent3" w:themeFillTint="40"/>
      </w:tcPr>
    </w:tblStylePr>
    <w:tblStylePr w:type="band2Horz">
      <w:rPr>
        <w:color w:val="C3D69B" w:themeColor="accent3" w:themeTint="98" w:themeShade="95"/>
        <w:sz w:val="22"/>
      </w:rPr>
      <w:tblPr/>
    </w:tblStylePr>
  </w:style>
  <w:style w:type="table" w:customStyle="1" w:styleId="ListTable6Colorful-Accent4">
    <w:name w:val="List Table 6 Colorful - Accent 4"/>
    <w:uiPriority w:val="99"/>
    <w:tblPr>
      <w:tblStyleRowBandSize w:val="1"/>
      <w:tblStyleColBandSize w:val="1"/>
      <w:tblInd w:w="0" w:type="dxa"/>
      <w:tblBorders>
        <w:top w:val="single" w:color="B2A1C6" w:themeColor="accent4" w:themeTint="9a" w:sz="4" w:space="0"/>
        <w:bottom w:val="single" w:color="B2A1C6" w:themeColor="accent4" w:themeTint="9a" w:sz="4" w:space="0"/>
      </w:tblBorders>
      <w:tblCellMar>
        <w:top w:w="0" w:type="dxa"/>
        <w:left w:w="0" w:type="dxa"/>
        <w:bottom w:w="0" w:type="dxa"/>
        <w:right w:w="0" w:type="dxa"/>
      </w:tblCellMar>
    </w:tblPr>
    <w:tblStylePr w:type="firstRow">
      <w:rPr>
        <w:b/>
        <w:color w:val="B2A1C6" w:themeColor="accent4" w:themeTint="9a" w:themeShade="95"/>
      </w:rPr>
      <w:tblPr/>
      <w:tcPr>
        <w:tcBorders>
          <w:bottom w:val="single" w:color="B2A1C6" w:themeColor="accent4" w:sz="4" w:space="0"/>
        </w:tcBorders>
      </w:tcPr>
    </w:tblStylePr>
    <w:tblStylePr w:type="lastRow">
      <w:rPr>
        <w:b/>
        <w:color w:val="B2A1C6" w:themeColor="accent4" w:themeTint="9a" w:themeShade="95"/>
      </w:rPr>
      <w:tblPr/>
      <w:tcPr>
        <w:tcBorders>
          <w:top w:val="single" w:color="B2A1C6" w:themeColor="accent4" w:sz="4" w:space="0"/>
        </w:tcBorders>
      </w:tcPr>
    </w:tblStylePr>
    <w:tblStylePr w:type="firstCol">
      <w:rPr>
        <w:b/>
        <w:color w:val="B2A1C6" w:themeColor="accent4" w:themeTint="9a" w:themeShade="95"/>
      </w:rPr>
      <w:tblPr/>
    </w:tblStylePr>
    <w:tblStylePr w:type="lastCol">
      <w:rPr>
        <w:b/>
        <w:color w:val="B2A1C6" w:themeColor="accent4" w:themeTint="9a" w:themeShade="95"/>
      </w:rPr>
      <w:tblPr/>
    </w:tblStylePr>
    <w:tblStylePr w:type="band1Vert">
      <w:tblPr/>
      <w:tcPr>
        <w:shd w:val="clear" w:color="DFD8E7" w:fill="DFD8E7" w:themeFill="accent4" w:themeFillTint="40"/>
      </w:tcPr>
    </w:tblStylePr>
    <w:tblStylePr w:type="band1Horz">
      <w:rPr>
        <w:color w:val="B2A1C6" w:themeColor="accent4" w:themeTint="9a" w:themeShade="95"/>
        <w:sz w:val="22"/>
      </w:rPr>
      <w:tblPr/>
      <w:tcPr>
        <w:shd w:val="clear" w:color="DFD8E7" w:fill="DFD8E7" w:themeFill="accent4" w:themeFillTint="40"/>
      </w:tcPr>
    </w:tblStylePr>
    <w:tblStylePr w:type="band2Horz">
      <w:rPr>
        <w:color w:val="B2A1C6" w:themeColor="accent4" w:themeTint="9a" w:themeShade="95"/>
        <w:sz w:val="22"/>
      </w:rPr>
      <w:tblPr/>
    </w:tblStylePr>
  </w:style>
  <w:style w:type="table" w:customStyle="1" w:styleId="ListTable6Colorful-Accent5">
    <w:name w:val="List Table 6 Colorful - Accent 5"/>
    <w:uiPriority w:val="99"/>
    <w:tblPr>
      <w:tblStyleRowBandSize w:val="1"/>
      <w:tblStyleColBandSize w:val="1"/>
      <w:tblInd w:w="0" w:type="dxa"/>
      <w:tblBorders>
        <w:top w:val="single" w:color="92CCDC" w:themeColor="accent5" w:themeTint="9a" w:sz="4" w:space="0"/>
        <w:bottom w:val="single" w:color="92CCDC" w:themeColor="accent5" w:themeTint="9a" w:sz="4" w:space="0"/>
      </w:tblBorders>
      <w:tblCellMar>
        <w:top w:w="0" w:type="dxa"/>
        <w:left w:w="0" w:type="dxa"/>
        <w:bottom w:w="0" w:type="dxa"/>
        <w:right w:w="0" w:type="dxa"/>
      </w:tblCellMar>
    </w:tblPr>
    <w:tblStylePr w:type="firstRow">
      <w:rPr>
        <w:b/>
        <w:color w:val="92CCDC" w:themeColor="accent5" w:themeTint="9a" w:themeShade="95"/>
      </w:rPr>
      <w:tblPr/>
      <w:tcPr>
        <w:tcBorders>
          <w:bottom w:val="single" w:color="92CCDC" w:themeColor="accent5" w:sz="4" w:space="0"/>
        </w:tcBorders>
      </w:tcPr>
    </w:tblStylePr>
    <w:tblStylePr w:type="lastRow">
      <w:rPr>
        <w:b/>
        <w:color w:val="92CCDC" w:themeColor="accent5" w:themeTint="9a" w:themeShade="95"/>
      </w:rPr>
      <w:tblPr/>
      <w:tcPr>
        <w:tcBorders>
          <w:top w:val="single" w:color="92CCDC" w:themeColor="accent5" w:sz="4" w:space="0"/>
        </w:tcBorders>
      </w:tcPr>
    </w:tblStylePr>
    <w:tblStylePr w:type="firstCol">
      <w:rPr>
        <w:b/>
        <w:color w:val="92CCDC" w:themeColor="accent5" w:themeTint="9a" w:themeShade="95"/>
      </w:rPr>
      <w:tblPr/>
    </w:tblStylePr>
    <w:tblStylePr w:type="lastCol">
      <w:rPr>
        <w:b/>
        <w:color w:val="92CCDC" w:themeColor="accent5" w:themeTint="9a" w:themeShade="95"/>
      </w:rPr>
      <w:tblPr/>
    </w:tblStylePr>
    <w:tblStylePr w:type="band1Vert">
      <w:tblPr/>
      <w:tcPr>
        <w:shd w:val="clear" w:color="D1EAF0" w:fill="D1EAF0" w:themeFill="accent5" w:themeFillTint="40"/>
      </w:tcPr>
    </w:tblStylePr>
    <w:tblStylePr w:type="band1Horz">
      <w:rPr>
        <w:color w:val="92CCDC" w:themeColor="accent5" w:themeTint="9a" w:themeShade="95"/>
        <w:sz w:val="22"/>
      </w:rPr>
      <w:tblPr/>
      <w:tcPr>
        <w:shd w:val="clear" w:color="D1EAF0" w:fill="D1EAF0" w:themeFill="accent5" w:themeFillTint="40"/>
      </w:tcPr>
    </w:tblStylePr>
    <w:tblStylePr w:type="band2Horz">
      <w:rPr>
        <w:color w:val="92CCDC" w:themeColor="accent5" w:themeTint="9a" w:themeShade="95"/>
        <w:sz w:val="22"/>
      </w:rPr>
      <w:tblPr/>
    </w:tblStylePr>
  </w:style>
  <w:style w:type="table" w:customStyle="1" w:styleId="ListTable6Colorful-Accent6">
    <w:name w:val="List Table 6 Colorful - Accent 6"/>
    <w:uiPriority w:val="99"/>
    <w:tblPr>
      <w:tblStyleRowBandSize w:val="1"/>
      <w:tblStyleColBandSize w:val="1"/>
      <w:tblInd w:w="0" w:type="dxa"/>
      <w:tblBorders>
        <w:top w:val="single" w:color="FAC090" w:themeColor="accent6" w:themeTint="98" w:sz="4" w:space="0"/>
        <w:bottom w:val="single" w:color="FAC090" w:themeColor="accent6" w:themeTint="98" w:sz="4" w:space="0"/>
      </w:tblBorders>
      <w:tblCellMar>
        <w:top w:w="0" w:type="dxa"/>
        <w:left w:w="0" w:type="dxa"/>
        <w:bottom w:w="0" w:type="dxa"/>
        <w:right w:w="0" w:type="dxa"/>
      </w:tblCellMar>
    </w:tblPr>
    <w:tblStylePr w:type="firstRow">
      <w:rPr>
        <w:b/>
        <w:color w:val="FAC090" w:themeColor="accent6" w:themeTint="98" w:themeShade="95"/>
      </w:rPr>
      <w:tblPr/>
      <w:tcPr>
        <w:tcBorders>
          <w:bottom w:val="single" w:color="FAC090" w:themeColor="accent6" w:sz="4" w:space="0"/>
        </w:tcBorders>
      </w:tcPr>
    </w:tblStylePr>
    <w:tblStylePr w:type="lastRow">
      <w:rPr>
        <w:b/>
        <w:color w:val="FAC090" w:themeColor="accent6" w:themeTint="98" w:themeShade="95"/>
      </w:rPr>
      <w:tblPr/>
      <w:tcPr>
        <w:tcBorders>
          <w:top w:val="single" w:color="FAC090" w:themeColor="accent6" w:sz="4" w:space="0"/>
        </w:tcBorders>
      </w:tcPr>
    </w:tblStylePr>
    <w:tblStylePr w:type="firstCol">
      <w:rPr>
        <w:b/>
        <w:color w:val="FAC090" w:themeColor="accent6" w:themeTint="98" w:themeShade="95"/>
      </w:rPr>
      <w:tblPr/>
    </w:tblStylePr>
    <w:tblStylePr w:type="lastCol">
      <w:rPr>
        <w:b/>
        <w:color w:val="FAC090" w:themeColor="accent6" w:themeTint="98" w:themeShade="95"/>
      </w:rPr>
      <w:tblPr/>
    </w:tblStylePr>
    <w:tblStylePr w:type="band1Vert">
      <w:tblPr/>
      <w:tcPr>
        <w:shd w:val="clear" w:color="FDE4D0" w:fill="FDE4D0" w:themeFill="accent6" w:themeFillTint="40"/>
      </w:tcPr>
    </w:tblStylePr>
    <w:tblStylePr w:type="band1Horz">
      <w:rPr>
        <w:color w:val="FAC090" w:themeColor="accent6" w:themeTint="98" w:themeShade="95"/>
        <w:sz w:val="22"/>
      </w:rPr>
      <w:tblPr/>
      <w:tcPr>
        <w:shd w:val="clear" w:color="FDE4D0" w:fill="FDE4D0" w:themeFill="accent6" w:themeFillTint="40"/>
      </w:tcPr>
    </w:tblStylePr>
    <w:tblStylePr w:type="band2Horz">
      <w:rPr>
        <w:color w:val="FAC090" w:themeColor="accent6" w:themeTint="98" w:themeShade="95"/>
        <w:sz w:val="22"/>
      </w:rPr>
      <w:tblPr/>
    </w:tblStylePr>
  </w:style>
  <w:style w:type="table" w:customStyle="1" w:styleId="Tabladelista7concolores1">
    <w:name w:val="Tabla de lista 7 con colores1"/>
    <w:uiPriority w:val="99"/>
    <w:tblPr>
      <w:tblStyleRowBandSize w:val="1"/>
      <w:tblStyleColBandSize w:val="1"/>
      <w:tblInd w:w="0" w:type="dxa"/>
      <w:tblBorders>
        <w:right w:val="single" w:color="7F7F7F" w:themeColor="text1" w:themeTint="80" w:sz="4" w:space="0"/>
      </w:tblBorders>
      <w:tblCellMar>
        <w:top w:w="0" w:type="dxa"/>
        <w:left w:w="0" w:type="dxa"/>
        <w:bottom w:w="0" w:type="dxa"/>
        <w:right w:w="0" w:type="dxa"/>
      </w:tblCellMar>
    </w:tblPr>
    <w:tblStylePr w:type="firstRow">
      <w:rPr>
        <w:i/>
        <w:color w:val="7F7F7F" w:themeColor="text1" w:themeTint="80" w:themeShade="95"/>
        <w:sz w:val="22"/>
      </w:rPr>
      <w:tblPr/>
      <w:tcPr>
        <w:tcBorders>
          <w:top w:val="none" w:color="auto" w:sz="0" w:space="0"/>
          <w:left w:val="none" w:color="auto" w:sz="0" w:space="0"/>
          <w:bottom w:val="single" w:color="7F7F7F" w:themeColor="text1" w:sz="4" w:space="0"/>
          <w:right w:val="none" w:color="auto" w:sz="0" w:space="0"/>
        </w:tcBorders>
        <w:shd w:val="clear" w:color="FFFFFF" w:fill="FFFFFF" w:themeFill="light1"/>
      </w:tcPr>
    </w:tblStylePr>
    <w:tblStylePr w:type="lastRow">
      <w:rPr>
        <w:i/>
        <w:color w:val="7F7F7F" w:themeColor="text1" w:themeTint="80" w:themeShade="95"/>
        <w:sz w:val="22"/>
      </w:rPr>
      <w:tblPr/>
      <w:tcPr>
        <w:tcBorders>
          <w:top w:val="single" w:color="7F7F7F" w:themeColor="tex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7F7F7F" w:themeColor="text1" w:themeTint="80" w:themeShade="95"/>
        <w:sz w:val="22"/>
      </w:rPr>
      <w:tblPr/>
      <w:tcPr>
        <w:tcBorders>
          <w:top w:val="none" w:color="auto" w:sz="0" w:space="0"/>
          <w:left w:val="none" w:color="auto" w:sz="0" w:space="0"/>
          <w:bottom w:val="none" w:color="auto" w:sz="0" w:space="0"/>
          <w:right w:val="single" w:color="7F7F7F" w:themeColor="text1" w:sz="4" w:space="0"/>
        </w:tcBorders>
        <w:shd w:val="clear" w:color="FFFFFF" w:fill="auto"/>
      </w:tcPr>
    </w:tblStylePr>
    <w:tblStylePr w:type="lastCol">
      <w:rPr>
        <w:i/>
        <w:color w:val="7F7F7F" w:themeColor="text1" w:themeTint="80" w:themeShade="95"/>
        <w:sz w:val="22"/>
      </w:rPr>
      <w:tblPr/>
      <w:tcPr>
        <w:tcBorders>
          <w:top w:val="none" w:color="auto" w:sz="0" w:space="0"/>
          <w:left w:val="single" w:color="7F7F7F" w:themeColor="text1" w:sz="4" w:space="0"/>
          <w:bottom w:val="none" w:color="auto" w:sz="0" w:space="0"/>
          <w:right w:val="none" w:color="auto" w:sz="0" w:space="0"/>
        </w:tcBorders>
        <w:shd w:val="clear" w:color="FFFFFF" w:fill="auto"/>
      </w:tcPr>
    </w:tblStylePr>
    <w:tblStylePr w:type="band1Vert">
      <w:tblPr/>
      <w:tcPr>
        <w:shd w:val="clear" w:color="BFBFBF" w:fill="BFBFBF" w:themeFill="text1" w:themeFillTint="40"/>
      </w:tcPr>
    </w:tblStylePr>
    <w:tblStylePr w:type="band1Horz">
      <w:rPr>
        <w:color w:val="7F7F7F" w:themeColor="text1" w:themeTint="80" w:themeShade="95"/>
        <w:sz w:val="22"/>
      </w:rPr>
      <w:tblPr/>
      <w:tcPr>
        <w:shd w:val="clear" w:color="BFBFBF" w:fill="BFBFBF" w:themeFill="text1" w:themeFillTint="40"/>
      </w:tcPr>
    </w:tblStylePr>
    <w:tblStylePr w:type="band2Horz">
      <w:rPr>
        <w:color w:val="7F7F7F" w:themeColor="text1" w:themeTint="80" w:themeShade="95"/>
        <w:sz w:val="22"/>
      </w:rPr>
      <w:tblPr/>
    </w:tblStylePr>
  </w:style>
  <w:style w:type="table" w:customStyle="1" w:styleId="ListTable7Colorful-Accent1">
    <w:name w:val="List Table 7 Colorful - Accent 1"/>
    <w:uiPriority w:val="99"/>
    <w:tblPr>
      <w:tblStyleRowBandSize w:val="1"/>
      <w:tblStyleColBandSize w:val="1"/>
      <w:tblInd w:w="0" w:type="dxa"/>
      <w:tblBorders>
        <w:right w:val="single" w:color="4F81BD" w:themeColor="accent1" w:sz="4" w:space="0"/>
      </w:tblBorders>
      <w:tblCellMar>
        <w:top w:w="0" w:type="dxa"/>
        <w:left w:w="0" w:type="dxa"/>
        <w:bottom w:w="0" w:type="dxa"/>
        <w:right w:w="0" w:type="dxa"/>
      </w:tblCellMar>
    </w:tblPr>
    <w:tblStylePr w:type="firstRow">
      <w:rPr>
        <w:i/>
        <w:color w:val="2A4A71" w:themeColor="accent1" w:themeShade="95"/>
        <w:sz w:val="22"/>
      </w:rPr>
      <w:tblPr/>
      <w:tcPr>
        <w:tcBorders>
          <w:top w:val="none" w:color="auto" w:sz="0" w:space="0"/>
          <w:left w:val="none" w:color="auto" w:sz="0" w:space="0"/>
          <w:bottom w:val="single" w:color="4F81BD" w:themeColor="accent1" w:sz="4" w:space="0"/>
          <w:right w:val="none" w:color="auto" w:sz="0" w:space="0"/>
        </w:tcBorders>
        <w:shd w:val="clear" w:color="FFFFFF" w:fill="FFFFFF" w:themeFill="light1"/>
      </w:tcPr>
    </w:tblStylePr>
    <w:tblStylePr w:type="lastRow">
      <w:rPr>
        <w:i/>
        <w:color w:val="2A4A71" w:themeColor="accent1" w:themeShade="95"/>
        <w:sz w:val="22"/>
      </w:rPr>
      <w:tblPr/>
      <w:tcPr>
        <w:tcBorders>
          <w:top w:val="single" w:color="4F81BD" w:themeColor="accen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2A4A71" w:themeColor="accent1" w:themeShade="95"/>
        <w:sz w:val="22"/>
      </w:rPr>
      <w:tblPr/>
      <w:tcPr>
        <w:tcBorders>
          <w:top w:val="none" w:color="auto" w:sz="0" w:space="0"/>
          <w:left w:val="none" w:color="auto" w:sz="0" w:space="0"/>
          <w:bottom w:val="none" w:color="auto" w:sz="0" w:space="0"/>
          <w:right w:val="single" w:color="4F81BD" w:themeColor="accent1" w:sz="4" w:space="0"/>
        </w:tcBorders>
        <w:shd w:val="clear" w:color="FFFFFF" w:fill="auto"/>
      </w:tcPr>
    </w:tblStylePr>
    <w:tblStylePr w:type="lastCol">
      <w:rPr>
        <w:i/>
        <w:color w:val="2A4A71" w:themeColor="accent1" w:themeShade="95"/>
        <w:sz w:val="22"/>
      </w:rPr>
      <w:tblPr/>
      <w:tcPr>
        <w:tcBorders>
          <w:top w:val="none" w:color="auto" w:sz="0" w:space="0"/>
          <w:left w:val="single" w:color="4F81BD" w:themeColor="accent1" w:sz="4" w:space="0"/>
          <w:bottom w:val="none" w:color="auto" w:sz="0" w:space="0"/>
          <w:right w:val="none" w:color="auto" w:sz="0" w:space="0"/>
        </w:tcBorders>
        <w:shd w:val="clear" w:color="FFFFFF" w:fill="auto"/>
      </w:tcPr>
    </w:tblStylePr>
    <w:tblStylePr w:type="band1Vert">
      <w:tblPr/>
      <w:tcPr>
        <w:shd w:val="clear" w:color="D2DFEE" w:fill="D2DFEE" w:themeFill="accent1" w:themeFillTint="40"/>
      </w:tcPr>
    </w:tblStylePr>
    <w:tblStylePr w:type="band1Horz">
      <w:rPr>
        <w:color w:val="2A4A71" w:themeColor="accent1" w:themeShade="95"/>
        <w:sz w:val="22"/>
      </w:rPr>
      <w:tblPr/>
      <w:tcPr>
        <w:shd w:val="clear" w:color="D2DFEE" w:fill="D2DFEE" w:themeFill="accent1" w:themeFillTint="40"/>
      </w:tcPr>
    </w:tblStylePr>
    <w:tblStylePr w:type="band2Horz">
      <w:rPr>
        <w:color w:val="2A4A71" w:themeColor="accent1" w:themeShade="95"/>
        <w:sz w:val="22"/>
      </w:rPr>
      <w:tblPr/>
    </w:tblStylePr>
  </w:style>
  <w:style w:type="table" w:customStyle="1" w:styleId="ListTable7Colorful-Accent2">
    <w:name w:val="List Table 7 Colorful - Accent 2"/>
    <w:uiPriority w:val="99"/>
    <w:tblPr>
      <w:tblStyleRowBandSize w:val="1"/>
      <w:tblStyleColBandSize w:val="1"/>
      <w:tblInd w:w="0" w:type="dxa"/>
      <w:tblBorders>
        <w:right w:val="single" w:color="D99695" w:themeColor="accent2" w:themeTint="97" w:sz="4" w:space="0"/>
      </w:tblBorders>
      <w:tblCellMar>
        <w:top w:w="0" w:type="dxa"/>
        <w:left w:w="0" w:type="dxa"/>
        <w:bottom w:w="0" w:type="dxa"/>
        <w:right w:w="0" w:type="dxa"/>
      </w:tblCellMar>
    </w:tblPr>
    <w:tblStylePr w:type="firstRow">
      <w:rPr>
        <w:i/>
        <w:color w:val="D99695" w:themeColor="accent2" w:themeTint="97" w:themeShade="95"/>
        <w:sz w:val="22"/>
      </w:rPr>
      <w:tblPr/>
      <w:tcPr>
        <w:tcBorders>
          <w:top w:val="none" w:color="auto" w:sz="0" w:space="0"/>
          <w:left w:val="none" w:color="auto" w:sz="0" w:space="0"/>
          <w:bottom w:val="single" w:color="D99695" w:themeColor="accent2" w:sz="4" w:space="0"/>
          <w:right w:val="none" w:color="auto" w:sz="0" w:space="0"/>
        </w:tcBorders>
        <w:shd w:val="clear" w:color="FFFFFF" w:fill="FFFFFF" w:themeFill="light1"/>
      </w:tcPr>
    </w:tblStylePr>
    <w:tblStylePr w:type="lastRow">
      <w:rPr>
        <w:i/>
        <w:color w:val="D99695" w:themeColor="accent2" w:themeTint="97" w:themeShade="95"/>
        <w:sz w:val="22"/>
      </w:rPr>
      <w:tblPr/>
      <w:tcPr>
        <w:tcBorders>
          <w:top w:val="single" w:color="D99695" w:themeColor="accent2"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D99695" w:themeColor="accent2" w:themeTint="97" w:themeShade="95"/>
        <w:sz w:val="22"/>
      </w:rPr>
      <w:tblPr/>
      <w:tcPr>
        <w:tcBorders>
          <w:top w:val="none" w:color="auto" w:sz="0" w:space="0"/>
          <w:left w:val="none" w:color="auto" w:sz="0" w:space="0"/>
          <w:bottom w:val="none" w:color="auto" w:sz="0" w:space="0"/>
          <w:right w:val="single" w:color="D99695" w:themeColor="accent2" w:sz="4" w:space="0"/>
        </w:tcBorders>
        <w:shd w:val="clear" w:color="FFFFFF" w:fill="auto"/>
      </w:tcPr>
    </w:tblStylePr>
    <w:tblStylePr w:type="lastCol">
      <w:rPr>
        <w:i/>
        <w:color w:val="D99695" w:themeColor="accent2" w:themeTint="97" w:themeShade="95"/>
        <w:sz w:val="22"/>
      </w:rPr>
      <w:tblPr/>
      <w:tcPr>
        <w:tcBorders>
          <w:top w:val="none" w:color="auto" w:sz="0" w:space="0"/>
          <w:left w:val="single" w:color="D99695" w:themeColor="accent2" w:sz="4" w:space="0"/>
          <w:bottom w:val="none" w:color="auto" w:sz="0" w:space="0"/>
          <w:right w:val="none" w:color="auto" w:sz="0" w:space="0"/>
        </w:tcBorders>
        <w:shd w:val="clear" w:color="FFFFFF" w:fill="auto"/>
      </w:tcPr>
    </w:tblStylePr>
    <w:tblStylePr w:type="band1Vert">
      <w:tblPr/>
      <w:tcPr>
        <w:shd w:val="clear" w:color="EFD2D2" w:fill="EFD2D2" w:themeFill="accent2" w:themeFillTint="40"/>
      </w:tcPr>
    </w:tblStylePr>
    <w:tblStylePr w:type="band1Horz">
      <w:rPr>
        <w:color w:val="D99695" w:themeColor="accent2" w:themeTint="97" w:themeShade="95"/>
        <w:sz w:val="22"/>
      </w:rPr>
      <w:tblPr/>
      <w:tcPr>
        <w:shd w:val="clear" w:color="EFD2D2" w:fill="EFD2D2" w:themeFill="accent2" w:themeFillTint="40"/>
      </w:tcPr>
    </w:tblStylePr>
    <w:tblStylePr w:type="band2Horz">
      <w:rPr>
        <w:color w:val="D99695" w:themeColor="accent2" w:themeTint="97" w:themeShade="95"/>
        <w:sz w:val="22"/>
      </w:rPr>
      <w:tblPr/>
    </w:tblStylePr>
  </w:style>
  <w:style w:type="table" w:customStyle="1" w:styleId="ListTable7Colorful-Accent3">
    <w:name w:val="List Table 7 Colorful - Accent 3"/>
    <w:uiPriority w:val="99"/>
    <w:tblPr>
      <w:tblStyleRowBandSize w:val="1"/>
      <w:tblStyleColBandSize w:val="1"/>
      <w:tblInd w:w="0" w:type="dxa"/>
      <w:tblBorders>
        <w:right w:val="single" w:color="C3D69B" w:themeColor="accent3" w:themeTint="98" w:sz="4" w:space="0"/>
      </w:tblBorders>
      <w:tblCellMar>
        <w:top w:w="0" w:type="dxa"/>
        <w:left w:w="0" w:type="dxa"/>
        <w:bottom w:w="0" w:type="dxa"/>
        <w:right w:w="0" w:type="dxa"/>
      </w:tblCellMar>
    </w:tblPr>
    <w:tblStylePr w:type="firstRow">
      <w:rPr>
        <w:i/>
        <w:color w:val="C3D69B" w:themeColor="accent3" w:themeTint="98" w:themeShade="95"/>
        <w:sz w:val="22"/>
      </w:rPr>
      <w:tblPr/>
      <w:tcPr>
        <w:tcBorders>
          <w:top w:val="none" w:color="auto" w:sz="0" w:space="0"/>
          <w:left w:val="none" w:color="auto" w:sz="0" w:space="0"/>
          <w:bottom w:val="single" w:color="C3D69B" w:themeColor="accent3" w:sz="4" w:space="0"/>
          <w:right w:val="none" w:color="auto" w:sz="0" w:space="0"/>
        </w:tcBorders>
        <w:shd w:val="clear" w:color="FFFFFF" w:fill="FFFFFF" w:themeFill="light1"/>
      </w:tcPr>
    </w:tblStylePr>
    <w:tblStylePr w:type="lastRow">
      <w:rPr>
        <w:i/>
        <w:color w:val="C3D69B" w:themeColor="accent3" w:themeTint="98" w:themeShade="95"/>
        <w:sz w:val="22"/>
      </w:rPr>
      <w:tblPr/>
      <w:tcPr>
        <w:tcBorders>
          <w:top w:val="single" w:color="C3D69B" w:themeColor="accent3"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C3D69B" w:themeColor="accent3" w:themeTint="98" w:themeShade="95"/>
        <w:sz w:val="22"/>
      </w:rPr>
      <w:tblPr/>
      <w:tcPr>
        <w:tcBorders>
          <w:top w:val="none" w:color="auto" w:sz="0" w:space="0"/>
          <w:left w:val="none" w:color="auto" w:sz="0" w:space="0"/>
          <w:bottom w:val="none" w:color="auto" w:sz="0" w:space="0"/>
          <w:right w:val="single" w:color="C3D69B" w:themeColor="accent3" w:sz="4" w:space="0"/>
        </w:tcBorders>
        <w:shd w:val="clear" w:color="FFFFFF" w:fill="auto"/>
      </w:tcPr>
    </w:tblStylePr>
    <w:tblStylePr w:type="lastCol">
      <w:rPr>
        <w:i/>
        <w:color w:val="C3D69B" w:themeColor="accent3" w:themeTint="98" w:themeShade="95"/>
        <w:sz w:val="22"/>
      </w:rPr>
      <w:tblPr/>
      <w:tcPr>
        <w:tcBorders>
          <w:top w:val="none" w:color="auto" w:sz="0" w:space="0"/>
          <w:left w:val="single" w:color="C3D69B" w:themeColor="accent3" w:sz="4" w:space="0"/>
          <w:bottom w:val="none" w:color="auto" w:sz="0" w:space="0"/>
          <w:right w:val="none" w:color="auto" w:sz="0" w:space="0"/>
        </w:tcBorders>
        <w:shd w:val="clear" w:color="FFFFFF" w:fill="auto"/>
      </w:tcPr>
    </w:tblStylePr>
    <w:tblStylePr w:type="band1Vert">
      <w:tblPr/>
      <w:tcPr>
        <w:shd w:val="clear" w:color="E5EED5" w:fill="E5EED5" w:themeFill="accent3" w:themeFillTint="40"/>
      </w:tcPr>
    </w:tblStylePr>
    <w:tblStylePr w:type="band1Horz">
      <w:rPr>
        <w:color w:val="C3D69B" w:themeColor="accent3" w:themeTint="98" w:themeShade="95"/>
        <w:sz w:val="22"/>
      </w:rPr>
      <w:tblPr/>
      <w:tcPr>
        <w:shd w:val="clear" w:color="E5EED5" w:fill="E5EED5" w:themeFill="accent3" w:themeFillTint="40"/>
      </w:tcPr>
    </w:tblStylePr>
    <w:tblStylePr w:type="band2Horz">
      <w:rPr>
        <w:color w:val="C3D69B" w:themeColor="accent3" w:themeTint="98" w:themeShade="95"/>
        <w:sz w:val="22"/>
      </w:rPr>
      <w:tblPr/>
    </w:tblStylePr>
  </w:style>
  <w:style w:type="table" w:customStyle="1" w:styleId="ListTable7Colorful-Accent4">
    <w:name w:val="List Table 7 Colorful - Accent 4"/>
    <w:uiPriority w:val="99"/>
    <w:tblPr>
      <w:tblStyleRowBandSize w:val="1"/>
      <w:tblStyleColBandSize w:val="1"/>
      <w:tblInd w:w="0" w:type="dxa"/>
      <w:tblBorders>
        <w:right w:val="single" w:color="B2A1C6" w:themeColor="accent4" w:themeTint="9a" w:sz="4" w:space="0"/>
      </w:tblBorders>
      <w:tblCellMar>
        <w:top w:w="0" w:type="dxa"/>
        <w:left w:w="0" w:type="dxa"/>
        <w:bottom w:w="0" w:type="dxa"/>
        <w:right w:w="0" w:type="dxa"/>
      </w:tblCellMar>
    </w:tblPr>
    <w:tblStylePr w:type="firstRow">
      <w:rPr>
        <w:i/>
        <w:color w:val="B2A1C6" w:themeColor="accent4" w:themeTint="9a" w:themeShade="95"/>
        <w:sz w:val="22"/>
      </w:rPr>
      <w:tblPr/>
      <w:tcPr>
        <w:tcBorders>
          <w:top w:val="none" w:color="auto" w:sz="0" w:space="0"/>
          <w:left w:val="none" w:color="auto" w:sz="0" w:space="0"/>
          <w:bottom w:val="single" w:color="B2A1C6" w:themeColor="accent4" w:sz="4" w:space="0"/>
          <w:right w:val="none" w:color="auto" w:sz="0" w:space="0"/>
        </w:tcBorders>
        <w:shd w:val="clear" w:color="FFFFFF" w:fill="FFFFFF" w:themeFill="light1"/>
      </w:tcPr>
    </w:tblStylePr>
    <w:tblStylePr w:type="lastRow">
      <w:rPr>
        <w:i/>
        <w:color w:val="B2A1C6" w:themeColor="accent4" w:themeTint="9a" w:themeShade="95"/>
        <w:sz w:val="22"/>
      </w:rPr>
      <w:tblPr/>
      <w:tcPr>
        <w:tcBorders>
          <w:top w:val="single" w:color="B2A1C6" w:themeColor="accent4"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B2A1C6" w:themeColor="accent4" w:themeTint="9a" w:themeShade="95"/>
        <w:sz w:val="22"/>
      </w:rPr>
      <w:tblPr/>
      <w:tcPr>
        <w:tcBorders>
          <w:top w:val="none" w:color="auto" w:sz="0" w:space="0"/>
          <w:left w:val="none" w:color="auto" w:sz="0" w:space="0"/>
          <w:bottom w:val="none" w:color="auto" w:sz="0" w:space="0"/>
          <w:right w:val="single" w:color="B2A1C6" w:themeColor="accent4" w:sz="4" w:space="0"/>
        </w:tcBorders>
        <w:shd w:val="clear" w:color="FFFFFF" w:fill="auto"/>
      </w:tcPr>
    </w:tblStylePr>
    <w:tblStylePr w:type="lastCol">
      <w:rPr>
        <w:i/>
        <w:color w:val="B2A1C6" w:themeColor="accent4" w:themeTint="9a" w:themeShade="95"/>
        <w:sz w:val="22"/>
      </w:rPr>
      <w:tblPr/>
      <w:tcPr>
        <w:tcBorders>
          <w:top w:val="none" w:color="auto" w:sz="0" w:space="0"/>
          <w:left w:val="single" w:color="B2A1C6" w:themeColor="accent4" w:sz="4" w:space="0"/>
          <w:bottom w:val="none" w:color="auto" w:sz="0" w:space="0"/>
          <w:right w:val="none" w:color="auto" w:sz="0" w:space="0"/>
        </w:tcBorders>
        <w:shd w:val="clear" w:color="FFFFFF" w:fill="auto"/>
      </w:tcPr>
    </w:tblStylePr>
    <w:tblStylePr w:type="band1Vert">
      <w:tblPr/>
      <w:tcPr>
        <w:shd w:val="clear" w:color="DFD8E7" w:fill="DFD8E7" w:themeFill="accent4" w:themeFillTint="40"/>
      </w:tcPr>
    </w:tblStylePr>
    <w:tblStylePr w:type="band1Horz">
      <w:rPr>
        <w:color w:val="B2A1C6" w:themeColor="accent4" w:themeTint="9a" w:themeShade="95"/>
        <w:sz w:val="22"/>
      </w:rPr>
      <w:tblPr/>
      <w:tcPr>
        <w:shd w:val="clear" w:color="DFD8E7" w:fill="DFD8E7" w:themeFill="accent4" w:themeFillTint="40"/>
      </w:tcPr>
    </w:tblStylePr>
    <w:tblStylePr w:type="band2Horz">
      <w:rPr>
        <w:color w:val="B2A1C6" w:themeColor="accent4" w:themeTint="9a" w:themeShade="95"/>
        <w:sz w:val="22"/>
      </w:rPr>
      <w:tblPr/>
    </w:tblStylePr>
  </w:style>
  <w:style w:type="table" w:customStyle="1" w:styleId="ListTable7Colorful-Accent5">
    <w:name w:val="List Table 7 Colorful - Accent 5"/>
    <w:uiPriority w:val="99"/>
    <w:tblPr>
      <w:tblStyleRowBandSize w:val="1"/>
      <w:tblStyleColBandSize w:val="1"/>
      <w:tblInd w:w="0" w:type="dxa"/>
      <w:tblBorders>
        <w:right w:val="single" w:color="92CCDC" w:themeColor="accent5" w:themeTint="9a" w:sz="4" w:space="0"/>
      </w:tblBorders>
      <w:tblCellMar>
        <w:top w:w="0" w:type="dxa"/>
        <w:left w:w="0" w:type="dxa"/>
        <w:bottom w:w="0" w:type="dxa"/>
        <w:right w:w="0" w:type="dxa"/>
      </w:tblCellMar>
    </w:tblPr>
    <w:tblStylePr w:type="firstRow">
      <w:rPr>
        <w:i/>
        <w:color w:val="92CCDC" w:themeColor="accent5" w:themeTint="9a" w:themeShade="95"/>
        <w:sz w:val="22"/>
      </w:rPr>
      <w:tblPr/>
      <w:tcPr>
        <w:tcBorders>
          <w:top w:val="none" w:color="auto" w:sz="0" w:space="0"/>
          <w:left w:val="none" w:color="auto" w:sz="0" w:space="0"/>
          <w:bottom w:val="single" w:color="92CCDC" w:themeColor="accent5" w:sz="4" w:space="0"/>
          <w:right w:val="none" w:color="auto" w:sz="0" w:space="0"/>
        </w:tcBorders>
        <w:shd w:val="clear" w:color="FFFFFF" w:fill="FFFFFF" w:themeFill="light1"/>
      </w:tcPr>
    </w:tblStylePr>
    <w:tblStylePr w:type="lastRow">
      <w:rPr>
        <w:i/>
        <w:color w:val="92CCDC" w:themeColor="accent5" w:themeTint="9a" w:themeShade="95"/>
        <w:sz w:val="22"/>
      </w:rPr>
      <w:tblPr/>
      <w:tcPr>
        <w:tcBorders>
          <w:top w:val="single" w:color="92CCDC" w:themeColor="accent5"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92CCDC" w:themeColor="accent5" w:themeTint="9a" w:themeShade="95"/>
        <w:sz w:val="22"/>
      </w:rPr>
      <w:tblPr/>
      <w:tcPr>
        <w:tcBorders>
          <w:top w:val="none" w:color="auto" w:sz="0" w:space="0"/>
          <w:left w:val="none" w:color="auto" w:sz="0" w:space="0"/>
          <w:bottom w:val="none" w:color="auto" w:sz="0" w:space="0"/>
          <w:right w:val="single" w:color="92CCDC" w:themeColor="accent5" w:sz="4" w:space="0"/>
        </w:tcBorders>
        <w:shd w:val="clear" w:color="FFFFFF" w:fill="auto"/>
      </w:tcPr>
    </w:tblStylePr>
    <w:tblStylePr w:type="lastCol">
      <w:rPr>
        <w:i/>
        <w:color w:val="92CCDC" w:themeColor="accent5" w:themeTint="9a" w:themeShade="95"/>
        <w:sz w:val="22"/>
      </w:rPr>
      <w:tblPr/>
      <w:tcPr>
        <w:tcBorders>
          <w:top w:val="none" w:color="auto" w:sz="0" w:space="0"/>
          <w:left w:val="single" w:color="92CCDC" w:themeColor="accent5" w:sz="4" w:space="0"/>
          <w:bottom w:val="none" w:color="auto" w:sz="0" w:space="0"/>
          <w:right w:val="none" w:color="auto" w:sz="0" w:space="0"/>
        </w:tcBorders>
        <w:shd w:val="clear" w:color="FFFFFF" w:fill="auto"/>
      </w:tcPr>
    </w:tblStylePr>
    <w:tblStylePr w:type="band1Vert">
      <w:tblPr/>
      <w:tcPr>
        <w:shd w:val="clear" w:color="D1EAF0" w:fill="D1EAF0" w:themeFill="accent5" w:themeFillTint="40"/>
      </w:tcPr>
    </w:tblStylePr>
    <w:tblStylePr w:type="band1Horz">
      <w:rPr>
        <w:color w:val="92CCDC" w:themeColor="accent5" w:themeTint="9a" w:themeShade="95"/>
        <w:sz w:val="22"/>
      </w:rPr>
      <w:tblPr/>
      <w:tcPr>
        <w:shd w:val="clear" w:color="D1EAF0" w:fill="D1EAF0" w:themeFill="accent5" w:themeFillTint="40"/>
      </w:tcPr>
    </w:tblStylePr>
    <w:tblStylePr w:type="band2Horz">
      <w:rPr>
        <w:color w:val="92CCDC" w:themeColor="accent5" w:themeTint="9a" w:themeShade="95"/>
        <w:sz w:val="22"/>
      </w:rPr>
      <w:tblPr/>
    </w:tblStylePr>
  </w:style>
  <w:style w:type="table" w:customStyle="1" w:styleId="ListTable7Colorful-Accent6">
    <w:name w:val="List Table 7 Colorful - Accent 6"/>
    <w:uiPriority w:val="99"/>
    <w:tblPr>
      <w:tblStyleRowBandSize w:val="1"/>
      <w:tblStyleColBandSize w:val="1"/>
      <w:tblInd w:w="0" w:type="dxa"/>
      <w:tblBorders>
        <w:right w:val="single" w:color="FAC090" w:themeColor="accent6" w:themeTint="98" w:sz="4" w:space="0"/>
      </w:tblBorders>
      <w:tblCellMar>
        <w:top w:w="0" w:type="dxa"/>
        <w:left w:w="0" w:type="dxa"/>
        <w:bottom w:w="0" w:type="dxa"/>
        <w:right w:w="0" w:type="dxa"/>
      </w:tblCellMar>
    </w:tblPr>
    <w:tblStylePr w:type="firstRow">
      <w:rPr>
        <w:i/>
        <w:color w:val="FAC090" w:themeColor="accent6" w:themeTint="98" w:themeShade="95"/>
        <w:sz w:val="22"/>
      </w:rPr>
      <w:tblPr/>
      <w:tcPr>
        <w:tcBorders>
          <w:top w:val="none" w:color="auto" w:sz="0" w:space="0"/>
          <w:left w:val="none" w:color="auto" w:sz="0" w:space="0"/>
          <w:bottom w:val="single" w:color="FAC090" w:themeColor="accent6" w:sz="4" w:space="0"/>
          <w:right w:val="none" w:color="auto" w:sz="0" w:space="0"/>
        </w:tcBorders>
        <w:shd w:val="clear" w:color="FFFFFF" w:fill="FFFFFF" w:themeFill="light1"/>
      </w:tcPr>
    </w:tblStylePr>
    <w:tblStylePr w:type="lastRow">
      <w:rPr>
        <w:i/>
        <w:color w:val="FAC090" w:themeColor="accent6" w:themeTint="98" w:themeShade="95"/>
        <w:sz w:val="22"/>
      </w:rPr>
      <w:tblPr/>
      <w:tcPr>
        <w:tcBorders>
          <w:top w:val="single" w:color="FAC090" w:themeColor="accent6"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FAC090" w:themeColor="accent6" w:themeTint="98" w:themeShade="95"/>
        <w:sz w:val="22"/>
      </w:rPr>
      <w:tblPr/>
      <w:tcPr>
        <w:tcBorders>
          <w:top w:val="none" w:color="auto" w:sz="0" w:space="0"/>
          <w:left w:val="none" w:color="auto" w:sz="0" w:space="0"/>
          <w:bottom w:val="none" w:color="auto" w:sz="0" w:space="0"/>
          <w:right w:val="single" w:color="FAC090" w:themeColor="accent6" w:sz="4" w:space="0"/>
        </w:tcBorders>
        <w:shd w:val="clear" w:color="FFFFFF" w:fill="auto"/>
      </w:tcPr>
    </w:tblStylePr>
    <w:tblStylePr w:type="lastCol">
      <w:rPr>
        <w:i/>
        <w:color w:val="FAC090" w:themeColor="accent6" w:themeTint="98" w:themeShade="95"/>
        <w:sz w:val="22"/>
      </w:rPr>
      <w:tblPr/>
      <w:tcPr>
        <w:tcBorders>
          <w:top w:val="none" w:color="auto" w:sz="0" w:space="0"/>
          <w:left w:val="single" w:color="FAC090" w:themeColor="accent6" w:sz="4" w:space="0"/>
          <w:bottom w:val="none" w:color="auto" w:sz="0" w:space="0"/>
          <w:right w:val="none" w:color="auto" w:sz="0" w:space="0"/>
        </w:tcBorders>
        <w:shd w:val="clear" w:color="FFFFFF" w:fill="auto"/>
      </w:tcPr>
    </w:tblStylePr>
    <w:tblStylePr w:type="band1Vert">
      <w:tblPr/>
      <w:tcPr>
        <w:shd w:val="clear" w:color="FDE4D0" w:fill="FDE4D0" w:themeFill="accent6" w:themeFillTint="40"/>
      </w:tcPr>
    </w:tblStylePr>
    <w:tblStylePr w:type="band1Horz">
      <w:rPr>
        <w:color w:val="FAC090" w:themeColor="accent6" w:themeTint="98" w:themeShade="95"/>
        <w:sz w:val="22"/>
      </w:rPr>
      <w:tblPr/>
      <w:tcPr>
        <w:shd w:val="clear" w:color="FDE4D0" w:fill="FDE4D0" w:themeFill="accent6" w:themeFillTint="40"/>
      </w:tcPr>
    </w:tblStylePr>
    <w:tblStylePr w:type="band2Horz">
      <w:rPr>
        <w:color w:val="FAC090" w:themeColor="accent6" w:themeTint="98" w:themeShade="95"/>
        <w:sz w:val="22"/>
      </w:rPr>
      <w:tblPr/>
    </w:tblStylePr>
  </w:style>
  <w:style w:type="table" w:customStyle="1" w:styleId="Lined-Accent">
    <w:name w:val="Lined - Accent"/>
    <w:uiPriority w:val="99"/>
    <w:rPr>
      <w:lang w:val="es-ES" w:eastAsia="es-ES" w:bidi="ar-SA"/>
      <w:color w:val="404040"/>
      <w:sz w:val="20"/>
      <w:szCs w:val="20"/>
    </w:rPr>
    <w:tblPr>
      <w:tblStyleRowBandSize w:val="1"/>
      <w:tblStyleColBandSize w:val="1"/>
      <w:tblInd w:w="0" w:type="dxa"/>
      <w:tblCellMar>
        <w:top w:w="0" w:type="dxa"/>
        <w:left w:w="0" w:type="dxa"/>
        <w:bottom w:w="0" w:type="dxa"/>
        <w:right w:w="0" w:type="dxa"/>
      </w:tblCellMar>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Pr/>
    </w:tblStylePr>
    <w:tblStylePr w:type="band2Vert">
      <w:rPr>
        <w:color w:val="404040"/>
        <w:sz w:val="22"/>
      </w:rPr>
      <w:tblPr/>
      <w:tcPr>
        <w:shd w:val="clear" w:color="F2F2F2" w:fill="F2F2F2" w:themeFill="text1" w:themeFillTint="d"/>
      </w:tcPr>
    </w:tblStylePr>
    <w:tblStylePr w:type="band1Horz">
      <w:rPr>
        <w:color w:val="404040"/>
        <w:sz w:val="22"/>
      </w:rPr>
      <w:tblPr/>
    </w:tblStylePr>
    <w:tblStylePr w:type="band2Horz">
      <w:rPr>
        <w:color w:val="404040"/>
        <w:sz w:val="22"/>
      </w:rPr>
      <w:tblPr/>
      <w:tcPr>
        <w:shd w:val="clear" w:color="F2F2F2" w:fill="F2F2F2" w:themeFill="text1" w:themeFillTint="d"/>
      </w:tcPr>
    </w:tblStylePr>
  </w:style>
  <w:style w:type="table" w:customStyle="1" w:styleId="Lined-Accent1">
    <w:name w:val="Lined - Accent 1"/>
    <w:uiPriority w:val="99"/>
    <w:rPr>
      <w:lang w:val="es-ES" w:eastAsia="es-ES" w:bidi="ar-SA"/>
      <w:color w:val="404040"/>
      <w:sz w:val="20"/>
      <w:szCs w:val="20"/>
    </w:rPr>
    <w:tblPr>
      <w:tblStyleRowBandSize w:val="1"/>
      <w:tblStyleColBandSize w:val="1"/>
      <w:tblInd w:w="0" w:type="dxa"/>
      <w:tblCellMar>
        <w:top w:w="0" w:type="dxa"/>
        <w:left w:w="0" w:type="dxa"/>
        <w:bottom w:w="0" w:type="dxa"/>
        <w:right w:w="0" w:type="dxa"/>
      </w:tblCellMar>
    </w:tblPr>
    <w:tblStylePr w:type="firstRow">
      <w:rPr>
        <w:color w:val="F2F2F2"/>
        <w:sz w:val="22"/>
      </w:rPr>
      <w:tblPr/>
      <w:tcPr>
        <w:shd w:val="clear" w:color="5D8AC2" w:fill="5D8AC2" w:themeFill="accent1" w:themeFillTint="ea"/>
      </w:tcPr>
    </w:tblStylePr>
    <w:tblStylePr w:type="lastRow">
      <w:rPr>
        <w:color w:val="F2F2F2"/>
        <w:sz w:val="22"/>
      </w:rPr>
      <w:tblPr/>
      <w:tcPr>
        <w:shd w:val="clear" w:color="5D8AC2" w:fill="5D8AC2" w:themeFill="accent1" w:themeFillTint="ea"/>
      </w:tcPr>
    </w:tblStylePr>
    <w:tblStylePr w:type="firstCol">
      <w:rPr>
        <w:color w:val="F2F2F2"/>
        <w:sz w:val="22"/>
      </w:rPr>
      <w:tblPr/>
      <w:tcPr>
        <w:shd w:val="clear" w:color="5D8AC2" w:fill="5D8AC2" w:themeFill="accent1" w:themeFillTint="ea"/>
      </w:tcPr>
    </w:tblStylePr>
    <w:tblStylePr w:type="lastCol">
      <w:rPr>
        <w:color w:val="F2F2F2"/>
        <w:sz w:val="22"/>
      </w:rPr>
      <w:tblPr/>
      <w:tcPr>
        <w:shd w:val="clear" w:color="5D8AC2" w:fill="5D8AC2" w:themeFill="accent1" w:themeFillTint="ea"/>
      </w:tcPr>
    </w:tblStylePr>
    <w:tblStylePr w:type="band1Vert">
      <w:rPr>
        <w:color w:val="404040"/>
        <w:sz w:val="22"/>
      </w:rPr>
      <w:tblPr/>
    </w:tblStylePr>
    <w:tblStylePr w:type="band2Vert">
      <w:rPr>
        <w:color w:val="404040"/>
        <w:sz w:val="22"/>
      </w:rPr>
      <w:tblPr/>
      <w:tcPr>
        <w:shd w:val="clear" w:color="C7D7EA" w:fill="C7D7EA" w:themeFill="accent1" w:themeFillTint="50"/>
      </w:tcPr>
    </w:tblStylePr>
    <w:tblStylePr w:type="band1Horz">
      <w:rPr>
        <w:color w:val="404040"/>
        <w:sz w:val="22"/>
      </w:rPr>
      <w:tblPr/>
    </w:tblStylePr>
    <w:tblStylePr w:type="band2Horz">
      <w:rPr>
        <w:color w:val="404040"/>
        <w:sz w:val="22"/>
      </w:rPr>
      <w:tblPr/>
      <w:tcPr>
        <w:shd w:val="clear" w:color="C7D7EA" w:fill="C7D7EA" w:themeFill="accent1" w:themeFillTint="50"/>
      </w:tcPr>
    </w:tblStylePr>
  </w:style>
  <w:style w:type="table" w:customStyle="1" w:styleId="Lined-Accent2">
    <w:name w:val="Lined - Accent 2"/>
    <w:uiPriority w:val="99"/>
    <w:rPr>
      <w:lang w:val="es-ES" w:eastAsia="es-ES" w:bidi="ar-SA"/>
      <w:color w:val="404040"/>
      <w:sz w:val="20"/>
      <w:szCs w:val="20"/>
    </w:rPr>
    <w:tblPr>
      <w:tblStyleRowBandSize w:val="1"/>
      <w:tblStyleColBandSize w:val="1"/>
      <w:tblInd w:w="0" w:type="dxa"/>
      <w:tblCellMar>
        <w:top w:w="0" w:type="dxa"/>
        <w:left w:w="0" w:type="dxa"/>
        <w:bottom w:w="0" w:type="dxa"/>
        <w:right w:w="0" w:type="dxa"/>
      </w:tblCellMar>
    </w:tblPr>
    <w:tblStylePr w:type="firstRow">
      <w:rPr>
        <w:color w:val="F2F2F2"/>
        <w:sz w:val="22"/>
      </w:rPr>
      <w:tblPr/>
      <w:tcPr>
        <w:shd w:val="clear" w:color="D99695" w:fill="D99695" w:themeFill="accent2" w:themeFillTint="97"/>
      </w:tcPr>
    </w:tblStylePr>
    <w:tblStylePr w:type="lastRow">
      <w:rPr>
        <w:color w:val="F2F2F2"/>
        <w:sz w:val="22"/>
      </w:rPr>
      <w:tblPr/>
      <w:tcPr>
        <w:shd w:val="clear" w:color="D99695" w:fill="D99695" w:themeFill="accent2" w:themeFillTint="97"/>
      </w:tcPr>
    </w:tblStylePr>
    <w:tblStylePr w:type="firstCol">
      <w:rPr>
        <w:color w:val="F2F2F2"/>
        <w:sz w:val="22"/>
      </w:rPr>
      <w:tblPr/>
      <w:tcPr>
        <w:shd w:val="clear" w:color="D99695" w:fill="D99695" w:themeFill="accent2" w:themeFillTint="97"/>
      </w:tcPr>
    </w:tblStylePr>
    <w:tblStylePr w:type="lastCol">
      <w:rPr>
        <w:color w:val="F2F2F2"/>
        <w:sz w:val="22"/>
      </w:rPr>
      <w:tblPr/>
      <w:tcPr>
        <w:shd w:val="clear" w:color="D99695" w:fill="D99695" w:themeFill="accent2" w:themeFillTint="97"/>
      </w:tcPr>
    </w:tblStylePr>
    <w:tblStylePr w:type="band1Vert">
      <w:rPr>
        <w:color w:val="404040"/>
        <w:sz w:val="22"/>
      </w:rPr>
      <w:tblPr/>
    </w:tblStylePr>
    <w:tblStylePr w:type="band2Vert">
      <w:rPr>
        <w:color w:val="404040"/>
        <w:sz w:val="22"/>
      </w:rPr>
      <w:tblPr/>
      <w:tcPr>
        <w:shd w:val="clear" w:color="F2DCDC" w:fill="F2DCDC" w:themeFill="accent2" w:themeFillTint="32"/>
      </w:tcPr>
    </w:tblStylePr>
    <w:tblStylePr w:type="band1Horz">
      <w:rPr>
        <w:color w:val="404040"/>
        <w:sz w:val="22"/>
      </w:rPr>
      <w:tblPr/>
    </w:tblStylePr>
    <w:tblStylePr w:type="band2Horz">
      <w:rPr>
        <w:color w:val="404040"/>
        <w:sz w:val="22"/>
      </w:rPr>
      <w:tblPr/>
      <w:tcPr>
        <w:shd w:val="clear" w:color="F2DCDC" w:fill="F2DCDC" w:themeFill="accent2" w:themeFillTint="32"/>
      </w:tcPr>
    </w:tblStylePr>
  </w:style>
  <w:style w:type="table" w:customStyle="1" w:styleId="Lined-Accent3">
    <w:name w:val="Lined - Accent 3"/>
    <w:uiPriority w:val="99"/>
    <w:rPr>
      <w:lang w:val="es-ES" w:eastAsia="es-ES" w:bidi="ar-SA"/>
      <w:color w:val="404040"/>
      <w:sz w:val="20"/>
      <w:szCs w:val="20"/>
    </w:rPr>
    <w:tblPr>
      <w:tblStyleRowBandSize w:val="1"/>
      <w:tblStyleColBandSize w:val="1"/>
      <w:tblInd w:w="0" w:type="dxa"/>
      <w:tblCellMar>
        <w:top w:w="0" w:type="dxa"/>
        <w:left w:w="0" w:type="dxa"/>
        <w:bottom w:w="0" w:type="dxa"/>
        <w:right w:w="0" w:type="dxa"/>
      </w:tblCellMar>
    </w:tblPr>
    <w:tblStylePr w:type="firstRow">
      <w:rPr>
        <w:color w:val="F2F2F2"/>
        <w:sz w:val="22"/>
      </w:rPr>
      <w:tblPr/>
      <w:tcPr>
        <w:shd w:val="clear" w:color="9ABB59" w:fill="9ABB59" w:themeFill="accent3" w:themeFillTint="fe"/>
      </w:tcPr>
    </w:tblStylePr>
    <w:tblStylePr w:type="lastRow">
      <w:rPr>
        <w:color w:val="F2F2F2"/>
        <w:sz w:val="22"/>
      </w:rPr>
      <w:tblPr/>
      <w:tcPr>
        <w:shd w:val="clear" w:color="9ABB59" w:fill="9ABB59" w:themeFill="accent3" w:themeFillTint="fe"/>
      </w:tcPr>
    </w:tblStylePr>
    <w:tblStylePr w:type="firstCol">
      <w:rPr>
        <w:color w:val="F2F2F2"/>
        <w:sz w:val="22"/>
      </w:rPr>
      <w:tblPr/>
      <w:tcPr>
        <w:shd w:val="clear" w:color="9ABB59" w:fill="9ABB59" w:themeFill="accent3" w:themeFillTint="fe"/>
      </w:tcPr>
    </w:tblStylePr>
    <w:tblStylePr w:type="lastCol">
      <w:rPr>
        <w:color w:val="F2F2F2"/>
        <w:sz w:val="22"/>
      </w:rPr>
      <w:tblPr/>
      <w:tcPr>
        <w:shd w:val="clear" w:color="9ABB59" w:fill="9ABB59" w:themeFill="accent3" w:themeFillTint="fe"/>
      </w:tcPr>
    </w:tblStylePr>
    <w:tblStylePr w:type="band1Vert">
      <w:rPr>
        <w:color w:val="404040"/>
        <w:sz w:val="22"/>
      </w:rPr>
      <w:tblPr/>
    </w:tblStylePr>
    <w:tblStylePr w:type="band2Vert">
      <w:rPr>
        <w:color w:val="404040"/>
        <w:sz w:val="22"/>
      </w:rPr>
      <w:tblPr/>
      <w:tcPr>
        <w:shd w:val="clear" w:color="EAF1DC" w:fill="EAF1DC" w:themeFill="accent3" w:themeFillTint="34"/>
      </w:tcPr>
    </w:tblStylePr>
    <w:tblStylePr w:type="band1Horz">
      <w:rPr>
        <w:color w:val="404040"/>
        <w:sz w:val="22"/>
      </w:rPr>
      <w:tblPr/>
    </w:tblStylePr>
    <w:tblStylePr w:type="band2Horz">
      <w:rPr>
        <w:color w:val="404040"/>
        <w:sz w:val="22"/>
      </w:rPr>
      <w:tblPr/>
      <w:tcPr>
        <w:shd w:val="clear" w:color="EAF1DC" w:fill="EAF1DC" w:themeFill="accent3" w:themeFillTint="34"/>
      </w:tcPr>
    </w:tblStylePr>
  </w:style>
  <w:style w:type="table" w:customStyle="1" w:styleId="Lined-Accent4">
    <w:name w:val="Lined - Accent 4"/>
    <w:uiPriority w:val="99"/>
    <w:rPr>
      <w:lang w:val="es-ES" w:eastAsia="es-ES" w:bidi="ar-SA"/>
      <w:color w:val="404040"/>
      <w:sz w:val="20"/>
      <w:szCs w:val="20"/>
    </w:rPr>
    <w:tblPr>
      <w:tblStyleRowBandSize w:val="1"/>
      <w:tblStyleColBandSize w:val="1"/>
      <w:tblInd w:w="0" w:type="dxa"/>
      <w:tblCellMar>
        <w:top w:w="0" w:type="dxa"/>
        <w:left w:w="0" w:type="dxa"/>
        <w:bottom w:w="0" w:type="dxa"/>
        <w:right w:w="0" w:type="dxa"/>
      </w:tblCellMar>
    </w:tblPr>
    <w:tblStylePr w:type="firstRow">
      <w:rPr>
        <w:color w:val="F2F2F2"/>
        <w:sz w:val="22"/>
      </w:rPr>
      <w:tblPr/>
      <w:tcPr>
        <w:shd w:val="clear" w:color="B2A1C6" w:fill="B2A1C6" w:themeFill="accent4" w:themeFillTint="9a"/>
      </w:tcPr>
    </w:tblStylePr>
    <w:tblStylePr w:type="lastRow">
      <w:rPr>
        <w:color w:val="F2F2F2"/>
        <w:sz w:val="22"/>
      </w:rPr>
      <w:tblPr/>
      <w:tcPr>
        <w:shd w:val="clear" w:color="B2A1C6" w:fill="B2A1C6" w:themeFill="accent4" w:themeFillTint="9a"/>
      </w:tcPr>
    </w:tblStylePr>
    <w:tblStylePr w:type="firstCol">
      <w:rPr>
        <w:color w:val="F2F2F2"/>
        <w:sz w:val="22"/>
      </w:rPr>
      <w:tblPr/>
      <w:tcPr>
        <w:shd w:val="clear" w:color="B2A1C6" w:fill="B2A1C6" w:themeFill="accent4" w:themeFillTint="9a"/>
      </w:tcPr>
    </w:tblStylePr>
    <w:tblStylePr w:type="lastCol">
      <w:rPr>
        <w:color w:val="F2F2F2"/>
        <w:sz w:val="22"/>
      </w:rPr>
      <w:tblPr/>
      <w:tcPr>
        <w:shd w:val="clear" w:color="B2A1C6" w:fill="B2A1C6" w:themeFill="accent4" w:themeFillTint="9a"/>
      </w:tcPr>
    </w:tblStylePr>
    <w:tblStylePr w:type="band1Vert">
      <w:rPr>
        <w:color w:val="404040"/>
        <w:sz w:val="22"/>
      </w:rPr>
      <w:tblPr/>
    </w:tblStylePr>
    <w:tblStylePr w:type="band2Vert">
      <w:rPr>
        <w:color w:val="404040"/>
        <w:sz w:val="22"/>
      </w:rPr>
      <w:tblPr/>
      <w:tcPr>
        <w:shd w:val="clear" w:color="E5DFEC" w:fill="E5DFEC" w:themeFill="accent4" w:themeFillTint="34"/>
      </w:tcPr>
    </w:tblStylePr>
    <w:tblStylePr w:type="band1Horz">
      <w:rPr>
        <w:color w:val="404040"/>
        <w:sz w:val="22"/>
      </w:rPr>
      <w:tblPr/>
    </w:tblStylePr>
    <w:tblStylePr w:type="band2Horz">
      <w:rPr>
        <w:color w:val="404040"/>
        <w:sz w:val="22"/>
      </w:rPr>
      <w:tblPr/>
      <w:tcPr>
        <w:shd w:val="clear" w:color="E5DFEC" w:fill="E5DFEC" w:themeFill="accent4" w:themeFillTint="34"/>
      </w:tcPr>
    </w:tblStylePr>
  </w:style>
  <w:style w:type="table" w:customStyle="1" w:styleId="Lined-Accent5">
    <w:name w:val="Lined - Accent 5"/>
    <w:uiPriority w:val="99"/>
    <w:rPr>
      <w:lang w:val="es-ES" w:eastAsia="es-ES" w:bidi="ar-SA"/>
      <w:color w:val="404040"/>
      <w:sz w:val="20"/>
      <w:szCs w:val="20"/>
    </w:rPr>
    <w:tblPr>
      <w:tblStyleRowBandSize w:val="1"/>
      <w:tblStyleColBandSize w:val="1"/>
      <w:tblInd w:w="0" w:type="dxa"/>
      <w:tblCellMar>
        <w:top w:w="0" w:type="dxa"/>
        <w:left w:w="0" w:type="dxa"/>
        <w:bottom w:w="0" w:type="dxa"/>
        <w:right w:w="0" w:type="dxa"/>
      </w:tblCellMar>
    </w:tblPr>
    <w:tblStylePr w:type="firstRow">
      <w:rPr>
        <w:color w:val="F2F2F2"/>
        <w:sz w:val="22"/>
      </w:rPr>
      <w:tblPr/>
      <w:tcPr>
        <w:shd w:val="clear" w:color="4BACC6" w:fill="4BACC6" w:themeFill="accent5"/>
      </w:tcPr>
    </w:tblStylePr>
    <w:tblStylePr w:type="lastRow">
      <w:rPr>
        <w:color w:val="F2F2F2"/>
        <w:sz w:val="22"/>
      </w:rPr>
      <w:tblPr/>
      <w:tcPr>
        <w:shd w:val="clear" w:color="4BACC6" w:fill="4BACC6" w:themeFill="accent5"/>
      </w:tcPr>
    </w:tblStylePr>
    <w:tblStylePr w:type="firstCol">
      <w:rPr>
        <w:color w:val="F2F2F2"/>
        <w:sz w:val="22"/>
      </w:rPr>
      <w:tblPr/>
      <w:tcPr>
        <w:shd w:val="clear" w:color="4BACC6" w:fill="4BACC6" w:themeFill="accent5"/>
      </w:tcPr>
    </w:tblStylePr>
    <w:tblStylePr w:type="lastCol">
      <w:rPr>
        <w:color w:val="F2F2F2"/>
        <w:sz w:val="22"/>
      </w:rPr>
      <w:tblPr/>
      <w:tcPr>
        <w:shd w:val="clear" w:color="4BACC6" w:fill="4BACC6" w:themeFill="accent5"/>
      </w:tcPr>
    </w:tblStylePr>
    <w:tblStylePr w:type="band1Vert">
      <w:rPr>
        <w:color w:val="404040"/>
        <w:sz w:val="22"/>
      </w:rPr>
      <w:tblPr/>
    </w:tblStylePr>
    <w:tblStylePr w:type="band2Vert">
      <w:rPr>
        <w:color w:val="404040"/>
        <w:sz w:val="22"/>
      </w:rPr>
      <w:tblPr/>
      <w:tcPr>
        <w:shd w:val="clear" w:color="DAEEF3" w:fill="DAEEF3" w:themeFill="accent5" w:themeFillTint="34"/>
      </w:tcPr>
    </w:tblStylePr>
    <w:tblStylePr w:type="band1Horz">
      <w:rPr>
        <w:color w:val="404040"/>
        <w:sz w:val="22"/>
      </w:rPr>
      <w:tblPr/>
    </w:tblStylePr>
    <w:tblStylePr w:type="band2Horz">
      <w:rPr>
        <w:color w:val="404040"/>
        <w:sz w:val="22"/>
      </w:rPr>
      <w:tblPr/>
      <w:tcPr>
        <w:shd w:val="clear" w:color="DAEEF3" w:fill="DAEEF3" w:themeFill="accent5" w:themeFillTint="34"/>
      </w:tcPr>
    </w:tblStylePr>
  </w:style>
  <w:style w:type="table" w:customStyle="1" w:styleId="Lined-Accent6">
    <w:name w:val="Lined - Accent 6"/>
    <w:uiPriority w:val="99"/>
    <w:rPr>
      <w:lang w:val="es-ES" w:eastAsia="es-ES" w:bidi="ar-SA"/>
      <w:color w:val="404040"/>
      <w:sz w:val="20"/>
      <w:szCs w:val="20"/>
    </w:rPr>
    <w:tblPr>
      <w:tblStyleRowBandSize w:val="1"/>
      <w:tblStyleColBandSize w:val="1"/>
      <w:tblInd w:w="0" w:type="dxa"/>
      <w:tblCellMar>
        <w:top w:w="0" w:type="dxa"/>
        <w:left w:w="0" w:type="dxa"/>
        <w:bottom w:w="0" w:type="dxa"/>
        <w:right w:w="0" w:type="dxa"/>
      </w:tblCellMar>
    </w:tblPr>
    <w:tblStylePr w:type="firstRow">
      <w:rPr>
        <w:color w:val="F2F2F2"/>
        <w:sz w:val="22"/>
      </w:rPr>
      <w:tblPr/>
      <w:tcPr>
        <w:shd w:val="clear" w:color="F79646" w:fill="F79646" w:themeFill="accent6"/>
      </w:tcPr>
    </w:tblStylePr>
    <w:tblStylePr w:type="lastRow">
      <w:rPr>
        <w:color w:val="F2F2F2"/>
        <w:sz w:val="22"/>
      </w:rPr>
      <w:tblPr/>
      <w:tcPr>
        <w:shd w:val="clear" w:color="F79646" w:fill="F79646" w:themeFill="accent6"/>
      </w:tcPr>
    </w:tblStylePr>
    <w:tblStylePr w:type="firstCol">
      <w:rPr>
        <w:color w:val="F2F2F2"/>
        <w:sz w:val="22"/>
      </w:rPr>
      <w:tblPr/>
      <w:tcPr>
        <w:shd w:val="clear" w:color="F79646" w:fill="F79646" w:themeFill="accent6"/>
      </w:tcPr>
    </w:tblStylePr>
    <w:tblStylePr w:type="lastCol">
      <w:rPr>
        <w:color w:val="F2F2F2"/>
        <w:sz w:val="22"/>
      </w:rPr>
      <w:tblPr/>
      <w:tcPr>
        <w:shd w:val="clear" w:color="F79646" w:fill="F79646" w:themeFill="accent6"/>
      </w:tcPr>
    </w:tblStylePr>
    <w:tblStylePr w:type="band1Vert">
      <w:rPr>
        <w:color w:val="404040"/>
        <w:sz w:val="22"/>
      </w:rPr>
      <w:tblPr/>
    </w:tblStylePr>
    <w:tblStylePr w:type="band2Vert">
      <w:rPr>
        <w:color w:val="404040"/>
        <w:sz w:val="22"/>
      </w:rPr>
      <w:tblPr/>
      <w:tcPr>
        <w:shd w:val="clear" w:color="FDE9D8" w:fill="FDE9D8" w:themeFill="accent6" w:themeFillTint="34"/>
      </w:tcPr>
    </w:tblStylePr>
    <w:tblStylePr w:type="band1Horz">
      <w:rPr>
        <w:color w:val="404040"/>
        <w:sz w:val="22"/>
      </w:rPr>
      <w:tblPr/>
    </w:tblStylePr>
    <w:tblStylePr w:type="band2Horz">
      <w:rPr>
        <w:color w:val="404040"/>
        <w:sz w:val="22"/>
      </w:rPr>
      <w:tblPr/>
      <w:tcPr>
        <w:shd w:val="clear" w:color="FDE9D8" w:fill="FDE9D8" w:themeFill="accent6" w:themeFillTint="34"/>
      </w:tcPr>
    </w:tblStylePr>
  </w:style>
  <w:style w:type="table" w:customStyle="1" w:styleId="BorderedLined-Accent">
    <w:name w:val="Bordered &amp; Lined - Accent"/>
    <w:uiPriority w:val="99"/>
    <w:rPr>
      <w:lang w:val="es-ES" w:eastAsia="es-ES" w:bidi="ar-SA"/>
      <w:color w:val="404040"/>
      <w:sz w:val="20"/>
      <w:szCs w:val="20"/>
    </w:rPr>
    <w:tblPr>
      <w:tblStyleRowBandSize w:val="1"/>
      <w:tblStyleColBandSize w:val="1"/>
      <w:tblInd w:w="0" w:type="dxa"/>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CellMar>
        <w:top w:w="0" w:type="dxa"/>
        <w:left w:w="0" w:type="dxa"/>
        <w:bottom w:w="0" w:type="dxa"/>
        <w:right w:w="0" w:type="dxa"/>
      </w:tblCellMar>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Pr/>
    </w:tblStylePr>
    <w:tblStylePr w:type="band2Vert">
      <w:rPr>
        <w:color w:val="404040"/>
        <w:sz w:val="22"/>
      </w:rPr>
      <w:tblPr/>
      <w:tcPr>
        <w:shd w:val="clear" w:color="F2F2F2" w:fill="F2F2F2" w:themeFill="text1" w:themeFillTint="d"/>
      </w:tcPr>
    </w:tblStylePr>
    <w:tblStylePr w:type="band1Horz">
      <w:rPr>
        <w:color w:val="404040"/>
        <w:sz w:val="22"/>
      </w:rPr>
      <w:tblPr/>
    </w:tblStylePr>
    <w:tblStylePr w:type="band2Horz">
      <w:rPr>
        <w:color w:val="404040"/>
        <w:sz w:val="22"/>
      </w:rPr>
      <w:tblPr/>
      <w:tcPr>
        <w:shd w:val="clear" w:color="F2F2F2" w:fill="F2F2F2" w:themeFill="text1" w:themeFillTint="d"/>
      </w:tcPr>
    </w:tblStylePr>
  </w:style>
  <w:style w:type="table" w:customStyle="1" w:styleId="BorderedLined-Accent1">
    <w:name w:val="Bordered &amp; Lined - Accent 1"/>
    <w:uiPriority w:val="99"/>
    <w:rPr>
      <w:lang w:val="es-ES" w:eastAsia="es-ES" w:bidi="ar-SA"/>
      <w:color w:val="404040"/>
      <w:sz w:val="20"/>
      <w:szCs w:val="20"/>
    </w:rPr>
    <w:tblPr>
      <w:tblStyleRowBandSize w:val="1"/>
      <w:tblStyleColBandSize w:val="1"/>
      <w:tblInd w:w="0" w:type="dxa"/>
      <w:tblBorders>
        <w:top w:val="single" w:color="2A4A71" w:themeColor="accent1" w:sz="4" w:space="0"/>
        <w:left w:val="single" w:color="2A4A71" w:themeColor="accent1" w:sz="4" w:space="0"/>
        <w:bottom w:val="single" w:color="2A4A71" w:themeColor="accent1" w:sz="4" w:space="0"/>
        <w:right w:val="single" w:color="2A4A71" w:themeColor="accent1" w:sz="4" w:space="0"/>
        <w:insideH w:val="single" w:color="2A4A71" w:themeColor="accent1" w:sz="4" w:space="0"/>
        <w:insideV w:val="single" w:color="2A4A71" w:themeColor="accent1" w:sz="4" w:space="0"/>
      </w:tblBorders>
      <w:tblCellMar>
        <w:top w:w="0" w:type="dxa"/>
        <w:left w:w="0" w:type="dxa"/>
        <w:bottom w:w="0" w:type="dxa"/>
        <w:right w:w="0" w:type="dxa"/>
      </w:tblCellMar>
    </w:tblPr>
    <w:tblStylePr w:type="firstRow">
      <w:rPr>
        <w:color w:val="F2F2F2"/>
        <w:sz w:val="22"/>
      </w:rPr>
      <w:tblPr/>
      <w:tcPr>
        <w:shd w:val="clear" w:color="5D8AC2" w:fill="5D8AC2" w:themeFill="accent1" w:themeFillTint="ea"/>
      </w:tcPr>
    </w:tblStylePr>
    <w:tblStylePr w:type="lastRow">
      <w:rPr>
        <w:color w:val="F2F2F2"/>
        <w:sz w:val="22"/>
      </w:rPr>
      <w:tblPr/>
      <w:tcPr>
        <w:shd w:val="clear" w:color="5D8AC2" w:fill="5D8AC2" w:themeFill="accent1" w:themeFillTint="ea"/>
      </w:tcPr>
    </w:tblStylePr>
    <w:tblStylePr w:type="firstCol">
      <w:rPr>
        <w:color w:val="F2F2F2"/>
        <w:sz w:val="22"/>
      </w:rPr>
      <w:tblPr/>
      <w:tcPr>
        <w:shd w:val="clear" w:color="5D8AC2" w:fill="5D8AC2" w:themeFill="accent1" w:themeFillTint="ea"/>
      </w:tcPr>
    </w:tblStylePr>
    <w:tblStylePr w:type="lastCol">
      <w:rPr>
        <w:color w:val="F2F2F2"/>
        <w:sz w:val="22"/>
      </w:rPr>
      <w:tblPr/>
      <w:tcPr>
        <w:shd w:val="clear" w:color="5D8AC2" w:fill="5D8AC2" w:themeFill="accent1" w:themeFillTint="ea"/>
      </w:tcPr>
    </w:tblStylePr>
    <w:tblStylePr w:type="band1Vert">
      <w:rPr>
        <w:color w:val="404040"/>
        <w:sz w:val="22"/>
      </w:rPr>
      <w:tblPr/>
    </w:tblStylePr>
    <w:tblStylePr w:type="band2Vert">
      <w:rPr>
        <w:color w:val="404040"/>
        <w:sz w:val="22"/>
      </w:rPr>
      <w:tblPr/>
      <w:tcPr>
        <w:shd w:val="clear" w:color="C7D7EA" w:fill="C7D7EA" w:themeFill="accent1" w:themeFillTint="50"/>
      </w:tcPr>
    </w:tblStylePr>
    <w:tblStylePr w:type="band1Horz">
      <w:rPr>
        <w:color w:val="404040"/>
        <w:sz w:val="22"/>
      </w:rPr>
      <w:tblPr/>
    </w:tblStylePr>
    <w:tblStylePr w:type="band2Horz">
      <w:rPr>
        <w:color w:val="404040"/>
        <w:sz w:val="22"/>
      </w:rPr>
      <w:tblPr/>
      <w:tcPr>
        <w:shd w:val="clear" w:color="C7D7EA" w:fill="C7D7EA" w:themeFill="accent1" w:themeFillTint="50"/>
      </w:tcPr>
    </w:tblStylePr>
  </w:style>
  <w:style w:type="table" w:customStyle="1" w:styleId="BorderedLined-Accent2">
    <w:name w:val="Bordered &amp; Lined - Accent 2"/>
    <w:uiPriority w:val="99"/>
    <w:rPr>
      <w:lang w:val="es-ES" w:eastAsia="es-ES" w:bidi="ar-SA"/>
      <w:color w:val="404040"/>
      <w:sz w:val="20"/>
      <w:szCs w:val="20"/>
    </w:rPr>
    <w:tblPr>
      <w:tblStyleRowBandSize w:val="1"/>
      <w:tblStyleColBandSize w:val="1"/>
      <w:tblInd w:w="0" w:type="dxa"/>
      <w:tblBorders>
        <w:top w:val="single" w:color="732A29" w:themeColor="accent2" w:sz="4" w:space="0"/>
        <w:left w:val="single" w:color="732A29" w:themeColor="accent2" w:sz="4" w:space="0"/>
        <w:bottom w:val="single" w:color="732A29" w:themeColor="accent2" w:sz="4" w:space="0"/>
        <w:right w:val="single" w:color="732A29" w:themeColor="accent2" w:sz="4" w:space="0"/>
        <w:insideH w:val="single" w:color="732A29" w:themeColor="accent2" w:sz="4" w:space="0"/>
        <w:insideV w:val="single" w:color="732A29" w:themeColor="accent2" w:sz="4" w:space="0"/>
      </w:tblBorders>
      <w:tblCellMar>
        <w:top w:w="0" w:type="dxa"/>
        <w:left w:w="0" w:type="dxa"/>
        <w:bottom w:w="0" w:type="dxa"/>
        <w:right w:w="0" w:type="dxa"/>
      </w:tblCellMar>
    </w:tblPr>
    <w:tblStylePr w:type="firstRow">
      <w:rPr>
        <w:color w:val="F2F2F2"/>
        <w:sz w:val="22"/>
      </w:rPr>
      <w:tblPr/>
      <w:tcPr>
        <w:shd w:val="clear" w:color="D99695" w:fill="D99695" w:themeFill="accent2" w:themeFillTint="97"/>
      </w:tcPr>
    </w:tblStylePr>
    <w:tblStylePr w:type="lastRow">
      <w:rPr>
        <w:color w:val="F2F2F2"/>
        <w:sz w:val="22"/>
      </w:rPr>
      <w:tblPr/>
      <w:tcPr>
        <w:shd w:val="clear" w:color="D99695" w:fill="D99695" w:themeFill="accent2" w:themeFillTint="97"/>
      </w:tcPr>
    </w:tblStylePr>
    <w:tblStylePr w:type="firstCol">
      <w:rPr>
        <w:color w:val="F2F2F2"/>
        <w:sz w:val="22"/>
      </w:rPr>
      <w:tblPr/>
      <w:tcPr>
        <w:shd w:val="clear" w:color="D99695" w:fill="D99695" w:themeFill="accent2" w:themeFillTint="97"/>
      </w:tcPr>
    </w:tblStylePr>
    <w:tblStylePr w:type="lastCol">
      <w:rPr>
        <w:color w:val="F2F2F2"/>
        <w:sz w:val="22"/>
      </w:rPr>
      <w:tblPr/>
      <w:tcPr>
        <w:shd w:val="clear" w:color="D99695" w:fill="D99695" w:themeFill="accent2" w:themeFillTint="97"/>
      </w:tcPr>
    </w:tblStylePr>
    <w:tblStylePr w:type="band1Vert">
      <w:rPr>
        <w:color w:val="404040"/>
        <w:sz w:val="22"/>
      </w:rPr>
      <w:tblPr/>
    </w:tblStylePr>
    <w:tblStylePr w:type="band2Vert">
      <w:rPr>
        <w:color w:val="404040"/>
        <w:sz w:val="22"/>
      </w:rPr>
      <w:tblPr/>
      <w:tcPr>
        <w:shd w:val="clear" w:color="F2DCDC" w:fill="F2DCDC" w:themeFill="accent2" w:themeFillTint="32"/>
      </w:tcPr>
    </w:tblStylePr>
    <w:tblStylePr w:type="band1Horz">
      <w:rPr>
        <w:color w:val="404040"/>
        <w:sz w:val="22"/>
      </w:rPr>
      <w:tblPr/>
    </w:tblStylePr>
    <w:tblStylePr w:type="band2Horz">
      <w:rPr>
        <w:color w:val="404040"/>
        <w:sz w:val="22"/>
      </w:rPr>
      <w:tblPr/>
      <w:tcPr>
        <w:shd w:val="clear" w:color="F2DCDC" w:fill="F2DCDC" w:themeFill="accent2" w:themeFillTint="32"/>
      </w:tcPr>
    </w:tblStylePr>
  </w:style>
  <w:style w:type="table" w:customStyle="1" w:styleId="BorderedLined-Accent3">
    <w:name w:val="Bordered &amp; Lined - Accent 3"/>
    <w:uiPriority w:val="99"/>
    <w:rPr>
      <w:lang w:val="es-ES" w:eastAsia="es-ES" w:bidi="ar-SA"/>
      <w:color w:val="404040"/>
      <w:sz w:val="20"/>
      <w:szCs w:val="20"/>
    </w:rPr>
    <w:tblPr>
      <w:tblStyleRowBandSize w:val="1"/>
      <w:tblStyleColBandSize w:val="1"/>
      <w:tblInd w:w="0" w:type="dxa"/>
      <w:tblBorders>
        <w:top w:val="single" w:color="5B722E" w:themeColor="accent3" w:sz="4" w:space="0"/>
        <w:left w:val="single" w:color="5B722E" w:themeColor="accent3" w:sz="4" w:space="0"/>
        <w:bottom w:val="single" w:color="5B722E" w:themeColor="accent3" w:sz="4" w:space="0"/>
        <w:right w:val="single" w:color="5B722E" w:themeColor="accent3" w:sz="4" w:space="0"/>
        <w:insideH w:val="single" w:color="5B722E" w:themeColor="accent3" w:sz="4" w:space="0"/>
        <w:insideV w:val="single" w:color="5B722E" w:themeColor="accent3" w:sz="4" w:space="0"/>
      </w:tblBorders>
      <w:tblCellMar>
        <w:top w:w="0" w:type="dxa"/>
        <w:left w:w="0" w:type="dxa"/>
        <w:bottom w:w="0" w:type="dxa"/>
        <w:right w:w="0" w:type="dxa"/>
      </w:tblCellMar>
    </w:tblPr>
    <w:tblStylePr w:type="firstRow">
      <w:rPr>
        <w:color w:val="F2F2F2"/>
        <w:sz w:val="22"/>
      </w:rPr>
      <w:tblPr/>
      <w:tcPr>
        <w:shd w:val="clear" w:color="9ABB59" w:fill="9ABB59" w:themeFill="accent3" w:themeFillTint="fe"/>
      </w:tcPr>
    </w:tblStylePr>
    <w:tblStylePr w:type="lastRow">
      <w:rPr>
        <w:color w:val="F2F2F2"/>
        <w:sz w:val="22"/>
      </w:rPr>
      <w:tblPr/>
      <w:tcPr>
        <w:shd w:val="clear" w:color="9ABB59" w:fill="9ABB59" w:themeFill="accent3" w:themeFillTint="fe"/>
      </w:tcPr>
    </w:tblStylePr>
    <w:tblStylePr w:type="firstCol">
      <w:rPr>
        <w:color w:val="F2F2F2"/>
        <w:sz w:val="22"/>
      </w:rPr>
      <w:tblPr/>
      <w:tcPr>
        <w:shd w:val="clear" w:color="9ABB59" w:fill="9ABB59" w:themeFill="accent3" w:themeFillTint="fe"/>
      </w:tcPr>
    </w:tblStylePr>
    <w:tblStylePr w:type="lastCol">
      <w:rPr>
        <w:color w:val="F2F2F2"/>
        <w:sz w:val="22"/>
      </w:rPr>
      <w:tblPr/>
      <w:tcPr>
        <w:shd w:val="clear" w:color="9ABB59" w:fill="9ABB59" w:themeFill="accent3" w:themeFillTint="fe"/>
      </w:tcPr>
    </w:tblStylePr>
    <w:tblStylePr w:type="band1Vert">
      <w:rPr>
        <w:color w:val="404040"/>
        <w:sz w:val="22"/>
      </w:rPr>
      <w:tblPr/>
    </w:tblStylePr>
    <w:tblStylePr w:type="band2Vert">
      <w:rPr>
        <w:color w:val="404040"/>
        <w:sz w:val="22"/>
      </w:rPr>
      <w:tblPr/>
      <w:tcPr>
        <w:shd w:val="clear" w:color="EAF1DC" w:fill="EAF1DC" w:themeFill="accent3" w:themeFillTint="34"/>
      </w:tcPr>
    </w:tblStylePr>
    <w:tblStylePr w:type="band1Horz">
      <w:rPr>
        <w:color w:val="404040"/>
        <w:sz w:val="22"/>
      </w:rPr>
      <w:tblPr/>
    </w:tblStylePr>
    <w:tblStylePr w:type="band2Horz">
      <w:rPr>
        <w:color w:val="404040"/>
        <w:sz w:val="22"/>
      </w:rPr>
      <w:tblPr/>
      <w:tcPr>
        <w:shd w:val="clear" w:color="EAF1DC" w:fill="EAF1DC" w:themeFill="accent3" w:themeFillTint="34"/>
      </w:tcPr>
    </w:tblStylePr>
  </w:style>
  <w:style w:type="table" w:customStyle="1" w:styleId="BorderedLined-Accent4">
    <w:name w:val="Bordered &amp; Lined - Accent 4"/>
    <w:uiPriority w:val="99"/>
    <w:rPr>
      <w:lang w:val="es-ES" w:eastAsia="es-ES" w:bidi="ar-SA"/>
      <w:color w:val="404040"/>
      <w:sz w:val="20"/>
      <w:szCs w:val="20"/>
    </w:rPr>
    <w:tblPr>
      <w:tblStyleRowBandSize w:val="1"/>
      <w:tblStyleColBandSize w:val="1"/>
      <w:tblInd w:w="0" w:type="dxa"/>
      <w:tblBorders>
        <w:top w:val="single" w:color="4A395F" w:themeColor="accent4" w:sz="4" w:space="0"/>
        <w:left w:val="single" w:color="4A395F" w:themeColor="accent4" w:sz="4" w:space="0"/>
        <w:bottom w:val="single" w:color="4A395F" w:themeColor="accent4" w:sz="4" w:space="0"/>
        <w:right w:val="single" w:color="4A395F" w:themeColor="accent4" w:sz="4" w:space="0"/>
        <w:insideH w:val="single" w:color="4A395F" w:themeColor="accent4" w:sz="4" w:space="0"/>
        <w:insideV w:val="single" w:color="4A395F" w:themeColor="accent4" w:sz="4" w:space="0"/>
      </w:tblBorders>
      <w:tblCellMar>
        <w:top w:w="0" w:type="dxa"/>
        <w:left w:w="0" w:type="dxa"/>
        <w:bottom w:w="0" w:type="dxa"/>
        <w:right w:w="0" w:type="dxa"/>
      </w:tblCellMar>
    </w:tblPr>
    <w:tblStylePr w:type="firstRow">
      <w:rPr>
        <w:color w:val="F2F2F2"/>
        <w:sz w:val="22"/>
      </w:rPr>
      <w:tblPr/>
      <w:tcPr>
        <w:shd w:val="clear" w:color="B2A1C6" w:fill="B2A1C6" w:themeFill="accent4" w:themeFillTint="9a"/>
      </w:tcPr>
    </w:tblStylePr>
    <w:tblStylePr w:type="lastRow">
      <w:rPr>
        <w:color w:val="F2F2F2"/>
        <w:sz w:val="22"/>
      </w:rPr>
      <w:tblPr/>
      <w:tcPr>
        <w:shd w:val="clear" w:color="B2A1C6" w:fill="B2A1C6" w:themeFill="accent4" w:themeFillTint="9a"/>
      </w:tcPr>
    </w:tblStylePr>
    <w:tblStylePr w:type="firstCol">
      <w:rPr>
        <w:color w:val="F2F2F2"/>
        <w:sz w:val="22"/>
      </w:rPr>
      <w:tblPr/>
      <w:tcPr>
        <w:shd w:val="clear" w:color="B2A1C6" w:fill="B2A1C6" w:themeFill="accent4" w:themeFillTint="9a"/>
      </w:tcPr>
    </w:tblStylePr>
    <w:tblStylePr w:type="lastCol">
      <w:rPr>
        <w:color w:val="F2F2F2"/>
        <w:sz w:val="22"/>
      </w:rPr>
      <w:tblPr/>
      <w:tcPr>
        <w:shd w:val="clear" w:color="B2A1C6" w:fill="B2A1C6" w:themeFill="accent4" w:themeFillTint="9a"/>
      </w:tcPr>
    </w:tblStylePr>
    <w:tblStylePr w:type="band1Vert">
      <w:rPr>
        <w:color w:val="404040"/>
        <w:sz w:val="22"/>
      </w:rPr>
      <w:tblPr/>
    </w:tblStylePr>
    <w:tblStylePr w:type="band2Vert">
      <w:rPr>
        <w:color w:val="404040"/>
        <w:sz w:val="22"/>
      </w:rPr>
      <w:tblPr/>
      <w:tcPr>
        <w:shd w:val="clear" w:color="E5DFEC" w:fill="E5DFEC" w:themeFill="accent4" w:themeFillTint="34"/>
      </w:tcPr>
    </w:tblStylePr>
    <w:tblStylePr w:type="band1Horz">
      <w:rPr>
        <w:color w:val="404040"/>
        <w:sz w:val="22"/>
      </w:rPr>
      <w:tblPr/>
    </w:tblStylePr>
    <w:tblStylePr w:type="band2Horz">
      <w:rPr>
        <w:color w:val="404040"/>
        <w:sz w:val="22"/>
      </w:rPr>
      <w:tblPr/>
      <w:tcPr>
        <w:shd w:val="clear" w:color="E5DFEC" w:fill="E5DFEC" w:themeFill="accent4" w:themeFillTint="34"/>
      </w:tcPr>
    </w:tblStylePr>
  </w:style>
  <w:style w:type="table" w:customStyle="1" w:styleId="BorderedLined-Accent5">
    <w:name w:val="Bordered &amp; Lined - Accent 5"/>
    <w:uiPriority w:val="99"/>
    <w:rPr>
      <w:lang w:val="es-ES" w:eastAsia="es-ES" w:bidi="ar-SA"/>
      <w:color w:val="404040"/>
      <w:sz w:val="20"/>
      <w:szCs w:val="20"/>
    </w:rPr>
    <w:tblPr>
      <w:tblStyleRowBandSize w:val="1"/>
      <w:tblStyleColBandSize w:val="1"/>
      <w:tblInd w:w="0" w:type="dxa"/>
      <w:tblBorders>
        <w:top w:val="single" w:color="266779" w:themeColor="accent5" w:sz="4" w:space="0"/>
        <w:left w:val="single" w:color="266779" w:themeColor="accent5" w:sz="4" w:space="0"/>
        <w:bottom w:val="single" w:color="266779" w:themeColor="accent5" w:sz="4" w:space="0"/>
        <w:right w:val="single" w:color="266779" w:themeColor="accent5" w:sz="4" w:space="0"/>
        <w:insideH w:val="single" w:color="266779" w:themeColor="accent5" w:sz="4" w:space="0"/>
        <w:insideV w:val="single" w:color="266779" w:themeColor="accent5" w:sz="4" w:space="0"/>
      </w:tblBorders>
      <w:tblCellMar>
        <w:top w:w="0" w:type="dxa"/>
        <w:left w:w="0" w:type="dxa"/>
        <w:bottom w:w="0" w:type="dxa"/>
        <w:right w:w="0" w:type="dxa"/>
      </w:tblCellMar>
    </w:tblPr>
    <w:tblStylePr w:type="firstRow">
      <w:rPr>
        <w:color w:val="F2F2F2"/>
        <w:sz w:val="22"/>
      </w:rPr>
      <w:tblPr/>
      <w:tcPr>
        <w:shd w:val="clear" w:color="4BACC6" w:fill="4BACC6" w:themeFill="accent5"/>
      </w:tcPr>
    </w:tblStylePr>
    <w:tblStylePr w:type="lastRow">
      <w:rPr>
        <w:color w:val="F2F2F2"/>
        <w:sz w:val="22"/>
      </w:rPr>
      <w:tblPr/>
      <w:tcPr>
        <w:shd w:val="clear" w:color="4BACC6" w:fill="4BACC6" w:themeFill="accent5"/>
      </w:tcPr>
    </w:tblStylePr>
    <w:tblStylePr w:type="firstCol">
      <w:rPr>
        <w:color w:val="F2F2F2"/>
        <w:sz w:val="22"/>
      </w:rPr>
      <w:tblPr/>
      <w:tcPr>
        <w:shd w:val="clear" w:color="4BACC6" w:fill="4BACC6" w:themeFill="accent5"/>
      </w:tcPr>
    </w:tblStylePr>
    <w:tblStylePr w:type="lastCol">
      <w:rPr>
        <w:color w:val="F2F2F2"/>
        <w:sz w:val="22"/>
      </w:rPr>
      <w:tblPr/>
      <w:tcPr>
        <w:shd w:val="clear" w:color="4BACC6" w:fill="4BACC6" w:themeFill="accent5"/>
      </w:tcPr>
    </w:tblStylePr>
    <w:tblStylePr w:type="band1Vert">
      <w:rPr>
        <w:color w:val="404040"/>
        <w:sz w:val="22"/>
      </w:rPr>
      <w:tblPr/>
    </w:tblStylePr>
    <w:tblStylePr w:type="band2Vert">
      <w:rPr>
        <w:color w:val="404040"/>
        <w:sz w:val="22"/>
      </w:rPr>
      <w:tblPr/>
      <w:tcPr>
        <w:shd w:val="clear" w:color="DAEEF3" w:fill="DAEEF3" w:themeFill="accent5" w:themeFillTint="34"/>
      </w:tcPr>
    </w:tblStylePr>
    <w:tblStylePr w:type="band1Horz">
      <w:rPr>
        <w:color w:val="404040"/>
        <w:sz w:val="22"/>
      </w:rPr>
      <w:tblPr/>
    </w:tblStylePr>
    <w:tblStylePr w:type="band2Horz">
      <w:rPr>
        <w:color w:val="404040"/>
        <w:sz w:val="22"/>
      </w:rPr>
      <w:tblPr/>
      <w:tcPr>
        <w:shd w:val="clear" w:color="DAEEF3" w:fill="DAEEF3" w:themeFill="accent5" w:themeFillTint="34"/>
      </w:tcPr>
    </w:tblStylePr>
  </w:style>
  <w:style w:type="table" w:customStyle="1" w:styleId="BorderedLined-Accent6">
    <w:name w:val="Bordered &amp; Lined - Accent 6"/>
    <w:uiPriority w:val="99"/>
    <w:rPr>
      <w:lang w:val="es-ES" w:eastAsia="es-ES" w:bidi="ar-SA"/>
      <w:color w:val="404040"/>
      <w:sz w:val="20"/>
      <w:szCs w:val="20"/>
    </w:rPr>
    <w:tblPr>
      <w:tblStyleRowBandSize w:val="1"/>
      <w:tblStyleColBandSize w:val="1"/>
      <w:tblInd w:w="0" w:type="dxa"/>
      <w:tblBorders>
        <w:top w:val="single" w:color="B15407" w:themeColor="accent6" w:sz="4" w:space="0"/>
        <w:left w:val="single" w:color="B15407" w:themeColor="accent6" w:sz="4" w:space="0"/>
        <w:bottom w:val="single" w:color="B15407" w:themeColor="accent6" w:sz="4" w:space="0"/>
        <w:right w:val="single" w:color="B15407" w:themeColor="accent6" w:sz="4" w:space="0"/>
        <w:insideH w:val="single" w:color="B15407" w:themeColor="accent6" w:sz="4" w:space="0"/>
        <w:insideV w:val="single" w:color="B15407" w:themeColor="accent6" w:sz="4" w:space="0"/>
      </w:tblBorders>
      <w:tblCellMar>
        <w:top w:w="0" w:type="dxa"/>
        <w:left w:w="0" w:type="dxa"/>
        <w:bottom w:w="0" w:type="dxa"/>
        <w:right w:w="0" w:type="dxa"/>
      </w:tblCellMar>
    </w:tblPr>
    <w:tblStylePr w:type="firstRow">
      <w:rPr>
        <w:color w:val="F2F2F2"/>
        <w:sz w:val="22"/>
      </w:rPr>
      <w:tblPr/>
      <w:tcPr>
        <w:shd w:val="clear" w:color="F79646" w:fill="F79646" w:themeFill="accent6"/>
      </w:tcPr>
    </w:tblStylePr>
    <w:tblStylePr w:type="lastRow">
      <w:rPr>
        <w:color w:val="F2F2F2"/>
        <w:sz w:val="22"/>
      </w:rPr>
      <w:tblPr/>
      <w:tcPr>
        <w:shd w:val="clear" w:color="F79646" w:fill="F79646" w:themeFill="accent6"/>
      </w:tcPr>
    </w:tblStylePr>
    <w:tblStylePr w:type="firstCol">
      <w:rPr>
        <w:color w:val="F2F2F2"/>
        <w:sz w:val="22"/>
      </w:rPr>
      <w:tblPr/>
      <w:tcPr>
        <w:shd w:val="clear" w:color="F79646" w:fill="F79646" w:themeFill="accent6"/>
      </w:tcPr>
    </w:tblStylePr>
    <w:tblStylePr w:type="lastCol">
      <w:rPr>
        <w:color w:val="F2F2F2"/>
        <w:sz w:val="22"/>
      </w:rPr>
      <w:tblPr/>
      <w:tcPr>
        <w:shd w:val="clear" w:color="F79646" w:fill="F79646" w:themeFill="accent6"/>
      </w:tcPr>
    </w:tblStylePr>
    <w:tblStylePr w:type="band1Vert">
      <w:rPr>
        <w:color w:val="404040"/>
        <w:sz w:val="22"/>
      </w:rPr>
      <w:tblPr/>
    </w:tblStylePr>
    <w:tblStylePr w:type="band2Vert">
      <w:rPr>
        <w:color w:val="404040"/>
        <w:sz w:val="22"/>
      </w:rPr>
      <w:tblPr/>
      <w:tcPr>
        <w:shd w:val="clear" w:color="FDE9D8" w:fill="FDE9D8" w:themeFill="accent6" w:themeFillTint="34"/>
      </w:tcPr>
    </w:tblStylePr>
    <w:tblStylePr w:type="band1Horz">
      <w:rPr>
        <w:color w:val="404040"/>
        <w:sz w:val="22"/>
      </w:rPr>
      <w:tblPr/>
    </w:tblStylePr>
    <w:tblStylePr w:type="band2Horz">
      <w:rPr>
        <w:color w:val="404040"/>
        <w:sz w:val="22"/>
      </w:rPr>
      <w:tblPr/>
      <w:tcPr>
        <w:shd w:val="clear" w:color="FDE9D8" w:fill="FDE9D8" w:themeFill="accent6" w:themeFillTint="34"/>
      </w:tcPr>
    </w:tblStylePr>
  </w:style>
  <w:style w:type="table" w:customStyle="1" w:styleId="Bordered">
    <w:name w:val="Bordered"/>
    <w:uiPriority w:val="99"/>
    <w:tblPr>
      <w:tblStyleRowBandSize w:val="1"/>
      <w:tblStyleColBandSize w:val="1"/>
      <w:tblInd w:w="0" w:type="dxa"/>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CellMar>
        <w:top w:w="0" w:type="dxa"/>
        <w:left w:w="0" w:type="dxa"/>
        <w:bottom w:w="0" w:type="dxa"/>
        <w:right w:w="0" w:type="dxa"/>
      </w:tblCellMar>
    </w:tblPr>
    <w:tblStylePr w:type="firstRow">
      <w:rPr>
        <w:color w:val="404040"/>
        <w:sz w:val="22"/>
      </w:rPr>
      <w:tblPr/>
      <w:tcPr>
        <w:tcBorders>
          <w:bottom w:val="single" w:color="7F7F7F" w:themeColor="text1" w:sz="12" w:space="0"/>
        </w:tcBorders>
      </w:tcPr>
    </w:tblStylePr>
    <w:tblStylePr w:type="lastRow">
      <w:rPr>
        <w:color w:val="404040"/>
        <w:sz w:val="22"/>
      </w:rPr>
      <w:tblPr/>
      <w:tcPr>
        <w:tcBorders>
          <w:top w:val="single" w:color="7F7F7F" w:themeColor="text1" w:sz="12" w:space="0"/>
        </w:tcBorders>
      </w:tcPr>
    </w:tblStylePr>
    <w:tblStylePr w:type="firstCol">
      <w:rPr>
        <w:color w:val="404040"/>
        <w:sz w:val="22"/>
      </w:rPr>
      <w:tblPr/>
    </w:tblStylePr>
    <w:tblStylePr w:type="lastCol">
      <w:rPr>
        <w:color w:val="404040"/>
        <w:sz w:val="22"/>
      </w:rPr>
      <w:tblPr/>
      <w:tcPr>
        <w:tcBorders>
          <w:left w:val="single" w:color="7F7F7F" w:themeColor="text1" w:sz="12" w:space="0"/>
        </w:tcBorders>
      </w:tcPr>
    </w:tblStylePr>
    <w:tblStylePr w:type="band1Horz">
      <w:rPr>
        <w:color w:val="404040"/>
        <w:sz w:val="22"/>
      </w:rPr>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style>
  <w:style w:type="table" w:customStyle="1" w:styleId="Bordered-Accent1">
    <w:name w:val="Bordered - Accent 1"/>
    <w:uiPriority w:val="99"/>
    <w:tblPr>
      <w:tblStyleRowBandSize w:val="1"/>
      <w:tblStyleColBandSize w:val="1"/>
      <w:tblInd w:w="0" w:type="dxa"/>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CellMar>
        <w:top w:w="0" w:type="dxa"/>
        <w:left w:w="0" w:type="dxa"/>
        <w:bottom w:w="0" w:type="dxa"/>
        <w:right w:w="0" w:type="dxa"/>
      </w:tblCellMar>
    </w:tblPr>
    <w:tblStylePr w:type="firstRow">
      <w:rPr>
        <w:color w:val="404040"/>
        <w:sz w:val="22"/>
      </w:rPr>
      <w:tblPr/>
      <w:tcPr>
        <w:tcBorders>
          <w:bottom w:val="single" w:color="4F81BD" w:themeColor="accent1" w:sz="12" w:space="0"/>
        </w:tcBorders>
      </w:tcPr>
    </w:tblStylePr>
    <w:tblStylePr w:type="lastRow">
      <w:rPr>
        <w:color w:val="404040"/>
        <w:sz w:val="22"/>
      </w:rPr>
      <w:tblPr/>
      <w:tcPr>
        <w:tcBorders>
          <w:top w:val="single" w:color="4F81BD" w:themeColor="accent1" w:sz="12" w:space="0"/>
        </w:tcBorders>
      </w:tcPr>
    </w:tblStylePr>
    <w:tblStylePr w:type="firstCol">
      <w:rPr>
        <w:color w:val="404040"/>
        <w:sz w:val="22"/>
      </w:rPr>
      <w:tblPr/>
    </w:tblStylePr>
    <w:tblStylePr w:type="lastCol">
      <w:rPr>
        <w:color w:val="404040"/>
        <w:sz w:val="22"/>
      </w:rPr>
      <w:tblPr/>
      <w:tcPr>
        <w:tcBorders>
          <w:left w:val="single" w:color="4F81BD" w:themeColor="accent1" w:sz="12" w:space="0"/>
        </w:tcBorders>
      </w:tcPr>
    </w:tblStylePr>
    <w:tblStylePr w:type="band1Horz">
      <w:rPr>
        <w:color w:val="404040"/>
        <w:sz w:val="22"/>
      </w:rPr>
      <w:tblPr/>
      <w:tcPr>
        <w:tcBorders>
          <w:top w:val="single" w:color="B7CBE4" w:themeColor="accent1" w:sz="4" w:space="0"/>
          <w:left w:val="single" w:color="B7CBE4" w:themeColor="accent1" w:sz="4" w:space="0"/>
          <w:bottom w:val="single" w:color="B7CBE4" w:themeColor="accent1" w:sz="4" w:space="0"/>
          <w:right w:val="single" w:color="B7CBE4" w:themeColor="accent1" w:sz="4" w:space="0"/>
        </w:tcBorders>
      </w:tcPr>
    </w:tblStylePr>
  </w:style>
  <w:style w:type="table" w:customStyle="1" w:styleId="Bordered-Accent2">
    <w:name w:val="Bordered - Accent 2"/>
    <w:uiPriority w:val="99"/>
    <w:tblPr>
      <w:tblStyleRowBandSize w:val="1"/>
      <w:tblStyleColBandSize w:val="1"/>
      <w:tblInd w:w="0" w:type="dxa"/>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CellMar>
        <w:top w:w="0" w:type="dxa"/>
        <w:left w:w="0" w:type="dxa"/>
        <w:bottom w:w="0" w:type="dxa"/>
        <w:right w:w="0" w:type="dxa"/>
      </w:tblCellMar>
    </w:tblPr>
    <w:tblStylePr w:type="firstRow">
      <w:rPr>
        <w:color w:val="404040"/>
        <w:sz w:val="22"/>
      </w:rPr>
      <w:tblPr/>
      <w:tcPr>
        <w:tcBorders>
          <w:bottom w:val="single" w:color="D99695" w:themeColor="accent2" w:sz="12" w:space="0"/>
        </w:tcBorders>
      </w:tcPr>
    </w:tblStylePr>
    <w:tblStylePr w:type="lastRow">
      <w:rPr>
        <w:color w:val="404040"/>
        <w:sz w:val="22"/>
      </w:rPr>
      <w:tblPr/>
      <w:tcPr>
        <w:tcBorders>
          <w:top w:val="single" w:color="D99695" w:themeColor="accent2" w:sz="12" w:space="0"/>
        </w:tcBorders>
      </w:tcPr>
    </w:tblStylePr>
    <w:tblStylePr w:type="firstCol">
      <w:rPr>
        <w:color w:val="404040"/>
        <w:sz w:val="22"/>
      </w:rPr>
      <w:tblPr/>
    </w:tblStylePr>
    <w:tblStylePr w:type="lastCol">
      <w:rPr>
        <w:color w:val="404040"/>
        <w:sz w:val="22"/>
      </w:rPr>
      <w:tblPr/>
      <w:tcPr>
        <w:tcBorders>
          <w:left w:val="single" w:color="D99695" w:themeColor="accent2" w:sz="12" w:space="0"/>
        </w:tcBorders>
      </w:tcPr>
    </w:tblStylePr>
    <w:tblStylePr w:type="band1Horz">
      <w:rPr>
        <w:color w:val="404040"/>
        <w:sz w:val="22"/>
      </w:rPr>
      <w:tblPr/>
      <w:tcPr>
        <w:tcBorders>
          <w:top w:val="single" w:color="E5B7B6" w:themeColor="accent2" w:sz="4" w:space="0"/>
          <w:left w:val="single" w:color="E5B7B6" w:themeColor="accent2" w:sz="4" w:space="0"/>
          <w:bottom w:val="single" w:color="E5B7B6" w:themeColor="accent2" w:sz="4" w:space="0"/>
          <w:right w:val="single" w:color="E5B7B6" w:themeColor="accent2" w:sz="4" w:space="0"/>
        </w:tcBorders>
      </w:tcPr>
    </w:tblStylePr>
  </w:style>
  <w:style w:type="table" w:customStyle="1" w:styleId="Bordered-Accent3">
    <w:name w:val="Bordered - Accent 3"/>
    <w:uiPriority w:val="99"/>
    <w:tblPr>
      <w:tblStyleRowBandSize w:val="1"/>
      <w:tblStyleColBandSize w:val="1"/>
      <w:tblInd w:w="0" w:type="dxa"/>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CellMar>
        <w:top w:w="0" w:type="dxa"/>
        <w:left w:w="0" w:type="dxa"/>
        <w:bottom w:w="0" w:type="dxa"/>
        <w:right w:w="0" w:type="dxa"/>
      </w:tblCellMar>
    </w:tblPr>
    <w:tblStylePr w:type="firstRow">
      <w:rPr>
        <w:color w:val="404040"/>
        <w:sz w:val="22"/>
      </w:rPr>
      <w:tblPr/>
      <w:tcPr>
        <w:tcBorders>
          <w:bottom w:val="single" w:color="C3D69B" w:themeColor="accent3" w:sz="12" w:space="0"/>
        </w:tcBorders>
      </w:tcPr>
    </w:tblStylePr>
    <w:tblStylePr w:type="lastRow">
      <w:rPr>
        <w:color w:val="404040"/>
        <w:sz w:val="22"/>
      </w:rPr>
      <w:tblPr/>
      <w:tcPr>
        <w:tcBorders>
          <w:top w:val="single" w:color="C3D69B" w:themeColor="accent3" w:sz="12" w:space="0"/>
        </w:tcBorders>
      </w:tcPr>
    </w:tblStylePr>
    <w:tblStylePr w:type="firstCol">
      <w:rPr>
        <w:color w:val="404040"/>
        <w:sz w:val="22"/>
      </w:rPr>
      <w:tblPr/>
    </w:tblStylePr>
    <w:tblStylePr w:type="lastCol">
      <w:rPr>
        <w:color w:val="404040"/>
        <w:sz w:val="22"/>
      </w:rPr>
      <w:tblPr/>
      <w:tcPr>
        <w:tcBorders>
          <w:left w:val="single" w:color="C3D69B" w:themeColor="accent3" w:sz="12" w:space="0"/>
        </w:tcBorders>
      </w:tcPr>
    </w:tblStylePr>
    <w:tblStylePr w:type="band1Horz">
      <w:rPr>
        <w:color w:val="404040"/>
        <w:sz w:val="22"/>
      </w:rPr>
      <w:tblPr/>
      <w:tcPr>
        <w:tcBorders>
          <w:top w:val="single" w:color="D6E3BB" w:themeColor="accent3" w:sz="4" w:space="0"/>
          <w:left w:val="single" w:color="D6E3BB" w:themeColor="accent3" w:sz="4" w:space="0"/>
          <w:bottom w:val="single" w:color="D6E3BB" w:themeColor="accent3" w:sz="4" w:space="0"/>
          <w:right w:val="single" w:color="D6E3BB" w:themeColor="accent3" w:sz="4" w:space="0"/>
        </w:tcBorders>
      </w:tcPr>
    </w:tblStylePr>
  </w:style>
  <w:style w:type="table" w:customStyle="1" w:styleId="Bordered-Accent4">
    <w:name w:val="Bordered - Accent 4"/>
    <w:uiPriority w:val="99"/>
    <w:tblPr>
      <w:tblStyleRowBandSize w:val="1"/>
      <w:tblStyleColBandSize w:val="1"/>
      <w:tblInd w:w="0" w:type="dxa"/>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CellMar>
        <w:top w:w="0" w:type="dxa"/>
        <w:left w:w="0" w:type="dxa"/>
        <w:bottom w:w="0" w:type="dxa"/>
        <w:right w:w="0" w:type="dxa"/>
      </w:tblCellMar>
    </w:tblPr>
    <w:tblStylePr w:type="firstRow">
      <w:rPr>
        <w:color w:val="404040"/>
        <w:sz w:val="22"/>
      </w:rPr>
      <w:tblPr/>
      <w:tcPr>
        <w:tcBorders>
          <w:bottom w:val="single" w:color="B2A1C6" w:themeColor="accent4" w:sz="12" w:space="0"/>
        </w:tcBorders>
      </w:tcPr>
    </w:tblStylePr>
    <w:tblStylePr w:type="lastRow">
      <w:rPr>
        <w:color w:val="404040"/>
        <w:sz w:val="22"/>
      </w:rPr>
      <w:tblPr/>
      <w:tcPr>
        <w:tcBorders>
          <w:top w:val="single" w:color="B2A1C6" w:themeColor="accent4" w:sz="12" w:space="0"/>
        </w:tcBorders>
      </w:tcPr>
    </w:tblStylePr>
    <w:tblStylePr w:type="firstCol">
      <w:rPr>
        <w:color w:val="404040"/>
        <w:sz w:val="22"/>
      </w:rPr>
      <w:tblPr/>
    </w:tblStylePr>
    <w:tblStylePr w:type="lastCol">
      <w:rPr>
        <w:color w:val="404040"/>
        <w:sz w:val="22"/>
      </w:rPr>
      <w:tblPr/>
      <w:tcPr>
        <w:tcBorders>
          <w:left w:val="single" w:color="B2A1C6" w:themeColor="accent4" w:sz="12" w:space="0"/>
        </w:tcBorders>
      </w:tcPr>
    </w:tblStylePr>
    <w:tblStylePr w:type="band1Horz">
      <w:rPr>
        <w:color w:val="404040"/>
        <w:sz w:val="22"/>
      </w:rPr>
      <w:tblPr/>
      <w:tcPr>
        <w:tcBorders>
          <w:top w:val="single" w:color="CBC0D9" w:themeColor="accent4" w:sz="4" w:space="0"/>
          <w:left w:val="single" w:color="CBC0D9" w:themeColor="accent4" w:sz="4" w:space="0"/>
          <w:bottom w:val="single" w:color="CBC0D9" w:themeColor="accent4" w:sz="4" w:space="0"/>
          <w:right w:val="single" w:color="CBC0D9" w:themeColor="accent4" w:sz="4" w:space="0"/>
        </w:tcBorders>
      </w:tcPr>
    </w:tblStylePr>
  </w:style>
  <w:style w:type="table" w:customStyle="1" w:styleId="Bordered-Accent5">
    <w:name w:val="Bordered - Accent 5"/>
    <w:uiPriority w:val="99"/>
    <w:tblPr>
      <w:tblStyleRowBandSize w:val="1"/>
      <w:tblStyleColBandSize w:val="1"/>
      <w:tblInd w:w="0" w:type="dxa"/>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CellMar>
        <w:top w:w="0" w:type="dxa"/>
        <w:left w:w="0" w:type="dxa"/>
        <w:bottom w:w="0" w:type="dxa"/>
        <w:right w:w="0" w:type="dxa"/>
      </w:tblCellMar>
    </w:tblPr>
    <w:tblStylePr w:type="firstRow">
      <w:rPr>
        <w:color w:val="404040"/>
        <w:sz w:val="22"/>
      </w:rPr>
      <w:tblPr/>
      <w:tcPr>
        <w:tcBorders>
          <w:bottom w:val="single" w:color="92CCDC" w:themeColor="accent5" w:sz="12" w:space="0"/>
        </w:tcBorders>
      </w:tcPr>
    </w:tblStylePr>
    <w:tblStylePr w:type="lastRow">
      <w:rPr>
        <w:color w:val="404040"/>
        <w:sz w:val="22"/>
      </w:rPr>
      <w:tblPr/>
      <w:tcPr>
        <w:tcBorders>
          <w:top w:val="single" w:color="92CCDC" w:themeColor="accent5" w:sz="12" w:space="0"/>
        </w:tcBorders>
      </w:tcPr>
    </w:tblStylePr>
    <w:tblStylePr w:type="firstCol">
      <w:rPr>
        <w:color w:val="404040"/>
        <w:sz w:val="22"/>
      </w:rPr>
      <w:tblPr/>
    </w:tblStylePr>
    <w:tblStylePr w:type="lastCol">
      <w:rPr>
        <w:color w:val="404040"/>
        <w:sz w:val="22"/>
      </w:rPr>
      <w:tblPr/>
      <w:tcPr>
        <w:tcBorders>
          <w:left w:val="single" w:color="92CCDC" w:themeColor="accent5" w:sz="12" w:space="0"/>
        </w:tcBorders>
      </w:tcPr>
    </w:tblStylePr>
    <w:tblStylePr w:type="band1Horz">
      <w:rPr>
        <w:color w:val="404040"/>
        <w:sz w:val="22"/>
      </w:rPr>
      <w:tblPr/>
      <w:tcPr>
        <w:tcBorders>
          <w:top w:val="single" w:color="B6DDE8" w:themeColor="accent5" w:sz="4" w:space="0"/>
          <w:left w:val="single" w:color="B6DDE8" w:themeColor="accent5" w:sz="4" w:space="0"/>
          <w:bottom w:val="single" w:color="B6DDE8" w:themeColor="accent5" w:sz="4" w:space="0"/>
          <w:right w:val="single" w:color="B6DDE8" w:themeColor="accent5" w:sz="4" w:space="0"/>
        </w:tcBorders>
      </w:tcPr>
    </w:tblStylePr>
  </w:style>
  <w:style w:type="table" w:customStyle="1" w:styleId="Bordered-Accent6">
    <w:name w:val="Bordered - Accent 6"/>
    <w:uiPriority w:val="99"/>
    <w:tblPr>
      <w:tblStyleRowBandSize w:val="1"/>
      <w:tblStyleColBandSize w:val="1"/>
      <w:tblInd w:w="0" w:type="dxa"/>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CellMar>
        <w:top w:w="0" w:type="dxa"/>
        <w:left w:w="0" w:type="dxa"/>
        <w:bottom w:w="0" w:type="dxa"/>
        <w:right w:w="0" w:type="dxa"/>
      </w:tblCellMar>
    </w:tblPr>
    <w:tblStylePr w:type="firstRow">
      <w:rPr>
        <w:color w:val="404040"/>
        <w:sz w:val="22"/>
      </w:rPr>
      <w:tblPr/>
      <w:tcPr>
        <w:tcBorders>
          <w:bottom w:val="single" w:color="FAC090" w:themeColor="accent6" w:sz="12" w:space="0"/>
        </w:tcBorders>
      </w:tcPr>
    </w:tblStylePr>
    <w:tblStylePr w:type="lastRow">
      <w:rPr>
        <w:color w:val="404040"/>
        <w:sz w:val="22"/>
      </w:rPr>
      <w:tblPr/>
      <w:tcPr>
        <w:tcBorders>
          <w:top w:val="single" w:color="FAC090" w:themeColor="accent6" w:sz="12" w:space="0"/>
        </w:tcBorders>
      </w:tcPr>
    </w:tblStylePr>
    <w:tblStylePr w:type="firstCol">
      <w:rPr>
        <w:color w:val="404040"/>
        <w:sz w:val="22"/>
      </w:rPr>
      <w:tblPr/>
    </w:tblStylePr>
    <w:tblStylePr w:type="lastCol">
      <w:rPr>
        <w:color w:val="404040"/>
        <w:sz w:val="22"/>
      </w:rPr>
      <w:tblPr/>
      <w:tcPr>
        <w:tcBorders>
          <w:left w:val="single" w:color="FAC090" w:themeColor="accent6" w:sz="12" w:space="0"/>
        </w:tcBorders>
      </w:tcPr>
    </w:tblStylePr>
    <w:tblStylePr w:type="band1Horz">
      <w:rPr>
        <w:color w:val="404040"/>
        <w:sz w:val="22"/>
      </w:rPr>
      <w:tblPr/>
      <w:tcPr>
        <w:tcBorders>
          <w:top w:val="single" w:color="FBD4B4" w:themeColor="accent6" w:sz="4" w:space="0"/>
          <w:left w:val="single" w:color="FBD4B4" w:themeColor="accent6" w:sz="4" w:space="0"/>
          <w:bottom w:val="single" w:color="FBD4B4" w:themeColor="accent6" w:sz="4" w:space="0"/>
          <w:right w:val="single" w:color="FBD4B4" w:themeColor="accent6"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1697</TotalTime>
  <Application>LibreOffice/6.4.7.2$Linux_X86_64 LibreOffice_project/40$Build-2</Application>
  <Pages>10</Pages>
  <Words>2913</Words>
  <Characters>16098</Characters>
  <CharactersWithSpaces>18999</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2023-03-09T12:23:00Z</dcterms:created>
  <dc:creator>admin</dc:creator>
  <dc:description/>
  <dc:language>es-ES</dc:language>
  <cp:lastModifiedBy/>
  <dcterms:modified xsi:type="dcterms:W3CDTF">2023-05-17T13:02:46Z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Unique User Id_1">
    <vt:lpwstr>9c773672-ea77-3d3f-8225-53d0751e79a0</vt:lpwstr>
  </property>
  <property fmtid="{D5CDD505-2E9C-101B-9397-08002B2CF9AE}" pid="9" name="ScaleCrop">
    <vt:bool>0</vt:bool>
  </property>
  <property fmtid="{D5CDD505-2E9C-101B-9397-08002B2CF9AE}" pid="10" name="ShareDoc">
    <vt:bool>0</vt:bool>
  </property>
</Properties>
</file>