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A30F0" w14:textId="77777777" w:rsidR="00203D03" w:rsidRPr="002F08DE" w:rsidRDefault="002F08DE">
      <w:pPr>
        <w:rPr>
          <w:lang w:val="en-US"/>
        </w:rPr>
      </w:pPr>
      <w:r w:rsidRPr="002F08DE">
        <w:rPr>
          <w:rStyle w:val="docdata"/>
          <w:rFonts w:ascii="Liberation Serif" w:hAnsi="Liberation Serif"/>
          <w:b/>
          <w:bCs/>
          <w:color w:val="000000"/>
          <w:lang w:val="en-US"/>
        </w:rPr>
        <w:t xml:space="preserve">Figure 1. Transcriptome rhythmicity under alternating light/dark cycles and identification of </w:t>
      </w:r>
      <w:r w:rsidRPr="002F08DE">
        <w:rPr>
          <w:rFonts w:ascii="Liberation Serif" w:hAnsi="Liberation Serif"/>
          <w:b/>
          <w:bCs/>
          <w:i/>
          <w:iCs/>
          <w:color w:val="000000"/>
          <w:lang w:val="en-US"/>
        </w:rPr>
        <w:t>bona fide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 xml:space="preserve"> circadian genes including free running conditions.</w:t>
      </w:r>
      <w:r w:rsidRPr="002F08DE">
        <w:rPr>
          <w:rFonts w:ascii="Liberation Serif" w:hAnsi="Liberation Serif"/>
          <w:color w:val="000000"/>
          <w:lang w:val="en-US"/>
        </w:rPr>
        <w:t> 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(A)</w:t>
      </w:r>
      <w:r w:rsidRPr="002F08DE">
        <w:rPr>
          <w:rFonts w:ascii="Liberation Serif" w:hAnsi="Liberation Serif"/>
          <w:color w:val="000000"/>
          <w:lang w:val="en-US"/>
        </w:rPr>
        <w:t xml:space="preserve"> Venn diagram comparing rhythmic genes under long day (LD, 16h light / 8h dark) condition</w:t>
      </w:r>
      <w:del w:id="0" w:author="MERCEDES GARCIA GONZALEZ" w:date="2022-11-21T15:13:00Z">
        <w:r w:rsidRPr="002F08DE" w:rsidDel="002F08DE">
          <w:rPr>
            <w:rFonts w:ascii="Liberation Serif" w:hAnsi="Liberation Serif"/>
            <w:color w:val="000000"/>
            <w:lang w:val="en-US"/>
          </w:rPr>
          <w:delText>s</w:delText>
        </w:r>
      </w:del>
      <w:r w:rsidRPr="002F08DE">
        <w:rPr>
          <w:rFonts w:ascii="Liberation Serif" w:hAnsi="Liberation Serif"/>
          <w:color w:val="000000"/>
          <w:lang w:val="en-US"/>
        </w:rPr>
        <w:t xml:space="preserve"> (light blue circle) and short day (SD, 8h light / 16h dark) condition</w:t>
      </w:r>
      <w:del w:id="1" w:author="MERCEDES GARCIA GONZALEZ" w:date="2022-11-21T15:13:00Z">
        <w:r w:rsidRPr="002F08DE" w:rsidDel="002F08DE">
          <w:rPr>
            <w:rFonts w:ascii="Liberation Serif" w:hAnsi="Liberation Serif"/>
            <w:color w:val="000000"/>
            <w:lang w:val="en-US"/>
          </w:rPr>
          <w:delText>s</w:delText>
        </w:r>
      </w:del>
      <w:r w:rsidRPr="002F08DE">
        <w:rPr>
          <w:rFonts w:ascii="Liberation Serif" w:hAnsi="Liberation Serif"/>
          <w:color w:val="000000"/>
          <w:lang w:val="en-US"/>
        </w:rPr>
        <w:t xml:space="preserve"> (light red circle). Genes exhibiting rhythmic expression patterns are almost identical under both photoperiodic entrainments.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(B)</w:t>
      </w:r>
      <w:r w:rsidRPr="002F08DE">
        <w:rPr>
          <w:rFonts w:ascii="Liberation Serif" w:hAnsi="Liberation Serif"/>
          <w:color w:val="000000"/>
          <w:lang w:val="en-US"/>
        </w:rPr>
        <w:t xml:space="preserve"> Boxplot representing the maximum expression level of rhythmic genes (light green) and non-rhythmic genes (dark green). </w:t>
      </w:r>
      <w:proofErr w:type="gramStart"/>
      <w:r w:rsidRPr="002F08DE">
        <w:rPr>
          <w:rFonts w:ascii="Liberation Serif" w:hAnsi="Liberation Serif"/>
          <w:color w:val="000000"/>
          <w:lang w:val="en-US"/>
        </w:rPr>
        <w:t>Medians are represented by central horizontal lines, upper and lower quartiles by boxes, minimum</w:t>
      </w:r>
      <w:proofErr w:type="gramEnd"/>
      <w:r w:rsidRPr="002F08DE">
        <w:rPr>
          <w:rFonts w:ascii="Liberation Serif" w:hAnsi="Liberation Serif"/>
          <w:color w:val="000000"/>
          <w:lang w:val="en-US"/>
        </w:rPr>
        <w:t xml:space="preserve"> and maximum values by whisker ends. Rhythmic genes present significant maximum expression levels three times greater than non-rhythmic genes according to a p-value of 1.45 × 10</w:t>
      </w:r>
      <w:r w:rsidRPr="002F08DE">
        <w:rPr>
          <w:rFonts w:ascii="Liberation Serif" w:hAnsi="Liberation Serif"/>
          <w:color w:val="000000"/>
          <w:vertAlign w:val="superscript"/>
          <w:lang w:val="en-US"/>
        </w:rPr>
        <w:t xml:space="preserve">-4 </w:t>
      </w:r>
      <w:r w:rsidRPr="002F08DE">
        <w:rPr>
          <w:rFonts w:ascii="Liberation Serif" w:hAnsi="Liberation Serif"/>
          <w:color w:val="000000"/>
          <w:lang w:val="en-US"/>
        </w:rPr>
        <w:t xml:space="preserve">computed using Mann-Whitney-Wilcoxon test. Gene expression levels are measured as FPKM (Fragments </w:t>
      </w:r>
      <w:proofErr w:type="gramStart"/>
      <w:r w:rsidRPr="002F08DE">
        <w:rPr>
          <w:rFonts w:ascii="Liberation Serif" w:hAnsi="Liberation Serif"/>
          <w:color w:val="000000"/>
          <w:lang w:val="en-US"/>
        </w:rPr>
        <w:t>Per</w:t>
      </w:r>
      <w:proofErr w:type="gramEnd"/>
      <w:r w:rsidRPr="002F08DE">
        <w:rPr>
          <w:rFonts w:ascii="Liberation Serif" w:hAnsi="Liberation Serif"/>
          <w:color w:val="000000"/>
          <w:lang w:val="en-US"/>
        </w:rPr>
        <w:t xml:space="preserve">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Kilobase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of transcript per Million fragments mapped).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(C)</w:t>
      </w:r>
      <w:r w:rsidRPr="002F08DE">
        <w:rPr>
          <w:rFonts w:ascii="Liberation Serif" w:hAnsi="Liberation Serif"/>
          <w:color w:val="000000"/>
          <w:lang w:val="en-US"/>
        </w:rPr>
        <w:t xml:space="preserve">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Barplot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representing with blue colors different rhythmic gene sets under LD conditions. From bottom to top: circadian genes exhibiting rhythmicity under LD, constant light (LL) and constant dark (DD); rhythmic genes under LD and DD requiring a dark input; rhythmic genes under LD and LL requiring a light input; rhythmic genes only under LD requiring the alternation of light/dark periods and non-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rythmic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genes.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(D)</w:t>
      </w:r>
      <w:r w:rsidRPr="002F08DE">
        <w:rPr>
          <w:rFonts w:ascii="Liberation Serif" w:hAnsi="Liberation Serif"/>
          <w:color w:val="000000"/>
          <w:lang w:val="en-US"/>
        </w:rPr>
        <w:t xml:space="preserve"> Gene expression profiles under LD, LL and DD of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DNA polymerase alpha subunit B</w:t>
      </w:r>
      <w:r w:rsidRPr="002F08DE">
        <w:rPr>
          <w:rFonts w:ascii="Liberation Serif" w:hAnsi="Liberation Serif"/>
          <w:color w:val="000000"/>
          <w:lang w:val="en-US"/>
        </w:rPr>
        <w:t xml:space="preserve"> (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ostta11g01400</w:t>
      </w:r>
      <w:r w:rsidRPr="002F08DE">
        <w:rPr>
          <w:rFonts w:ascii="Liberation Serif" w:hAnsi="Liberation Serif"/>
          <w:color w:val="000000"/>
          <w:lang w:val="en-US"/>
        </w:rPr>
        <w:t xml:space="preserve">,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POLA2</w:t>
      </w:r>
      <w:r w:rsidRPr="002F08DE">
        <w:rPr>
          <w:rFonts w:ascii="Liberation Serif" w:hAnsi="Liberation Serif"/>
          <w:color w:val="000000"/>
          <w:lang w:val="en-US"/>
        </w:rPr>
        <w:t>). White rectangles represent photoperiods (light periods or days</w:t>
      </w:r>
      <w:del w:id="2" w:author="MERCEDES GARCIA GONZALEZ" w:date="2022-11-21T15:18:00Z">
        <w:r w:rsidRPr="002F08DE" w:rsidDel="002F08DE">
          <w:rPr>
            <w:rFonts w:ascii="Liberation Serif" w:hAnsi="Liberation Serif"/>
            <w:color w:val="000000"/>
            <w:lang w:val="en-US"/>
          </w:rPr>
          <w:delText xml:space="preserve">), </w:delText>
        </w:r>
      </w:del>
      <w:ins w:id="3" w:author="MERCEDES GARCIA GONZALEZ" w:date="2022-11-21T15:18:00Z">
        <w:r w:rsidRPr="002F08DE">
          <w:rPr>
            <w:rFonts w:ascii="Liberation Serif" w:hAnsi="Liberation Serif"/>
            <w:color w:val="000000"/>
            <w:lang w:val="en-US"/>
          </w:rPr>
          <w:t>)</w:t>
        </w:r>
        <w:proofErr w:type="gramStart"/>
        <w:r>
          <w:rPr>
            <w:rFonts w:ascii="Liberation Serif" w:hAnsi="Liberation Serif"/>
            <w:color w:val="000000"/>
            <w:lang w:val="en-US"/>
          </w:rPr>
          <w:t>,</w:t>
        </w:r>
        <w:proofErr w:type="gramEnd"/>
        <w:r w:rsidRPr="002F08DE">
          <w:rPr>
            <w:rFonts w:ascii="Liberation Serif" w:hAnsi="Liberation Serif"/>
            <w:color w:val="000000"/>
            <w:lang w:val="en-US"/>
          </w:rPr>
          <w:t xml:space="preserve"> </w:t>
        </w:r>
      </w:ins>
      <w:r w:rsidRPr="002F08DE">
        <w:rPr>
          <w:rFonts w:ascii="Liberation Serif" w:hAnsi="Liberation Serif"/>
          <w:color w:val="000000"/>
          <w:lang w:val="en-US"/>
        </w:rPr>
        <w:t xml:space="preserve">blue filled rectangles correspond to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skotoperiods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under LD (dark periods or nights), light blue rectangles mark subjective days or nights under LL and DD respectively after LD entrainment. ZTN,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Zeitgeber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time N, marks the time point N hours after dawn (lights on, ZT0). </w:t>
      </w:r>
      <w:commentRangeStart w:id="4"/>
      <w:r w:rsidRPr="002F08DE">
        <w:rPr>
          <w:rFonts w:ascii="Liberation Serif" w:hAnsi="Liberation Serif"/>
          <w:i/>
          <w:iCs/>
          <w:color w:val="000000"/>
          <w:lang w:val="en-US"/>
        </w:rPr>
        <w:t>POLA2</w:t>
      </w:r>
      <w:r w:rsidRPr="002F08DE">
        <w:rPr>
          <w:rFonts w:ascii="Liberation Serif" w:hAnsi="Liberation Serif"/>
          <w:color w:val="000000"/>
          <w:lang w:val="en-US"/>
        </w:rPr>
        <w:t xml:space="preserve"> illustrates that specific genes involved in DNA replication require light maintaining rhythmicity under LL whereas being strongly repressed under DD. </w:t>
      </w:r>
      <w:commentRangeEnd w:id="4"/>
      <w:r>
        <w:rPr>
          <w:rStyle w:val="Refdecomentario"/>
        </w:rPr>
        <w:commentReference w:id="4"/>
      </w:r>
      <w:r w:rsidRPr="002F08DE">
        <w:rPr>
          <w:rFonts w:ascii="Liberation Serif" w:hAnsi="Liberation Serif"/>
          <w:b/>
          <w:bCs/>
          <w:color w:val="000000"/>
          <w:lang w:val="en-US"/>
        </w:rPr>
        <w:t>(E)</w:t>
      </w:r>
      <w:r w:rsidRPr="002F08DE">
        <w:rPr>
          <w:rFonts w:ascii="Liberation Serif" w:hAnsi="Liberation Serif"/>
          <w:color w:val="000000"/>
          <w:lang w:val="en-US"/>
        </w:rPr>
        <w:t xml:space="preserve"> 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Barplot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representing with red colors different rhythmic gene sets under SD conditions. From bottom to top: circadian genes exhibiting rhythmicity under SD, LL and DD; rhythmic genes under SD and DD requiring a dark input; rhythmic genes under SD and LL requiring a light input; rhythmic genes only under SD requiring the alternation of light/dark periods and non-rhythmic genes.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(F)</w:t>
      </w:r>
      <w:r w:rsidRPr="002F08DE">
        <w:rPr>
          <w:rFonts w:ascii="Liberation Serif" w:hAnsi="Liberation Serif"/>
          <w:color w:val="000000"/>
          <w:lang w:val="en-US"/>
        </w:rPr>
        <w:t xml:space="preserve"> Gene expression profiles under SD, LL and DD of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Ribosomal protein L7Ae</w:t>
      </w:r>
      <w:r w:rsidRPr="002F08DE">
        <w:rPr>
          <w:rFonts w:ascii="Liberation Serif" w:hAnsi="Liberation Serif"/>
          <w:color w:val="000000"/>
          <w:lang w:val="en-US"/>
        </w:rPr>
        <w:t xml:space="preserve"> (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ostta02g01210</w:t>
      </w:r>
      <w:r w:rsidRPr="002F08DE">
        <w:rPr>
          <w:rFonts w:ascii="Liberation Serif" w:hAnsi="Liberation Serif"/>
          <w:color w:val="000000"/>
          <w:lang w:val="en-US"/>
        </w:rPr>
        <w:t xml:space="preserve">,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RPL7AE</w:t>
      </w:r>
      <w:r w:rsidRPr="002F08DE">
        <w:rPr>
          <w:rFonts w:ascii="Liberation Serif" w:hAnsi="Liberation Serif"/>
          <w:color w:val="000000"/>
          <w:lang w:val="en-US"/>
        </w:rPr>
        <w:t>). White rectangles represent photoperiods (light periods or days</w:t>
      </w:r>
      <w:del w:id="5" w:author="MERCEDES GARCIA GONZALEZ" w:date="2022-11-21T15:29:00Z">
        <w:r w:rsidRPr="002F08DE" w:rsidDel="001324E1">
          <w:rPr>
            <w:rFonts w:ascii="Liberation Serif" w:hAnsi="Liberation Serif"/>
            <w:color w:val="000000"/>
            <w:lang w:val="en-US"/>
          </w:rPr>
          <w:delText xml:space="preserve">), </w:delText>
        </w:r>
      </w:del>
      <w:ins w:id="6" w:author="MERCEDES GARCIA GONZALEZ" w:date="2022-11-21T15:29:00Z">
        <w:r w:rsidR="001324E1" w:rsidRPr="002F08DE">
          <w:rPr>
            <w:rFonts w:ascii="Liberation Serif" w:hAnsi="Liberation Serif"/>
            <w:color w:val="000000"/>
            <w:lang w:val="en-US"/>
          </w:rPr>
          <w:t>)</w:t>
        </w:r>
        <w:proofErr w:type="gramStart"/>
        <w:r w:rsidR="001324E1">
          <w:rPr>
            <w:rFonts w:ascii="Liberation Serif" w:hAnsi="Liberation Serif"/>
            <w:color w:val="000000"/>
            <w:lang w:val="en-US"/>
          </w:rPr>
          <w:t>,</w:t>
        </w:r>
        <w:proofErr w:type="gramEnd"/>
        <w:r w:rsidR="001324E1" w:rsidRPr="002F08DE">
          <w:rPr>
            <w:rFonts w:ascii="Liberation Serif" w:hAnsi="Liberation Serif"/>
            <w:color w:val="000000"/>
            <w:lang w:val="en-US"/>
          </w:rPr>
          <w:t xml:space="preserve"> </w:t>
        </w:r>
      </w:ins>
      <w:r w:rsidRPr="002F08DE">
        <w:rPr>
          <w:rFonts w:ascii="Liberation Serif" w:hAnsi="Liberation Serif"/>
          <w:color w:val="000000"/>
          <w:lang w:val="en-US"/>
        </w:rPr>
        <w:t xml:space="preserve">red filled rectangles correspond to </w:t>
      </w:r>
      <w:proofErr w:type="spellStart"/>
      <w:r w:rsidRPr="002F08DE">
        <w:rPr>
          <w:rFonts w:ascii="Liberation Serif" w:hAnsi="Liberation Serif"/>
          <w:color w:val="000000"/>
          <w:lang w:val="en-US"/>
        </w:rPr>
        <w:t>skotoperiods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under SD (dark periods or nights), light red rectangles mark subjective days or nights under LL and DD respectively after SD entrainment. </w:t>
      </w:r>
      <w:commentRangeStart w:id="7"/>
      <w:r w:rsidRPr="002F08DE">
        <w:rPr>
          <w:rFonts w:ascii="Liberation Serif" w:hAnsi="Liberation Serif"/>
          <w:i/>
          <w:iCs/>
          <w:color w:val="000000"/>
          <w:lang w:val="en-US"/>
        </w:rPr>
        <w:t xml:space="preserve">RPL7AE </w:t>
      </w:r>
      <w:r w:rsidRPr="002F08DE">
        <w:rPr>
          <w:rFonts w:ascii="Liberation Serif" w:hAnsi="Liberation Serif"/>
          <w:color w:val="000000"/>
          <w:lang w:val="en-US"/>
        </w:rPr>
        <w:t>illustrates that specific genes involved in translation require dark maintaining rhythmicity under DD whereas presenting flat expression levels under LL</w:t>
      </w:r>
      <w:commentRangeEnd w:id="7"/>
      <w:r w:rsidR="001324E1">
        <w:rPr>
          <w:rStyle w:val="Refdecomentario"/>
        </w:rPr>
        <w:commentReference w:id="7"/>
      </w:r>
      <w:r w:rsidRPr="002F08DE">
        <w:rPr>
          <w:rFonts w:ascii="Liberation Serif" w:hAnsi="Liberation Serif"/>
          <w:color w:val="000000"/>
          <w:lang w:val="en-US"/>
        </w:rPr>
        <w:t xml:space="preserve">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(G)</w:t>
      </w:r>
      <w:r w:rsidRPr="002F08DE">
        <w:rPr>
          <w:rFonts w:ascii="Liberation Serif" w:hAnsi="Liberation Serif"/>
          <w:color w:val="000000"/>
          <w:lang w:val="en-US"/>
        </w:rPr>
        <w:t xml:space="preserve"> Venn diagram comparing circadian genes identified after LD entrainment (blue circle) and after SD entrainment (red circle). Only a reduced number of genes </w:t>
      </w:r>
      <w:proofErr w:type="gramStart"/>
      <w:r w:rsidRPr="002F08DE">
        <w:rPr>
          <w:rFonts w:ascii="Liberation Serif" w:hAnsi="Liberation Serif"/>
          <w:color w:val="000000"/>
          <w:lang w:val="en-US"/>
        </w:rPr>
        <w:t>are identified</w:t>
      </w:r>
      <w:proofErr w:type="gramEnd"/>
      <w:r w:rsidRPr="002F08DE">
        <w:rPr>
          <w:rFonts w:ascii="Liberation Serif" w:hAnsi="Liberation Serif"/>
          <w:color w:val="000000"/>
          <w:lang w:val="en-US"/>
        </w:rPr>
        <w:t xml:space="preserve"> as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bona fide</w:t>
      </w:r>
      <w:r w:rsidRPr="002F08DE">
        <w:rPr>
          <w:rFonts w:ascii="Liberation Serif" w:hAnsi="Liberation Serif"/>
          <w:color w:val="000000"/>
          <w:lang w:val="en-US"/>
        </w:rPr>
        <w:t xml:space="preserve"> circadian maintaining rhythmicity under the free running conditions LL and DD after both LD and SD entrainments.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(H)</w:t>
      </w:r>
      <w:r w:rsidRPr="002F08DE">
        <w:rPr>
          <w:rFonts w:ascii="Liberation Serif" w:hAnsi="Liberation Serif"/>
          <w:color w:val="000000"/>
          <w:lang w:val="en-US"/>
        </w:rPr>
        <w:t xml:space="preserve"> Tree</w:t>
      </w:r>
      <w:ins w:id="8" w:author="MERCEDES GARCIA GONZALEZ" w:date="2022-11-21T15:31:00Z">
        <w:r w:rsidR="001324E1">
          <w:rPr>
            <w:rFonts w:ascii="Liberation Serif" w:hAnsi="Liberation Serif"/>
            <w:color w:val="000000"/>
            <w:lang w:val="en-US"/>
          </w:rPr>
          <w:t>-</w:t>
        </w:r>
      </w:ins>
      <w:r w:rsidRPr="002F08DE">
        <w:rPr>
          <w:rFonts w:ascii="Liberation Serif" w:hAnsi="Liberation Serif"/>
          <w:color w:val="000000"/>
          <w:lang w:val="en-US"/>
        </w:rPr>
        <w:t xml:space="preserve">map summarizing the biological processes significantly enriched over the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bona fide</w:t>
      </w:r>
      <w:r w:rsidRPr="002F08DE">
        <w:rPr>
          <w:rFonts w:ascii="Liberation Serif" w:hAnsi="Liberation Serif"/>
          <w:color w:val="000000"/>
          <w:lang w:val="en-US"/>
        </w:rPr>
        <w:t xml:space="preserve"> circadian genes or rhythmic genes under LD, SD, LL and DD. Rectangle sizes represent significance levels. Semantically similar biological processes </w:t>
      </w:r>
      <w:proofErr w:type="gramStart"/>
      <w:r w:rsidRPr="002F08DE">
        <w:rPr>
          <w:rFonts w:ascii="Liberation Serif" w:hAnsi="Liberation Serif"/>
          <w:color w:val="000000"/>
          <w:lang w:val="en-US"/>
        </w:rPr>
        <w:t>are grouped</w:t>
      </w:r>
      <w:proofErr w:type="gramEnd"/>
      <w:r w:rsidRPr="002F08DE">
        <w:rPr>
          <w:rFonts w:ascii="Liberation Serif" w:hAnsi="Liberation Serif"/>
          <w:color w:val="000000"/>
          <w:lang w:val="en-US"/>
        </w:rPr>
        <w:t xml:space="preserve"> together into the same colored rectangles. The most representative biological process </w:t>
      </w:r>
      <w:proofErr w:type="gramStart"/>
      <w:r w:rsidRPr="002F08DE">
        <w:rPr>
          <w:rFonts w:ascii="Liberation Serif" w:hAnsi="Liberation Serif"/>
          <w:color w:val="000000"/>
          <w:lang w:val="en-US"/>
        </w:rPr>
        <w:t>is shown</w:t>
      </w:r>
      <w:proofErr w:type="gramEnd"/>
      <w:r w:rsidRPr="002F08DE">
        <w:rPr>
          <w:rFonts w:ascii="Liberation Serif" w:hAnsi="Liberation Serif"/>
          <w:color w:val="000000"/>
          <w:lang w:val="en-US"/>
        </w:rPr>
        <w:t xml:space="preserve"> for each rectangle. </w:t>
      </w:r>
      <w:r w:rsidRPr="002F08DE">
        <w:rPr>
          <w:rFonts w:ascii="Liberation Serif" w:hAnsi="Liberation Serif"/>
          <w:b/>
          <w:bCs/>
          <w:color w:val="000000"/>
          <w:lang w:val="en-US"/>
        </w:rPr>
        <w:t>(I)</w:t>
      </w:r>
      <w:r w:rsidRPr="002F08DE">
        <w:rPr>
          <w:rFonts w:ascii="Liberation Serif" w:hAnsi="Liberation Serif"/>
          <w:color w:val="000000"/>
          <w:lang w:val="en-US"/>
        </w:rPr>
        <w:t xml:space="preserve"> Gene expression profiles under LD, SD, LL and DD of </w:t>
      </w:r>
      <w:proofErr w:type="spellStart"/>
      <w:r w:rsidRPr="002F08DE">
        <w:rPr>
          <w:rFonts w:ascii="Liberation Serif" w:hAnsi="Liberation Serif"/>
          <w:i/>
          <w:iCs/>
          <w:color w:val="000000"/>
          <w:lang w:val="en-US"/>
        </w:rPr>
        <w:t>RuBisCO</w:t>
      </w:r>
      <w:proofErr w:type="spellEnd"/>
      <w:r w:rsidRPr="002F08DE">
        <w:rPr>
          <w:rFonts w:ascii="Liberation Serif" w:hAnsi="Liberation Serif"/>
          <w:i/>
          <w:iCs/>
          <w:color w:val="000000"/>
          <w:lang w:val="en-US"/>
        </w:rPr>
        <w:t xml:space="preserve"> </w:t>
      </w:r>
      <w:proofErr w:type="spellStart"/>
      <w:r w:rsidRPr="002F08DE">
        <w:rPr>
          <w:rFonts w:ascii="Liberation Serif" w:hAnsi="Liberation Serif"/>
          <w:i/>
          <w:iCs/>
          <w:color w:val="000000"/>
          <w:lang w:val="en-US"/>
        </w:rPr>
        <w:t>Activase</w:t>
      </w:r>
      <w:proofErr w:type="spellEnd"/>
      <w:r w:rsidRPr="002F08DE">
        <w:rPr>
          <w:rFonts w:ascii="Liberation Serif" w:hAnsi="Liberation Serif"/>
          <w:color w:val="000000"/>
          <w:lang w:val="en-US"/>
        </w:rPr>
        <w:t xml:space="preserve"> (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ostta04g02510</w:t>
      </w:r>
      <w:r w:rsidRPr="002F08DE">
        <w:rPr>
          <w:rFonts w:ascii="Liberation Serif" w:hAnsi="Liberation Serif"/>
          <w:color w:val="000000"/>
          <w:lang w:val="en-US"/>
        </w:rPr>
        <w:t xml:space="preserve">,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RCA</w:t>
      </w:r>
      <w:r w:rsidRPr="002F08DE">
        <w:rPr>
          <w:rFonts w:ascii="Liberation Serif" w:hAnsi="Liberation Serif"/>
          <w:color w:val="000000"/>
          <w:lang w:val="en-US"/>
        </w:rPr>
        <w:t xml:space="preserve">) exemplifying that </w:t>
      </w:r>
      <w:r w:rsidRPr="002F08DE">
        <w:rPr>
          <w:rFonts w:ascii="Liberation Serif" w:hAnsi="Liberation Serif"/>
          <w:i/>
          <w:iCs/>
          <w:color w:val="000000"/>
          <w:lang w:val="en-US"/>
        </w:rPr>
        <w:t>bona fide</w:t>
      </w:r>
      <w:r w:rsidRPr="002F08DE">
        <w:rPr>
          <w:rFonts w:ascii="Liberation Serif" w:hAnsi="Liberation Serif"/>
          <w:color w:val="000000"/>
          <w:lang w:val="en-US"/>
        </w:rPr>
        <w:t xml:space="preserve"> circadian genes that maintain rhythmicity under light/dark cycles as well as free running conditions </w:t>
      </w:r>
      <w:commentRangeStart w:id="9"/>
      <w:r w:rsidRPr="002F08DE">
        <w:rPr>
          <w:rFonts w:ascii="Liberation Serif" w:hAnsi="Liberation Serif"/>
          <w:color w:val="000000"/>
          <w:lang w:val="en-US"/>
        </w:rPr>
        <w:t>are involved in photosynthesis related processes. </w:t>
      </w:r>
      <w:commentRangeEnd w:id="9"/>
      <w:r w:rsidR="004E299A">
        <w:rPr>
          <w:rStyle w:val="Refdecomentario"/>
        </w:rPr>
        <w:commentReference w:id="9"/>
      </w:r>
      <w:bookmarkStart w:id="10" w:name="_GoBack"/>
      <w:bookmarkEnd w:id="10"/>
    </w:p>
    <w:sectPr w:rsidR="00203D03" w:rsidRPr="002F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MERCEDES GARCIA GONZALEZ" w:date="2022-11-21T15:19:00Z" w:initials="MGG">
    <w:p w14:paraId="6CB13290" w14:textId="77777777" w:rsidR="002F08DE" w:rsidRDefault="002F08DE">
      <w:pPr>
        <w:pStyle w:val="Textocomentario"/>
      </w:pPr>
      <w:r>
        <w:rPr>
          <w:rStyle w:val="Refdecomentario"/>
        </w:rPr>
        <w:annotationRef/>
      </w:r>
      <w:r>
        <w:t>¿Esto en el pie de figura?</w:t>
      </w:r>
    </w:p>
    <w:p w14:paraId="64EDBD2A" w14:textId="77777777" w:rsidR="002F08DE" w:rsidRDefault="002F08DE">
      <w:pPr>
        <w:pStyle w:val="Textocomentario"/>
      </w:pPr>
      <w:r>
        <w:t xml:space="preserve">“ejemplo de un gen (POLA2) con patrón de </w:t>
      </w:r>
      <w:proofErr w:type="spellStart"/>
      <w:r>
        <w:t>ritmicidad</w:t>
      </w:r>
      <w:proofErr w:type="spellEnd"/>
      <w:r>
        <w:t xml:space="preserve"> diferente en LL y DD”</w:t>
      </w:r>
    </w:p>
  </w:comment>
  <w:comment w:id="7" w:author="MERCEDES GARCIA GONZALEZ" w:date="2022-11-21T15:29:00Z" w:initials="MGG">
    <w:p w14:paraId="0F7EE208" w14:textId="77777777" w:rsidR="001324E1" w:rsidRDefault="001324E1">
      <w:pPr>
        <w:pStyle w:val="Textocomentario"/>
      </w:pPr>
      <w:r>
        <w:rPr>
          <w:rStyle w:val="Refdecomentario"/>
        </w:rPr>
        <w:annotationRef/>
      </w:r>
      <w:r>
        <w:t>Mismo comentario</w:t>
      </w:r>
    </w:p>
  </w:comment>
  <w:comment w:id="9" w:author="MERCEDES GARCIA GONZALEZ" w:date="2022-11-21T15:32:00Z" w:initials="MGG">
    <w:p w14:paraId="11B2045B" w14:textId="77777777" w:rsidR="004E299A" w:rsidRDefault="004E299A">
      <w:pPr>
        <w:pStyle w:val="Textocomentario"/>
      </w:pPr>
      <w:r>
        <w:rPr>
          <w:rStyle w:val="Refdecomentario"/>
        </w:rPr>
        <w:annotationRef/>
      </w:r>
      <w:r>
        <w:t>¿Eliminar?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EDBD2A" w15:done="0"/>
  <w15:commentEx w15:paraId="0F7EE208" w15:done="0"/>
  <w15:commentEx w15:paraId="11B204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ES GARCIA GONZALEZ">
    <w15:presenceInfo w15:providerId="None" w15:userId="MERCEDES GARCIA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DE"/>
    <w:rsid w:val="001324E1"/>
    <w:rsid w:val="00203D03"/>
    <w:rsid w:val="002F08DE"/>
    <w:rsid w:val="004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6869"/>
  <w15:chartTrackingRefBased/>
  <w15:docId w15:val="{CBB96CB0-FD6F-40E4-9E7E-FBC12DC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data">
    <w:name w:val="docdata"/>
    <w:aliases w:val="docy,v5,11293,bqiaagaaeyqcaaagiaiaaapnkaaabfuoaaaaaaaaaaaaaaaaaaaaaaaaaaaaaaaaaaaaaaaaaaaaaaaaaaaaaaaaaaaaaaaaaaaaaaaaaaaaaaaaaaaaaaaaaaaaaaaaaaaaaaaaaaaaaaaaaaaaaaaaaaaaaaaaaaaaaaaaaaaaaaaaaaaaaaaaaaaaaaaaaaaaaaaaaaaaaaaaaaaaaaaaaaaaaaaaaaaaaaa"/>
    <w:basedOn w:val="Fuentedeprrafopredeter"/>
    <w:rsid w:val="002F08DE"/>
  </w:style>
  <w:style w:type="character" w:styleId="Refdecomentario">
    <w:name w:val="annotation reference"/>
    <w:basedOn w:val="Fuentedeprrafopredeter"/>
    <w:uiPriority w:val="99"/>
    <w:semiHidden/>
    <w:unhideWhenUsed/>
    <w:rsid w:val="002F08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08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08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0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08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GARCIA GONZALEZ</dc:creator>
  <cp:keywords/>
  <dc:description/>
  <cp:lastModifiedBy>MERCEDES GARCIA GONZALEZ</cp:lastModifiedBy>
  <cp:revision>1</cp:revision>
  <dcterms:created xsi:type="dcterms:W3CDTF">2022-11-21T14:12:00Z</dcterms:created>
  <dcterms:modified xsi:type="dcterms:W3CDTF">2022-11-21T14:33:00Z</dcterms:modified>
</cp:coreProperties>
</file>