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00ECC" w14:textId="77777777" w:rsidR="00047170" w:rsidRDefault="00B53D9C">
      <w:pPr>
        <w:jc w:val="both"/>
      </w:pPr>
      <w:r>
        <w:rPr>
          <w:b/>
          <w:bCs/>
        </w:rPr>
        <w:t>Figure 3. Seasonal and photoperiodic effects over gene expression profiles.</w:t>
      </w:r>
      <w:r>
        <w:t xml:space="preserve"> </w:t>
      </w:r>
      <w:r>
        <w:rPr>
          <w:b/>
          <w:bCs/>
        </w:rPr>
        <w:t>(A)</w:t>
      </w:r>
      <w:r>
        <w:t xml:space="preserve"> Boxplot representing rhythmic genes amplitude </w:t>
      </w:r>
      <w:del w:id="0" w:author="MERCEDES GARCIA GONZALEZ" w:date="2022-11-22T18:04:00Z">
        <w:r w:rsidDel="00355F78">
          <w:delText xml:space="preserve">or </w:delText>
        </w:r>
      </w:del>
      <w:ins w:id="1" w:author="MERCEDES GARCIA GONZALEZ" w:date="2022-11-22T18:04:00Z">
        <w:r w:rsidR="00355F78">
          <w:t>(</w:t>
        </w:r>
      </w:ins>
      <w:r>
        <w:t>maximum expression level</w:t>
      </w:r>
      <w:ins w:id="2" w:author="MERCEDES GARCIA GONZALEZ" w:date="2022-11-22T18:05:00Z">
        <w:r w:rsidR="00355F78">
          <w:t>)</w:t>
        </w:r>
      </w:ins>
      <w:r>
        <w:t xml:space="preserve"> reached under long day condition</w:t>
      </w:r>
      <w:del w:id="3" w:author="MERCEDES GARCIA GONZALEZ" w:date="2022-11-22T18:05:00Z">
        <w:r w:rsidDel="00355F78">
          <w:delText>s</w:delText>
        </w:r>
      </w:del>
      <w:r>
        <w:t xml:space="preserve"> (LD, alternating 16h light / 8h dark, blue) and under short day condition</w:t>
      </w:r>
      <w:del w:id="4" w:author="MERCEDES GARCIA GONZALEZ" w:date="2022-11-22T18:05:00Z">
        <w:r w:rsidDel="00355F78">
          <w:delText>s</w:delText>
        </w:r>
      </w:del>
      <w:r>
        <w:t xml:space="preserve"> (SD, alternating 8h light / 16h dark, red). </w:t>
      </w:r>
      <w:ins w:id="5" w:author="MERCEDES GARCIA GONZALEZ" w:date="2022-11-22T18:07:00Z">
        <w:r w:rsidR="00355F78">
          <w:t>C</w:t>
        </w:r>
      </w:ins>
      <w:ins w:id="6" w:author="MERCEDES GARCIA GONZALEZ" w:date="2022-11-22T18:06:00Z">
        <w:r w:rsidR="00355F78">
          <w:t>entral horizontal lines</w:t>
        </w:r>
        <w:r w:rsidR="00355F78">
          <w:t xml:space="preserve"> represent </w:t>
        </w:r>
      </w:ins>
      <w:ins w:id="7" w:author="MERCEDES GARCIA GONZALEZ" w:date="2022-11-22T18:07:00Z">
        <w:r w:rsidR="00355F78">
          <w:t>m</w:t>
        </w:r>
      </w:ins>
      <w:del w:id="8" w:author="MERCEDES GARCIA GONZALEZ" w:date="2022-11-22T18:07:00Z">
        <w:r w:rsidDel="00355F78">
          <w:delText>M</w:delText>
        </w:r>
      </w:del>
      <w:proofErr w:type="gramStart"/>
      <w:r>
        <w:t xml:space="preserve">edians </w:t>
      </w:r>
      <w:proofErr w:type="gramEnd"/>
      <w:del w:id="9" w:author="MERCEDES GARCIA GONZALEZ" w:date="2022-11-22T18:07:00Z">
        <w:r w:rsidDel="00355F78">
          <w:delText xml:space="preserve">are </w:delText>
        </w:r>
      </w:del>
      <w:del w:id="10" w:author="MERCEDES GARCIA GONZALEZ" w:date="2022-11-22T18:06:00Z">
        <w:r w:rsidDel="00355F78">
          <w:delText>represente</w:delText>
        </w:r>
      </w:del>
      <w:del w:id="11" w:author="MERCEDES GARCIA GONZALEZ" w:date="2022-11-22T18:07:00Z">
        <w:r w:rsidDel="00355F78">
          <w:delText>d by</w:delText>
        </w:r>
      </w:del>
      <w:del w:id="12" w:author="MERCEDES GARCIA GONZALEZ" w:date="2022-11-22T18:06:00Z">
        <w:r w:rsidDel="00355F78">
          <w:delText xml:space="preserve"> c</w:delText>
        </w:r>
        <w:r w:rsidDel="00355F78">
          <w:delText>entral horizontal lines</w:delText>
        </w:r>
      </w:del>
      <w:r>
        <w:t xml:space="preserve">, upper and lower quartiles by boxes, minimum and maximum values by whisker ends. Gene expression levels are measured as FPKM (Fragments </w:t>
      </w:r>
      <w:proofErr w:type="gramStart"/>
      <w:r>
        <w:t>Per</w:t>
      </w:r>
      <w:proofErr w:type="gramEnd"/>
      <w:r>
        <w:t xml:space="preserve"> </w:t>
      </w:r>
      <w:proofErr w:type="spellStart"/>
      <w:r>
        <w:t>Kilobase</w:t>
      </w:r>
      <w:proofErr w:type="spellEnd"/>
      <w:r>
        <w:t xml:space="preserve"> of transcript per Million fragments mapped). SD amplitudes </w:t>
      </w:r>
      <w:proofErr w:type="gramStart"/>
      <w:r>
        <w:t>are significantly reduce</w:t>
      </w:r>
      <w:r>
        <w:t>d</w:t>
      </w:r>
      <w:proofErr w:type="gramEnd"/>
      <w:r>
        <w:t xml:space="preserve"> with respect to LD according to a p-value of </w:t>
      </w:r>
      <w:r>
        <w:t>1.16 × 10</w:t>
      </w:r>
      <w:r>
        <w:rPr>
          <w:vertAlign w:val="superscript"/>
        </w:rPr>
        <w:t>-111</w:t>
      </w:r>
      <w:r>
        <w:rPr>
          <w:vertAlign w:val="superscript"/>
        </w:rPr>
        <w:t xml:space="preserve"> </w:t>
      </w:r>
      <w:r>
        <w:t>computed using Mann-Whitney-Wilcoxon test</w:t>
      </w:r>
      <w:del w:id="13" w:author="MERCEDES GARCIA GONZALEZ" w:date="2022-11-22T18:06:00Z">
        <w:r w:rsidDel="00355F78">
          <w:delText xml:space="preserve"> </w:delText>
        </w:r>
        <w:r w:rsidDel="00355F78">
          <w:delText>possibly due to a decline in culture synchrony under SD</w:delText>
        </w:r>
      </w:del>
      <w:r>
        <w:t xml:space="preserve">. </w:t>
      </w:r>
      <w:r>
        <w:rPr>
          <w:b/>
          <w:bCs/>
        </w:rPr>
        <w:t>(B)</w:t>
      </w:r>
      <w:r>
        <w:t xml:space="preserve"> Histograms showing the distribution of the number of genes with </w:t>
      </w:r>
      <w:del w:id="14" w:author="MERCEDES GARCIA GONZALEZ" w:date="2022-11-22T18:08:00Z">
        <w:r w:rsidDel="00355F78">
          <w:delText xml:space="preserve">phase or </w:delText>
        </w:r>
      </w:del>
      <w:r>
        <w:t xml:space="preserve">maximum expression </w:t>
      </w:r>
      <w:r>
        <w:t>level at specific time points during the day under LD condition</w:t>
      </w:r>
      <w:del w:id="15" w:author="MERCEDES GARCIA GONZALEZ" w:date="2022-11-22T18:08:00Z">
        <w:r w:rsidDel="00355F78">
          <w:delText>s</w:delText>
        </w:r>
      </w:del>
      <w:r>
        <w:t xml:space="preserve"> (blue, top) and SD condition</w:t>
      </w:r>
      <w:del w:id="16" w:author="MERCEDES GARCIA GONZALEZ" w:date="2022-11-22T18:08:00Z">
        <w:r w:rsidDel="00355F78">
          <w:delText>s</w:delText>
        </w:r>
      </w:del>
      <w:r>
        <w:t xml:space="preserve"> (red, bottom). ZTN, </w:t>
      </w:r>
      <w:proofErr w:type="spellStart"/>
      <w:r>
        <w:t>Zeitgeber</w:t>
      </w:r>
      <w:proofErr w:type="spellEnd"/>
      <w:r>
        <w:t xml:space="preserve"> time N, marks the time point N hours after dawn (lights on). </w:t>
      </w:r>
      <w:commentRangeStart w:id="17"/>
      <w:r>
        <w:t xml:space="preserve">Backward phase shifts are apparent under SD when gene phases </w:t>
      </w:r>
      <w:proofErr w:type="gramStart"/>
      <w:r>
        <w:t>are mostl</w:t>
      </w:r>
      <w:r>
        <w:t>y reached</w:t>
      </w:r>
      <w:proofErr w:type="gramEnd"/>
      <w:r>
        <w:t xml:space="preserve"> around SD midnight ZT12 to ZT16 whereas, under LD, phases are uniformly distributed from dusk (ZT12) to the end of the night</w:t>
      </w:r>
      <w:commentRangeEnd w:id="17"/>
      <w:r w:rsidR="00355F78">
        <w:rPr>
          <w:rStyle w:val="Refdecomentario"/>
          <w:rFonts w:cs="Mangal"/>
        </w:rPr>
        <w:commentReference w:id="17"/>
      </w:r>
      <w:r>
        <w:t xml:space="preserve">.  </w:t>
      </w:r>
      <w:r>
        <w:rPr>
          <w:b/>
          <w:bCs/>
        </w:rPr>
        <w:t>(C)</w:t>
      </w:r>
      <w:r>
        <w:t xml:space="preserve"> Gene expression profiles under LD (blue line) and SD (red line) of </w:t>
      </w:r>
      <w:r>
        <w:rPr>
          <w:i/>
          <w:iCs/>
        </w:rPr>
        <w:t>Cyclin B</w:t>
      </w:r>
      <w:r>
        <w:t xml:space="preserve"> (</w:t>
      </w:r>
      <w:r>
        <w:rPr>
          <w:i/>
          <w:iCs/>
        </w:rPr>
        <w:t>ostta01g06150</w:t>
      </w:r>
      <w:r>
        <w:t xml:space="preserve">, </w:t>
      </w:r>
      <w:r>
        <w:rPr>
          <w:i/>
          <w:iCs/>
        </w:rPr>
        <w:t>CYCB</w:t>
      </w:r>
      <w:r>
        <w:t xml:space="preserve">, top) and </w:t>
      </w:r>
      <w:r>
        <w:rPr>
          <w:i/>
          <w:iCs/>
        </w:rPr>
        <w:t xml:space="preserve">Delta-9 </w:t>
      </w:r>
      <w:r>
        <w:rPr>
          <w:i/>
          <w:iCs/>
        </w:rPr>
        <w:t>acyl-lipid desaturase 1</w:t>
      </w:r>
      <w:r>
        <w:t xml:space="preserve"> (</w:t>
      </w:r>
      <w:r>
        <w:rPr>
          <w:i/>
          <w:iCs/>
        </w:rPr>
        <w:t>ostta01g00790</w:t>
      </w:r>
      <w:r>
        <w:t xml:space="preserve">, </w:t>
      </w:r>
      <w:r>
        <w:rPr>
          <w:i/>
          <w:iCs/>
        </w:rPr>
        <w:t>ADS1</w:t>
      </w:r>
      <w:r>
        <w:t xml:space="preserve">, bottom). White rectangles </w:t>
      </w:r>
      <w:ins w:id="18" w:author="MERCEDES GARCIA GONZALEZ" w:date="2022-11-22T18:11:00Z">
        <w:r w:rsidR="00355F78">
          <w:t xml:space="preserve">in abscise frame </w:t>
        </w:r>
      </w:ins>
      <w:r>
        <w:t>represent photoperiods (light periods</w:t>
      </w:r>
      <w:del w:id="19" w:author="MERCEDES GARCIA GONZALEZ" w:date="2022-11-22T18:12:00Z">
        <w:r w:rsidDel="00392023">
          <w:delText xml:space="preserve"> or days</w:delText>
        </w:r>
      </w:del>
      <w:r>
        <w:t xml:space="preserve">), blue and red filled rectangles correspond to </w:t>
      </w:r>
      <w:proofErr w:type="spellStart"/>
      <w:r>
        <w:t>skotoperiods</w:t>
      </w:r>
      <w:proofErr w:type="spellEnd"/>
      <w:r>
        <w:t xml:space="preserve"> under LD and SD respectively (dark periods</w:t>
      </w:r>
      <w:del w:id="20" w:author="MERCEDES GARCIA GONZALEZ" w:date="2022-11-22T18:12:00Z">
        <w:r w:rsidDel="00392023">
          <w:delText xml:space="preserve"> or nights</w:delText>
        </w:r>
      </w:del>
      <w:r>
        <w:t xml:space="preserve">). Gene expression levels </w:t>
      </w:r>
      <w:r>
        <w:t xml:space="preserve">are measured as FPKM </w:t>
      </w:r>
      <w:commentRangeStart w:id="21"/>
      <w:r>
        <w:t xml:space="preserve">(Fragments </w:t>
      </w:r>
      <w:proofErr w:type="gramStart"/>
      <w:r>
        <w:t>Per</w:t>
      </w:r>
      <w:proofErr w:type="gramEnd"/>
      <w:r>
        <w:t xml:space="preserve"> </w:t>
      </w:r>
      <w:proofErr w:type="spellStart"/>
      <w:r>
        <w:t>Kilobase</w:t>
      </w:r>
      <w:proofErr w:type="spellEnd"/>
      <w:r>
        <w:t xml:space="preserve"> of transcript per Million fragments mapped)</w:t>
      </w:r>
      <w:commentRangeEnd w:id="21"/>
      <w:r w:rsidR="00392023">
        <w:rPr>
          <w:rStyle w:val="Refdecomentario"/>
          <w:rFonts w:cs="Mangal"/>
        </w:rPr>
        <w:commentReference w:id="21"/>
      </w:r>
      <w:r>
        <w:t>. Blue and red vertical dotted arrows mark LD and SD phases. Horizontal black arrow represents backward phase shifts under SD when compared to LD. Blue and red horizont</w:t>
      </w:r>
      <w:r>
        <w:t xml:space="preserve">al dashed lines mark LD and SD amplitudes. Vertical black arrows represent the reductions in amplitude under SD with respect to LD. </w:t>
      </w:r>
      <w:r>
        <w:rPr>
          <w:b/>
          <w:bCs/>
        </w:rPr>
        <w:t>(D)</w:t>
      </w:r>
      <w:r>
        <w:t xml:space="preserve"> </w:t>
      </w:r>
      <w:proofErr w:type="spellStart"/>
      <w:r>
        <w:t>Barplot</w:t>
      </w:r>
      <w:proofErr w:type="spellEnd"/>
      <w:r>
        <w:t xml:space="preserve"> representing </w:t>
      </w:r>
      <w:del w:id="22" w:author="MERCEDES GARCIA GONZALEZ" w:date="2022-11-22T18:14:00Z">
        <w:r w:rsidDel="00392023">
          <w:delText xml:space="preserve">in different green colours </w:delText>
        </w:r>
      </w:del>
      <w:r>
        <w:t xml:space="preserve">the number of </w:t>
      </w:r>
      <w:proofErr w:type="spellStart"/>
      <w:r>
        <w:t>non rhythmic</w:t>
      </w:r>
      <w:proofErr w:type="spellEnd"/>
      <w:r>
        <w:t xml:space="preserve">, single peak rhythmic and two peaks rhythmic </w:t>
      </w:r>
      <w:r>
        <w:t xml:space="preserve">genes under LD, ND (neutral day, alternating 12h light / 12h dark) and SD conditions. An increase in the number of two peaks rhythmic genes </w:t>
      </w:r>
      <w:proofErr w:type="gramStart"/>
      <w:r>
        <w:t>is observed</w:t>
      </w:r>
      <w:proofErr w:type="gramEnd"/>
      <w:r>
        <w:t xml:space="preserve"> as the photoperiod or day shortens from LD to ND and SD conditions. </w:t>
      </w:r>
      <w:r>
        <w:rPr>
          <w:b/>
          <w:bCs/>
        </w:rPr>
        <w:t>(E)</w:t>
      </w:r>
      <w:r>
        <w:t xml:space="preserve"> Gene expression profiles under L</w:t>
      </w:r>
      <w:r>
        <w:t xml:space="preserve">D (blue line) and SD (red line) of </w:t>
      </w:r>
      <w:r>
        <w:rPr>
          <w:i/>
          <w:iCs/>
        </w:rPr>
        <w:t>Ferredoxin-NADP+ reductase</w:t>
      </w:r>
      <w:r>
        <w:t xml:space="preserve"> (</w:t>
      </w:r>
      <w:r>
        <w:rPr>
          <w:i/>
          <w:iCs/>
        </w:rPr>
        <w:t>ostta18g01250</w:t>
      </w:r>
      <w:r>
        <w:t xml:space="preserve">, </w:t>
      </w:r>
      <w:r>
        <w:rPr>
          <w:i/>
          <w:iCs/>
        </w:rPr>
        <w:t>FNR</w:t>
      </w:r>
      <w:r>
        <w:t>)</w:t>
      </w:r>
      <w:ins w:id="23" w:author="MERCEDES GARCIA GONZALEZ" w:date="2022-11-22T18:16:00Z">
        <w:r w:rsidR="00392023">
          <w:t xml:space="preserve"> to illustrate the</w:t>
        </w:r>
      </w:ins>
      <w:ins w:id="24" w:author="MERCEDES GARCIA GONZALEZ" w:date="2022-11-22T18:17:00Z">
        <w:r w:rsidR="00392023">
          <w:t xml:space="preserve"> different expression</w:t>
        </w:r>
      </w:ins>
      <w:ins w:id="25" w:author="MERCEDES GARCIA GONZALEZ" w:date="2022-11-22T18:16:00Z">
        <w:r w:rsidR="00392023">
          <w:t xml:space="preserve"> patterns</w:t>
        </w:r>
      </w:ins>
      <w:ins w:id="26" w:author="MERCEDES GARCIA GONZALEZ" w:date="2022-11-22T18:17:00Z">
        <w:r w:rsidR="00392023">
          <w:t xml:space="preserve"> in LD and SD</w:t>
        </w:r>
      </w:ins>
      <w:r>
        <w:t>.</w:t>
      </w:r>
      <w:del w:id="27" w:author="MERCEDES GARCIA GONZALEZ" w:date="2022-11-22T18:15:00Z">
        <w:r w:rsidDel="00392023">
          <w:delText xml:space="preserve"> This gene illustrates how specific single peak rhythmic expression patterns under LD conditions become two peaks rhythmic expression profiles under SD conditions</w:delText>
        </w:r>
      </w:del>
      <w:r>
        <w:t xml:space="preserve">.  </w:t>
      </w:r>
      <w:r>
        <w:rPr>
          <w:b/>
          <w:bCs/>
        </w:rPr>
        <w:t>(F)</w:t>
      </w:r>
      <w:r>
        <w:t xml:space="preserve"> Gene</w:t>
      </w:r>
      <w:r>
        <w:t xml:space="preserve"> expression profiles under SD and free running conditions consisting of constant light (LL) or constant dark (DD) of </w:t>
      </w:r>
      <w:r>
        <w:rPr>
          <w:i/>
          <w:iCs/>
        </w:rPr>
        <w:t>Ferredoxin-NADP+ reductase</w:t>
      </w:r>
      <w:r>
        <w:t xml:space="preserve"> (</w:t>
      </w:r>
      <w:r>
        <w:rPr>
          <w:i/>
          <w:iCs/>
        </w:rPr>
        <w:t>ostta18g01250</w:t>
      </w:r>
      <w:r>
        <w:t xml:space="preserve">, </w:t>
      </w:r>
      <w:r>
        <w:rPr>
          <w:i/>
          <w:iCs/>
        </w:rPr>
        <w:t>FNR</w:t>
      </w:r>
      <w:r>
        <w:t xml:space="preserve">). </w:t>
      </w:r>
      <w:commentRangeStart w:id="28"/>
      <w:r>
        <w:t>This gene exemplifies how two peaks expression patterns under SD conditions could emerge a</w:t>
      </w:r>
      <w:r>
        <w:t xml:space="preserve">s the combination of two distinct rhythmic profiles. One depending on the photoperiod (dotted line) with phase marked with a grey vertical arrow maintaining its rhythmicity only under LL (top). Another expression profile is apparent depending on the </w:t>
      </w:r>
      <w:proofErr w:type="spellStart"/>
      <w:r>
        <w:t>skotop</w:t>
      </w:r>
      <w:r>
        <w:t>eriod</w:t>
      </w:r>
      <w:proofErr w:type="spellEnd"/>
      <w:r>
        <w:t xml:space="preserve"> (dashed line) with phase marked with a black vertical arrow maintaining its rhythmicity only under DD (bottom). </w:t>
      </w:r>
      <w:commentRangeEnd w:id="28"/>
      <w:r w:rsidR="00392023">
        <w:rPr>
          <w:rStyle w:val="Refdecomentario"/>
          <w:rFonts w:cs="Mangal"/>
        </w:rPr>
        <w:commentReference w:id="28"/>
      </w:r>
      <w:r>
        <w:rPr>
          <w:b/>
          <w:bCs/>
        </w:rPr>
        <w:t>(G)</w:t>
      </w:r>
      <w:r>
        <w:t xml:space="preserve"> Circular </w:t>
      </w:r>
      <w:proofErr w:type="spellStart"/>
      <w:r>
        <w:t>heatmap</w:t>
      </w:r>
      <w:proofErr w:type="spellEnd"/>
      <w:r>
        <w:t xml:space="preserve"> representing the temporal organization of gene expression profiles under LD conditions. Dark blue stands for low expr</w:t>
      </w:r>
      <w:r>
        <w:t xml:space="preserve">ession whereas yellow represents high expression. Genes </w:t>
      </w:r>
      <w:proofErr w:type="gramStart"/>
      <w:r>
        <w:t>are clustered</w:t>
      </w:r>
      <w:proofErr w:type="gramEnd"/>
      <w:r>
        <w:t xml:space="preserve"> depending on their </w:t>
      </w:r>
      <w:del w:id="29" w:author="MERCEDES GARCIA GONZALEZ" w:date="2022-11-22T18:19:00Z">
        <w:r w:rsidDel="00392023">
          <w:delText xml:space="preserve">phase or </w:delText>
        </w:r>
      </w:del>
      <w:r>
        <w:t xml:space="preserve">time of maximum expression </w:t>
      </w:r>
      <w:r>
        <w:t>being</w:t>
      </w:r>
      <w:r>
        <w:t xml:space="preserve"> </w:t>
      </w:r>
      <w:commentRangeStart w:id="30"/>
      <w:r>
        <w:t>genes with phase at ZT0 located in the outer circle and being genes with phase at subsequent ZTs placed sequentially into inn</w:t>
      </w:r>
      <w:r>
        <w:t xml:space="preserve">er circles. </w:t>
      </w:r>
      <w:commentRangeEnd w:id="30"/>
      <w:r w:rsidR="00392023">
        <w:rPr>
          <w:rStyle w:val="Refdecomentario"/>
          <w:rFonts w:cs="Mangal"/>
        </w:rPr>
        <w:commentReference w:id="30"/>
      </w:r>
      <w:r>
        <w:t xml:space="preserve">Biological enriched processes in the gene set with phase at each specific time point are depicting </w:t>
      </w:r>
      <w:commentRangeStart w:id="31"/>
      <w:r>
        <w:t>capturing the diurnal transcriptional program over diurnal cycles</w:t>
      </w:r>
      <w:commentRangeEnd w:id="31"/>
      <w:r>
        <w:rPr>
          <w:rStyle w:val="Refdecomentario"/>
          <w:rFonts w:cs="Mangal"/>
        </w:rPr>
        <w:commentReference w:id="31"/>
      </w:r>
      <w:r>
        <w:t xml:space="preserve"> under LD conditions. </w:t>
      </w:r>
      <w:r>
        <w:rPr>
          <w:b/>
          <w:bCs/>
        </w:rPr>
        <w:t>(H)</w:t>
      </w:r>
      <w:r>
        <w:t xml:space="preserve"> Similarly, circular </w:t>
      </w:r>
      <w:proofErr w:type="spellStart"/>
      <w:r>
        <w:t>heatmap</w:t>
      </w:r>
      <w:proofErr w:type="spellEnd"/>
      <w:r>
        <w:t xml:space="preserve"> representing the temporal </w:t>
      </w:r>
      <w:r>
        <w:t xml:space="preserve">organization of the diurnal transcriptional program under SD conditions. </w:t>
      </w:r>
      <w:commentRangeStart w:id="33"/>
      <w:r>
        <w:t xml:space="preserve">A shift as well as a rearrangement </w:t>
      </w:r>
      <w:proofErr w:type="gramStart"/>
      <w:r>
        <w:t>is observed</w:t>
      </w:r>
      <w:proofErr w:type="gramEnd"/>
      <w:r>
        <w:t xml:space="preserve"> in the SD diurnal transcriptional program when compared to the one inferred for LD</w:t>
      </w:r>
      <w:commentRangeEnd w:id="33"/>
      <w:r>
        <w:rPr>
          <w:rStyle w:val="Refdecomentario"/>
          <w:rFonts w:cs="Mangal"/>
        </w:rPr>
        <w:commentReference w:id="33"/>
      </w:r>
      <w:r>
        <w:t xml:space="preserve">.   </w:t>
      </w:r>
    </w:p>
    <w:p w14:paraId="30348A6B" w14:textId="77777777" w:rsidR="00047170" w:rsidRDefault="00047170">
      <w:pPr>
        <w:jc w:val="both"/>
      </w:pPr>
    </w:p>
    <w:p w14:paraId="6AAEEA55" w14:textId="77777777" w:rsidR="00047170" w:rsidRDefault="00047170">
      <w:pPr>
        <w:jc w:val="both"/>
      </w:pPr>
    </w:p>
    <w:sectPr w:rsidR="0004717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MERCEDES GARCIA GONZALEZ" w:date="2022-11-22T18:09:00Z" w:initials="MGG">
    <w:p w14:paraId="40B20442" w14:textId="77777777" w:rsidR="00355F78" w:rsidRPr="00355F78" w:rsidRDefault="00355F78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gramStart"/>
      <w:r w:rsidRPr="00355F78">
        <w:rPr>
          <w:lang w:val="es-ES"/>
        </w:rPr>
        <w:t>Resultados</w:t>
      </w:r>
      <w:proofErr w:type="gramEnd"/>
      <w:r w:rsidRPr="00355F78">
        <w:rPr>
          <w:lang w:val="es-ES"/>
        </w:rPr>
        <w:t xml:space="preserve"> pero no en el pie de figura.</w:t>
      </w:r>
    </w:p>
    <w:p w14:paraId="085A3BC9" w14:textId="77777777" w:rsidR="00355F78" w:rsidRDefault="00355F78">
      <w:pPr>
        <w:pStyle w:val="Textocomentario"/>
        <w:rPr>
          <w:lang w:val="es-ES"/>
        </w:rPr>
      </w:pPr>
    </w:p>
    <w:p w14:paraId="08B43F67" w14:textId="77777777" w:rsidR="00355F78" w:rsidRDefault="00355F78">
      <w:pPr>
        <w:pStyle w:val="Textocomentario"/>
        <w:rPr>
          <w:lang w:val="es-ES"/>
        </w:rPr>
      </w:pPr>
      <w:r>
        <w:rPr>
          <w:lang w:val="es-ES"/>
        </w:rPr>
        <w:t>Los comentarios son idénticos a la figura 2.</w:t>
      </w:r>
    </w:p>
    <w:p w14:paraId="05F0FA6F" w14:textId="77777777" w:rsidR="00355F78" w:rsidRPr="00355F78" w:rsidRDefault="00355F78">
      <w:pPr>
        <w:pStyle w:val="Textocomentario"/>
        <w:rPr>
          <w:lang w:val="es-ES"/>
        </w:rPr>
      </w:pPr>
      <w:r>
        <w:rPr>
          <w:lang w:val="es-ES"/>
        </w:rPr>
        <w:t xml:space="preserve">El pie de figura debe explicar, qué hay en cada panel, el código de colores,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, pero no el resultado que se muestra.</w:t>
      </w:r>
    </w:p>
  </w:comment>
  <w:comment w:id="21" w:author="MERCEDES GARCIA GONZALEZ" w:date="2022-11-22T18:12:00Z" w:initials="MGG">
    <w:p w14:paraId="08C427A7" w14:textId="77777777" w:rsidR="00392023" w:rsidRPr="00392023" w:rsidRDefault="00392023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392023">
        <w:rPr>
          <w:lang w:val="es-ES"/>
        </w:rPr>
        <w:t xml:space="preserve">Ves </w:t>
      </w:r>
      <w:proofErr w:type="spellStart"/>
      <w:r w:rsidRPr="00392023">
        <w:rPr>
          <w:lang w:val="es-ES"/>
        </w:rPr>
        <w:t>neceario</w:t>
      </w:r>
      <w:proofErr w:type="spellEnd"/>
      <w:r w:rsidRPr="00392023">
        <w:rPr>
          <w:lang w:val="es-ES"/>
        </w:rPr>
        <w:t xml:space="preserve"> repetirlo cada vez que usas </w:t>
      </w:r>
      <w:r>
        <w:rPr>
          <w:lang w:val="es-ES"/>
        </w:rPr>
        <w:t>FPKM. Con indicarlo la primera vez que salga es suficiente.</w:t>
      </w:r>
    </w:p>
  </w:comment>
  <w:comment w:id="28" w:author="MERCEDES GARCIA GONZALEZ" w:date="2022-11-22T18:18:00Z" w:initials="MGG">
    <w:p w14:paraId="6831F567" w14:textId="77777777" w:rsidR="00392023" w:rsidRDefault="00392023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Resultados</w:t>
      </w:r>
      <w:proofErr w:type="spellEnd"/>
      <w:r>
        <w:t>?</w:t>
      </w:r>
    </w:p>
  </w:comment>
  <w:comment w:id="30" w:author="MERCEDES GARCIA GONZALEZ" w:date="2022-11-22T18:20:00Z" w:initials="MGG">
    <w:p w14:paraId="5FA0520C" w14:textId="77777777" w:rsidR="00392023" w:rsidRPr="00392023" w:rsidRDefault="00392023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392023">
        <w:rPr>
          <w:lang w:val="es-ES"/>
        </w:rPr>
        <w:t>Eso no lo veo claro. E</w:t>
      </w:r>
      <w:r>
        <w:rPr>
          <w:lang w:val="es-ES"/>
        </w:rPr>
        <w:t xml:space="preserve">so quiere decir que en la figura hay 6 </w:t>
      </w:r>
      <w:proofErr w:type="spellStart"/>
      <w:r>
        <w:rPr>
          <w:lang w:val="es-ES"/>
        </w:rPr>
        <w:t>circulos</w:t>
      </w:r>
      <w:proofErr w:type="spellEnd"/>
      <w:r>
        <w:rPr>
          <w:lang w:val="es-ES"/>
        </w:rPr>
        <w:t xml:space="preserve"> concéntricos, pero la verdad es que no se distingue la diferencia entre un circulo y el siguiente. Es complicado de visualizar</w:t>
      </w:r>
    </w:p>
  </w:comment>
  <w:comment w:id="31" w:author="MERCEDES GARCIA GONZALEZ" w:date="2022-11-22T18:23:00Z" w:initials="MGG">
    <w:p w14:paraId="24788A33" w14:textId="77777777" w:rsidR="00B53D9C" w:rsidRDefault="00B53D9C">
      <w:pPr>
        <w:pStyle w:val="Textocomentario"/>
      </w:pPr>
      <w:r>
        <w:rPr>
          <w:rStyle w:val="Refdecomentario"/>
        </w:rPr>
        <w:annotationRef/>
      </w:r>
      <w:r>
        <w:t xml:space="preserve">Diurnal? </w:t>
      </w:r>
      <w:r>
        <w:t xml:space="preserve">O </w:t>
      </w:r>
      <w:r>
        <w:t>diary</w:t>
      </w:r>
      <w:bookmarkStart w:id="32" w:name="_GoBack"/>
      <w:bookmarkEnd w:id="32"/>
    </w:p>
  </w:comment>
  <w:comment w:id="33" w:author="MERCEDES GARCIA GONZALEZ" w:date="2022-11-22T18:23:00Z" w:initials="MGG">
    <w:p w14:paraId="3F5A9953" w14:textId="77777777" w:rsidR="00B53D9C" w:rsidRDefault="00B53D9C">
      <w:pPr>
        <w:pStyle w:val="Textocomentario"/>
      </w:pPr>
      <w:r>
        <w:rPr>
          <w:rStyle w:val="Refdecomentario"/>
        </w:rPr>
        <w:annotationRef/>
      </w:r>
      <w:proofErr w:type="spellStart"/>
      <w:r>
        <w:t>Resultados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F0FA6F" w15:done="0"/>
  <w15:commentEx w15:paraId="08C427A7" w15:done="0"/>
  <w15:commentEx w15:paraId="6831F567" w15:done="0"/>
  <w15:commentEx w15:paraId="5FA0520C" w15:done="0"/>
  <w15:commentEx w15:paraId="24788A33" w15:done="0"/>
  <w15:commentEx w15:paraId="3F5A99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ES GARCIA GONZALEZ">
    <w15:presenceInfo w15:providerId="None" w15:userId="MERCEDES GARCIA GONZAL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047170"/>
    <w:rsid w:val="00047170"/>
    <w:rsid w:val="00355F78"/>
    <w:rsid w:val="00392023"/>
    <w:rsid w:val="00B5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5A60"/>
  <w15:docId w15:val="{10B0BC78-E628-438D-B2A5-9926A644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355F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F78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F78"/>
    <w:rPr>
      <w:rFonts w:cs="Mangal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F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F78"/>
    <w:rPr>
      <w:rFonts w:cs="Mangal"/>
      <w:b/>
      <w:bCs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F78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F7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1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MERCEDES GARCIA GONZALEZ</cp:lastModifiedBy>
  <cp:revision>24</cp:revision>
  <dcterms:created xsi:type="dcterms:W3CDTF">2022-10-12T23:24:00Z</dcterms:created>
  <dcterms:modified xsi:type="dcterms:W3CDTF">2022-11-22T17:24:00Z</dcterms:modified>
  <dc:language>en-US</dc:language>
</cp:coreProperties>
</file>