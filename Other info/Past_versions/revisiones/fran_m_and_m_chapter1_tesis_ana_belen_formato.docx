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numPr>
          <w:ilvl w:val="0"/>
          <w:numId w:val="3"/>
        </w:numPr>
        <w:spacing w:before="240" w:after="120"/>
        <w:rPr>
          <w:rFonts w:ascii="Liberation Sans" w:hAnsi="Liberation Sans"/>
        </w:rPr>
      </w:pPr>
      <w:r>
        <w:rPr>
          <w:rFonts w:ascii="Liberation Sans" w:hAnsi="Liberation Sans"/>
        </w:rPr>
        <w:drawing>
          <wp:anchor behindDoc="0" distT="0" distB="0" distL="0" distR="0" simplePos="0" locked="0" layoutInCell="1" allowOverlap="1" relativeHeight="2">
            <wp:simplePos x="0" y="0"/>
            <wp:positionH relativeFrom="column">
              <wp:posOffset>20320</wp:posOffset>
            </wp:positionH>
            <wp:positionV relativeFrom="paragraph">
              <wp:posOffset>121285</wp:posOffset>
            </wp:positionV>
            <wp:extent cx="1025525" cy="868680"/>
            <wp:effectExtent l="0" t="0" r="0" b="0"/>
            <wp:wrapSquare wrapText="largest"/>
            <wp:docPr id="1"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5" descr=""/>
                    <pic:cNvPicPr>
                      <a:picLocks noChangeAspect="1" noChangeArrowheads="1"/>
                    </pic:cNvPicPr>
                  </pic:nvPicPr>
                  <pic:blipFill>
                    <a:blip r:embed="rId2"/>
                    <a:srcRect l="0" t="0" r="57148" b="0"/>
                    <a:stretch>
                      <a:fillRect/>
                    </a:stretch>
                  </pic:blipFill>
                  <pic:spPr bwMode="auto">
                    <a:xfrm>
                      <a:off x="0" y="0"/>
                      <a:ext cx="1025525" cy="868680"/>
                    </a:xfrm>
                    <a:prstGeom prst="rect">
                      <a:avLst/>
                    </a:prstGeom>
                  </pic:spPr>
                </pic:pic>
              </a:graphicData>
            </a:graphic>
          </wp:anchor>
        </w:drawing>
        <w:drawing>
          <wp:anchor behindDoc="0" distT="0" distB="0" distL="0" distR="0" simplePos="0" locked="0" layoutInCell="1" allowOverlap="1" relativeHeight="3">
            <wp:simplePos x="0" y="0"/>
            <wp:positionH relativeFrom="column">
              <wp:posOffset>4335780</wp:posOffset>
            </wp:positionH>
            <wp:positionV relativeFrom="paragraph">
              <wp:posOffset>47625</wp:posOffset>
            </wp:positionV>
            <wp:extent cx="1633855" cy="1051560"/>
            <wp:effectExtent l="0" t="0" r="0" b="0"/>
            <wp:wrapSquare wrapText="largest"/>
            <wp:docPr id="2"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7" descr=""/>
                    <pic:cNvPicPr>
                      <a:picLocks noChangeAspect="1" noChangeArrowheads="1"/>
                    </pic:cNvPicPr>
                  </pic:nvPicPr>
                  <pic:blipFill>
                    <a:blip r:embed="rId3"/>
                    <a:srcRect l="0" t="14788" r="0" b="20854"/>
                    <a:stretch>
                      <a:fillRect/>
                    </a:stretch>
                  </pic:blipFill>
                  <pic:spPr bwMode="auto">
                    <a:xfrm>
                      <a:off x="0" y="0"/>
                      <a:ext cx="1633855" cy="1051560"/>
                    </a:xfrm>
                    <a:prstGeom prst="rect">
                      <a:avLst/>
                    </a:prstGeom>
                  </pic:spPr>
                </pic:pic>
              </a:graphicData>
            </a:graphic>
          </wp:anchor>
        </w:drawing>
      </w:r>
    </w:p>
    <w:p>
      <w:pPr>
        <w:pStyle w:val="Cuerpodetexto"/>
        <w:rPr>
          <w:rFonts w:ascii="Liberation Sans" w:hAnsi="Liberation Sans"/>
        </w:rPr>
      </w:pPr>
      <w:r>
        <w:rPr/>
      </w:r>
    </w:p>
    <w:p>
      <w:pPr>
        <w:pStyle w:val="Cuerpodetexto"/>
        <w:rPr>
          <w:rFonts w:ascii="Liberation Sans" w:hAnsi="Liberation Sans"/>
        </w:rPr>
      </w:pPr>
      <w:r>
        <w:rPr/>
      </w:r>
    </w:p>
    <w:p>
      <w:pPr>
        <w:pStyle w:val="Cuerpodetexto"/>
        <w:rPr>
          <w:b/>
          <w:b/>
          <w:bCs/>
          <w:sz w:val="28"/>
          <w:szCs w:val="28"/>
        </w:rPr>
      </w:pPr>
      <w:r>
        <w:rPr>
          <w:b/>
          <w:bCs/>
          <w:sz w:val="28"/>
          <w:szCs w:val="28"/>
        </w:rPr>
        <w:t xml:space="preserve">Doctoral Thesis </w:t>
      </w:r>
    </w:p>
    <w:p>
      <w:pPr>
        <w:pStyle w:val="Cuerpodetexto"/>
        <w:jc w:val="both"/>
        <w:rPr>
          <w:b/>
          <w:b/>
          <w:bCs/>
          <w:sz w:val="52"/>
          <w:szCs w:val="52"/>
        </w:rPr>
      </w:pPr>
      <w:r>
        <w:rPr>
          <w:b/>
          <w:bCs/>
          <w:sz w:val="52"/>
          <w:szCs w:val="52"/>
        </w:rPr>
        <w:t xml:space="preserve">Multiomics Characterization of the </w:t>
      </w:r>
    </w:p>
    <w:p>
      <w:pPr>
        <w:pStyle w:val="Cuerpodetexto"/>
        <w:jc w:val="both"/>
        <w:rPr>
          <w:b/>
          <w:b/>
          <w:bCs/>
          <w:sz w:val="52"/>
          <w:szCs w:val="52"/>
        </w:rPr>
      </w:pPr>
      <w:r>
        <w:rPr>
          <w:b/>
          <w:bCs/>
          <w:sz w:val="52"/>
          <w:szCs w:val="52"/>
        </w:rPr>
        <w:t xml:space="preserve">Responses to Diurnal and Seasonal </w:t>
      </w:r>
    </w:p>
    <w:p>
      <w:pPr>
        <w:pStyle w:val="Cuerpodetexto"/>
        <w:jc w:val="both"/>
        <w:rPr/>
      </w:pPr>
      <w:r>
        <w:rPr>
          <w:b/>
          <w:bCs/>
          <w:sz w:val="52"/>
          <w:szCs w:val="52"/>
        </w:rPr>
        <w:t xml:space="preserve">Cycles in the Marine Picoeukaryote </w:t>
      </w:r>
      <w:r>
        <w:rPr>
          <w:b/>
          <w:bCs/>
          <w:i/>
          <w:iCs/>
          <w:sz w:val="52"/>
          <w:szCs w:val="52"/>
        </w:rPr>
        <w:t>Ostreococcus tauri</w:t>
      </w:r>
    </w:p>
    <w:p>
      <w:pPr>
        <w:pStyle w:val="Cuerpodetexto"/>
        <w:rPr>
          <w:rFonts w:ascii="Liberation Sans" w:hAnsi="Liberation Sans"/>
          <w:b/>
          <w:b/>
          <w:bCs/>
        </w:rPr>
      </w:pPr>
      <w:r>
        <w:rPr>
          <w:b/>
          <w:bCs/>
        </w:rPr>
      </w:r>
    </w:p>
    <w:p>
      <w:pPr>
        <w:pStyle w:val="Cuerpodetexto"/>
        <w:rPr>
          <w:b/>
          <w:b/>
          <w:bCs/>
        </w:rPr>
      </w:pPr>
      <w:r>
        <w:rPr>
          <w:b/>
          <w:bCs/>
        </w:rPr>
        <w:t>Dissertation presented by Ana Belén Romero Losada to obtain the PhD Degree by Universidad de Sevilla.</w:t>
      </w:r>
    </w:p>
    <w:p>
      <w:pPr>
        <w:pStyle w:val="Cuerpodetexto"/>
        <w:rPr>
          <w:rFonts w:ascii="Liberation Sans" w:hAnsi="Liberation Sans"/>
          <w:b/>
          <w:b/>
          <w:bCs/>
        </w:rPr>
      </w:pPr>
      <w:r>
        <w:rPr>
          <w:b/>
          <w:bCs/>
        </w:rPr>
      </w:r>
    </w:p>
    <w:p>
      <w:pPr>
        <w:pStyle w:val="Cuerpodetexto"/>
        <w:rPr>
          <w:b/>
          <w:b/>
          <w:bCs/>
        </w:rPr>
      </w:pPr>
      <w:r>
        <w:rPr>
          <w:b/>
          <w:bCs/>
        </w:rPr>
        <w:t>Supervisors:</w:t>
      </w:r>
    </w:p>
    <w:p>
      <w:pPr>
        <w:pStyle w:val="Cuerpodetexto"/>
        <w:jc w:val="left"/>
        <w:rPr>
          <w:b/>
          <w:b/>
          <w:bCs/>
        </w:rPr>
      </w:pPr>
      <w:r>
        <w:rPr>
          <w:b/>
          <w:bCs/>
        </w:rPr>
        <w:t>Prof. Francisco José Romero Campero</w:t>
        <w:br/>
        <w:t xml:space="preserve">Prof. Mercedes García González </w:t>
      </w:r>
    </w:p>
    <w:p>
      <w:pPr>
        <w:pStyle w:val="Cuerpodetexto"/>
        <w:rPr>
          <w:rFonts w:ascii="Liberation Sans" w:hAnsi="Liberation Sans"/>
          <w:b/>
          <w:b/>
          <w:bCs/>
        </w:rPr>
      </w:pPr>
      <w:r>
        <w:rPr>
          <w:b/>
          <w:bCs/>
        </w:rPr>
      </w:r>
    </w:p>
    <w:p>
      <w:pPr>
        <w:pStyle w:val="Cuerpodetexto"/>
        <w:rPr>
          <w:rFonts w:ascii="Liberation Sans" w:hAnsi="Liberation Sans"/>
          <w:b/>
          <w:b/>
          <w:bCs/>
        </w:rPr>
      </w:pPr>
      <w:r>
        <w:rPr>
          <w:b/>
          <w:bCs/>
        </w:rPr>
      </w:r>
    </w:p>
    <w:p>
      <w:pPr>
        <w:pStyle w:val="Cuerpodetexto"/>
        <w:rPr>
          <w:b/>
          <w:b/>
          <w:bCs/>
          <w:sz w:val="21"/>
          <w:szCs w:val="21"/>
        </w:rPr>
      </w:pPr>
      <w:r>
        <w:drawing>
          <wp:anchor behindDoc="0" distT="0" distB="0" distL="0" distR="0" simplePos="0" locked="0" layoutInCell="1" allowOverlap="1" relativeHeight="4">
            <wp:simplePos x="0" y="0"/>
            <wp:positionH relativeFrom="column">
              <wp:posOffset>1905</wp:posOffset>
            </wp:positionH>
            <wp:positionV relativeFrom="paragraph">
              <wp:posOffset>550545</wp:posOffset>
            </wp:positionV>
            <wp:extent cx="2536190" cy="612775"/>
            <wp:effectExtent l="0" t="0" r="0" b="0"/>
            <wp:wrapTopAndBottom/>
            <wp:docPr id="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2" descr=""/>
                    <pic:cNvPicPr>
                      <a:picLocks noChangeAspect="1" noChangeArrowheads="1"/>
                    </pic:cNvPicPr>
                  </pic:nvPicPr>
                  <pic:blipFill>
                    <a:blip r:embed="rId4"/>
                    <a:stretch>
                      <a:fillRect/>
                    </a:stretch>
                  </pic:blipFill>
                  <pic:spPr bwMode="auto">
                    <a:xfrm>
                      <a:off x="0" y="0"/>
                      <a:ext cx="2536190" cy="612775"/>
                    </a:xfrm>
                    <a:prstGeom prst="rect">
                      <a:avLst/>
                    </a:prstGeom>
                  </pic:spPr>
                </pic:pic>
              </a:graphicData>
            </a:graphic>
          </wp:anchor>
        </w:drawing>
      </w:r>
      <w:r>
        <w:rPr>
          <w:b/>
          <w:bCs/>
          <w:sz w:val="21"/>
          <w:szCs w:val="21"/>
        </w:rPr>
        <w:t>T</w:t>
      </w:r>
      <w:r>
        <w:rPr>
          <w:b/>
          <w:bCs/>
          <w:sz w:val="21"/>
          <w:szCs w:val="21"/>
        </w:rPr>
        <w:t>his work was supported by the research projects MINOTAUR (BIO2017-84066-R) and BLOOM (RTC-2017-6080-5) from the Spanish Ministry of Science and Innovation.</w:t>
      </w:r>
    </w:p>
    <w:p>
      <w:pPr>
        <w:pStyle w:val="Ttulo1"/>
        <w:numPr>
          <w:ilvl w:val="0"/>
          <w:numId w:val="3"/>
        </w:numPr>
        <w:rPr/>
      </w:pPr>
      <w:r>
        <w:rPr/>
      </w:r>
    </w:p>
    <w:p>
      <w:pPr>
        <w:pStyle w:val="Ttulo1"/>
        <w:numPr>
          <w:ilvl w:val="0"/>
          <w:numId w:val="3"/>
        </w:numPr>
        <w:rPr>
          <w:rFonts w:ascii="Liberation Sans" w:hAnsi="Liberation Sans"/>
        </w:rPr>
      </w:pPr>
      <w:r>
        <w:rPr>
          <w:rFonts w:ascii="Liberation Sans" w:hAnsi="Liberation Sans"/>
        </w:rPr>
      </w:r>
    </w:p>
    <w:p>
      <w:pPr>
        <w:pStyle w:val="Ttulo1"/>
        <w:numPr>
          <w:ilvl w:val="0"/>
          <w:numId w:val="3"/>
        </w:numPr>
        <w:rPr>
          <w:rFonts w:ascii="Liberation Sans" w:hAnsi="Liberation Sans"/>
        </w:rPr>
      </w:pPr>
      <w:r>
        <w:rPr>
          <w:rFonts w:ascii="Liberation Sans" w:hAnsi="Liberation Sans"/>
        </w:rPr>
      </w:r>
    </w:p>
    <w:p>
      <w:pPr>
        <w:pStyle w:val="Ttulo1"/>
        <w:numPr>
          <w:ilvl w:val="0"/>
          <w:numId w:val="3"/>
        </w:numPr>
        <w:rPr>
          <w:rFonts w:ascii="Liberation Sans" w:hAnsi="Liberation Sans"/>
        </w:rPr>
      </w:pPr>
      <w:r>
        <w:rPr>
          <w:rFonts w:ascii="Liberation Sans" w:hAnsi="Liberation Sans"/>
        </w:rPr>
      </w:r>
    </w:p>
    <w:p>
      <w:pPr>
        <w:pStyle w:val="Ttulo1"/>
        <w:numPr>
          <w:ilvl w:val="0"/>
          <w:numId w:val="3"/>
        </w:numPr>
        <w:rPr>
          <w:rFonts w:ascii="Liberation Sans" w:hAnsi="Liberation Sans"/>
        </w:rPr>
      </w:pPr>
      <w:r>
        <w:rPr>
          <w:rFonts w:ascii="Liberation Sans" w:hAnsi="Liberation Sans"/>
        </w:rPr>
      </w:r>
    </w:p>
    <w:p>
      <w:pPr>
        <w:pStyle w:val="Ttulo1"/>
        <w:numPr>
          <w:ilvl w:val="0"/>
          <w:numId w:val="3"/>
        </w:numPr>
        <w:rPr>
          <w:rFonts w:ascii="Liberation Sans" w:hAnsi="Liberation Sans"/>
        </w:rPr>
      </w:pPr>
      <w:r>
        <w:rPr>
          <w:rFonts w:ascii="Liberation Sans" w:hAnsi="Liberation Sans"/>
        </w:rPr>
      </w:r>
    </w:p>
    <w:p>
      <w:pPr>
        <w:pStyle w:val="Ttulo1"/>
        <w:numPr>
          <w:ilvl w:val="0"/>
          <w:numId w:val="3"/>
        </w:numPr>
        <w:rPr>
          <w:rFonts w:ascii="Liberation Sans" w:hAnsi="Liberation Sans"/>
        </w:rPr>
      </w:pPr>
      <w:r>
        <w:rPr>
          <w:rFonts w:ascii="Liberation Sans" w:hAnsi="Liberation Sans"/>
        </w:rPr>
      </w:r>
    </w:p>
    <w:p>
      <w:pPr>
        <w:pStyle w:val="Ttulo1"/>
        <w:numPr>
          <w:ilvl w:val="0"/>
          <w:numId w:val="3"/>
        </w:numPr>
        <w:rPr>
          <w:rFonts w:ascii="Liberation Sans" w:hAnsi="Liberation Sans"/>
        </w:rPr>
      </w:pPr>
      <w:r>
        <w:rPr>
          <w:rFonts w:ascii="Liberation Sans" w:hAnsi="Liberation Sans"/>
        </w:rPr>
      </w:r>
    </w:p>
    <w:p>
      <w:pPr>
        <w:pStyle w:val="Ttulo1"/>
        <w:numPr>
          <w:ilvl w:val="0"/>
          <w:numId w:val="3"/>
        </w:numPr>
        <w:rPr>
          <w:rFonts w:ascii="Liberation Sans" w:hAnsi="Liberation Sans"/>
        </w:rPr>
      </w:pPr>
      <w:r>
        <w:rPr>
          <w:rFonts w:ascii="Liberation Sans" w:hAnsi="Liberation Sans"/>
        </w:rPr>
      </w:r>
    </w:p>
    <w:p>
      <w:pPr>
        <w:pStyle w:val="Ttulo1"/>
        <w:numPr>
          <w:ilvl w:val="0"/>
          <w:numId w:val="3"/>
        </w:numPr>
        <w:rPr>
          <w:rFonts w:ascii="Liberation Sans" w:hAnsi="Liberation Sans"/>
        </w:rPr>
      </w:pPr>
      <w:r>
        <w:rPr>
          <w:rFonts w:ascii="Liberation Sans" w:hAnsi="Liberation Sans"/>
        </w:rPr>
      </w:r>
    </w:p>
    <w:p>
      <w:pPr>
        <w:pStyle w:val="Ttulo1"/>
        <w:numPr>
          <w:ilvl w:val="0"/>
          <w:numId w:val="3"/>
        </w:numPr>
        <w:rPr>
          <w:rFonts w:ascii="Liberation Sans" w:hAnsi="Liberation Sans"/>
        </w:rPr>
      </w:pPr>
      <w:r>
        <w:rPr>
          <w:rFonts w:ascii="Liberation Sans" w:hAnsi="Liberation Sans"/>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jc w:val="right"/>
        <w:rPr>
          <w:rFonts w:ascii="Purisa" w:hAnsi="Purisa"/>
          <w:b/>
          <w:b/>
          <w:bCs/>
          <w:i/>
          <w:i/>
          <w:iCs/>
          <w:sz w:val="28"/>
          <w:szCs w:val="28"/>
        </w:rPr>
      </w:pPr>
      <w:r>
        <w:rPr>
          <w:rFonts w:ascii="Purisa" w:hAnsi="Purisa"/>
          <w:b/>
          <w:bCs/>
          <w:i/>
          <w:iCs/>
          <w:sz w:val="28"/>
          <w:szCs w:val="28"/>
        </w:rPr>
        <w:t>Dedicatoria . . .</w:t>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pPr>
      <w:r>
        <w:rPr/>
        <w:t>word cloud</w:t>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Ttulo1"/>
        <w:numPr>
          <w:ilvl w:val="0"/>
          <w:numId w:val="3"/>
        </w:numPr>
        <w:rPr>
          <w:rFonts w:ascii="Liberation Sans" w:hAnsi="Liberation Sans"/>
        </w:rPr>
      </w:pPr>
      <w:r>
        <w:rPr>
          <w:rFonts w:ascii="Liberation Sans" w:hAnsi="Liberation Sans"/>
        </w:rPr>
      </w:r>
    </w:p>
    <w:p>
      <w:pPr>
        <w:pStyle w:val="Ttulo1"/>
        <w:numPr>
          <w:ilvl w:val="0"/>
          <w:numId w:val="3"/>
        </w:numPr>
        <w:rPr>
          <w:rFonts w:ascii="Liberation Sans" w:hAnsi="Liberation Sans"/>
        </w:rPr>
      </w:pPr>
      <w:r>
        <w:rPr>
          <w:rFonts w:ascii="Liberation Sans" w:hAnsi="Liberation Sans"/>
        </w:rPr>
      </w:r>
    </w:p>
    <w:p>
      <w:pPr>
        <w:pStyle w:val="Ttulo1"/>
        <w:numPr>
          <w:ilvl w:val="0"/>
          <w:numId w:val="3"/>
        </w:numPr>
        <w:rPr>
          <w:rFonts w:ascii="Liberation Sans" w:hAnsi="Liberation Sans"/>
        </w:rPr>
      </w:pPr>
      <w:r>
        <w:rPr>
          <w:rFonts w:ascii="Liberation Sans" w:hAnsi="Liberation Sans"/>
        </w:rPr>
      </w:r>
    </w:p>
    <w:p>
      <w:pPr>
        <w:pStyle w:val="Ttulo1"/>
        <w:numPr>
          <w:ilvl w:val="0"/>
          <w:numId w:val="3"/>
        </w:numPr>
        <w:rPr>
          <w:rFonts w:ascii="Liberation Sans" w:hAnsi="Liberation Sans"/>
        </w:rPr>
      </w:pPr>
      <w:r>
        <w:rPr>
          <w:rFonts w:ascii="Liberation Sans" w:hAnsi="Liberation Sans"/>
        </w:rPr>
      </w:r>
    </w:p>
    <w:p>
      <w:pPr>
        <w:pStyle w:val="Ttulo1"/>
        <w:numPr>
          <w:ilvl w:val="0"/>
          <w:numId w:val="3"/>
        </w:numPr>
        <w:rPr>
          <w:rFonts w:ascii="Liberation Sans" w:hAnsi="Liberation Sans"/>
        </w:rPr>
      </w:pPr>
      <w:r>
        <w:rPr>
          <w:rFonts w:ascii="Liberation Sans" w:hAnsi="Liberation Sans"/>
        </w:rPr>
      </w:r>
    </w:p>
    <w:p>
      <w:pPr>
        <w:pStyle w:val="Ttulo1"/>
        <w:numPr>
          <w:ilvl w:val="0"/>
          <w:numId w:val="3"/>
        </w:numPr>
        <w:rPr>
          <w:rFonts w:ascii="Liberation Sans" w:hAnsi="Liberation Sans"/>
        </w:rPr>
      </w:pPr>
      <w:r>
        <w:rPr>
          <w:rFonts w:ascii="Liberation Sans" w:hAnsi="Liberation Sans"/>
        </w:rPr>
      </w:r>
    </w:p>
    <w:p>
      <w:pPr>
        <w:pStyle w:val="Ttulo1"/>
        <w:numPr>
          <w:ilvl w:val="0"/>
          <w:numId w:val="3"/>
        </w:numPr>
        <w:rPr>
          <w:rFonts w:ascii="Liberation Sans" w:hAnsi="Liberation Sans"/>
        </w:rPr>
      </w:pPr>
      <w:r>
        <w:rPr>
          <w:rFonts w:ascii="Liberation Sans" w:hAnsi="Liberation Sans"/>
        </w:rPr>
      </w:r>
    </w:p>
    <w:p>
      <w:pPr>
        <w:pStyle w:val="Ttulo1"/>
        <w:numPr>
          <w:ilvl w:val="0"/>
          <w:numId w:val="3"/>
        </w:numPr>
        <w:rPr>
          <w:rFonts w:ascii="Liberation Sans" w:hAnsi="Liberation Sans"/>
        </w:rPr>
      </w:pPr>
      <w:r>
        <w:rPr>
          <w:rFonts w:ascii="Liberation Sans" w:hAnsi="Liberation Sans"/>
        </w:rPr>
      </w:r>
    </w:p>
    <w:p>
      <w:pPr>
        <w:pStyle w:val="Ttulo1"/>
        <w:numPr>
          <w:ilvl w:val="0"/>
          <w:numId w:val="3"/>
        </w:numPr>
        <w:rPr>
          <w:rFonts w:ascii="Liberation Sans" w:hAnsi="Liberation Sans"/>
        </w:rPr>
      </w:pPr>
      <w:r>
        <w:rPr>
          <w:rFonts w:ascii="Liberation Sans" w:hAnsi="Liberation Sans"/>
        </w:rPr>
      </w:r>
    </w:p>
    <w:p>
      <w:pPr>
        <w:pStyle w:val="Ttulo1"/>
        <w:numPr>
          <w:ilvl w:val="0"/>
          <w:numId w:val="3"/>
        </w:numPr>
        <w:rPr>
          <w:rFonts w:ascii="Liberation Sans" w:hAnsi="Liberation Sans"/>
        </w:rPr>
      </w:pPr>
      <w:r>
        <w:rPr>
          <w:rFonts w:ascii="Liberation Sans" w:hAnsi="Liberation Sans"/>
        </w:rPr>
      </w:r>
    </w:p>
    <w:p>
      <w:pPr>
        <w:pStyle w:val="Ttulo1"/>
        <w:numPr>
          <w:ilvl w:val="0"/>
          <w:numId w:val="3"/>
        </w:numPr>
        <w:rPr>
          <w:rFonts w:ascii="Liberation Sans" w:hAnsi="Liberation Sans"/>
        </w:rPr>
      </w:pPr>
      <w:r>
        <w:rPr>
          <w:rFonts w:ascii="Liberation Sans" w:hAnsi="Liberation Sans"/>
        </w:rPr>
      </w:r>
    </w:p>
    <w:p>
      <w:pPr>
        <w:pStyle w:val="Ttulo1"/>
        <w:numPr>
          <w:ilvl w:val="0"/>
          <w:numId w:val="3"/>
        </w:numPr>
        <w:rPr>
          <w:rFonts w:ascii="Liberation Sans" w:hAnsi="Liberation Sans"/>
        </w:rPr>
      </w:pPr>
      <w:r>
        <w:rPr>
          <w:rFonts w:ascii="Liberation Sans" w:hAnsi="Liberation Sans"/>
        </w:rPr>
      </w:r>
    </w:p>
    <w:p>
      <w:pPr>
        <w:pStyle w:val="Ttulo1"/>
        <w:numPr>
          <w:ilvl w:val="0"/>
          <w:numId w:val="3"/>
        </w:numPr>
        <w:rPr>
          <w:b/>
          <w:b/>
          <w:bCs/>
          <w:sz w:val="72"/>
          <w:szCs w:val="72"/>
        </w:rPr>
      </w:pPr>
      <w:r>
        <w:rPr>
          <w:b/>
          <w:bCs/>
          <w:sz w:val="72"/>
          <w:szCs w:val="72"/>
        </w:rPr>
      </w:r>
    </w:p>
    <w:p>
      <w:pPr>
        <w:pStyle w:val="Cuerpodetexto"/>
        <w:rPr>
          <w:b/>
          <w:b/>
          <w:bCs/>
          <w:sz w:val="72"/>
          <w:szCs w:val="72"/>
        </w:rPr>
      </w:pPr>
      <w:r>
        <w:rPr>
          <w:b/>
          <w:bCs/>
          <w:sz w:val="72"/>
          <w:szCs w:val="72"/>
        </w:rPr>
      </w:r>
    </w:p>
    <w:p>
      <w:pPr>
        <w:pStyle w:val="Cuerpodetexto"/>
        <w:jc w:val="right"/>
        <w:rPr>
          <w:b/>
          <w:b/>
          <w:bCs/>
          <w:sz w:val="72"/>
          <w:szCs w:val="72"/>
        </w:rPr>
      </w:pPr>
      <w:r>
        <w:rPr>
          <w:b/>
          <w:bCs/>
          <w:sz w:val="72"/>
          <w:szCs w:val="72"/>
        </w:rPr>
      </w:r>
    </w:p>
    <w:p>
      <w:pPr>
        <w:pStyle w:val="Cuerpodetexto"/>
        <w:jc w:val="right"/>
        <w:rPr>
          <w:b/>
          <w:b/>
          <w:bCs/>
          <w:sz w:val="72"/>
          <w:szCs w:val="72"/>
        </w:rPr>
      </w:pPr>
      <w:r>
        <w:rPr>
          <w:b/>
          <w:bCs/>
          <w:sz w:val="72"/>
          <w:szCs w:val="72"/>
        </w:rPr>
        <w:t>Contents</w:t>
      </w:r>
    </w:p>
    <w:p>
      <w:pPr>
        <w:pStyle w:val="Ttulo1"/>
        <w:numPr>
          <w:ilvl w:val="0"/>
          <w:numId w:val="3"/>
        </w:numPr>
        <w:rPr>
          <w:rFonts w:ascii="Liberation Sans" w:hAnsi="Liberation Sans"/>
        </w:rPr>
      </w:pPr>
      <w:r>
        <w:rPr>
          <w:rFonts w:ascii="Liberation Sans" w:hAnsi="Liberation Sans"/>
        </w:rPr>
      </w:r>
    </w:p>
    <w:p>
      <w:pPr>
        <w:pStyle w:val="Ttulo1"/>
        <w:numPr>
          <w:ilvl w:val="0"/>
          <w:numId w:val="3"/>
        </w:numPr>
        <w:rPr>
          <w:rFonts w:ascii="Liberation Sans" w:hAnsi="Liberation Sans"/>
        </w:rPr>
      </w:pPr>
      <w:r>
        <w:rPr>
          <w:rFonts w:ascii="Liberation Sans" w:hAnsi="Liberation Sans"/>
        </w:rPr>
      </w:r>
    </w:p>
    <w:p>
      <w:pPr>
        <w:pStyle w:val="Ttulo1"/>
        <w:numPr>
          <w:ilvl w:val="0"/>
          <w:numId w:val="3"/>
        </w:numPr>
        <w:rPr>
          <w:rFonts w:ascii="Liberation Sans" w:hAnsi="Liberation Sans"/>
        </w:rPr>
      </w:pPr>
      <w:r>
        <w:rPr>
          <w:rFonts w:ascii="Liberation Sans" w:hAnsi="Liberation Sans"/>
        </w:rPr>
      </w:r>
    </w:p>
    <w:p>
      <w:pPr>
        <w:pStyle w:val="Ttulo1"/>
        <w:numPr>
          <w:ilvl w:val="0"/>
          <w:numId w:val="3"/>
        </w:numPr>
        <w:rPr>
          <w:rFonts w:ascii="Liberation Sans" w:hAnsi="Liberation Sans"/>
        </w:rPr>
      </w:pPr>
      <w:r>
        <w:rPr>
          <w:rFonts w:ascii="Liberation Sans" w:hAnsi="Liberation Sans"/>
        </w:rPr>
      </w:r>
    </w:p>
    <w:p>
      <w:pPr>
        <w:pStyle w:val="Ttulo1"/>
        <w:numPr>
          <w:ilvl w:val="0"/>
          <w:numId w:val="3"/>
        </w:numPr>
        <w:rPr>
          <w:rFonts w:ascii="Liberation Sans" w:hAnsi="Liberation Sans"/>
        </w:rPr>
      </w:pPr>
      <w:r>
        <w:rPr>
          <w:rFonts w:ascii="Liberation Sans" w:hAnsi="Liberation Sans"/>
        </w:rPr>
      </w:r>
    </w:p>
    <w:p>
      <w:pPr>
        <w:pStyle w:val="Ttulo1"/>
        <w:numPr>
          <w:ilvl w:val="0"/>
          <w:numId w:val="3"/>
        </w:numPr>
        <w:rPr>
          <w:rFonts w:ascii="Liberation Sans" w:hAnsi="Liberation Sans"/>
        </w:rPr>
      </w:pPr>
      <w:r>
        <w:rPr>
          <w:rFonts w:ascii="Liberation Sans" w:hAnsi="Liberation Sans"/>
        </w:rPr>
      </w:r>
    </w:p>
    <w:p>
      <w:pPr>
        <w:pStyle w:val="Ttulo1"/>
        <w:numPr>
          <w:ilvl w:val="0"/>
          <w:numId w:val="3"/>
        </w:numPr>
        <w:rPr>
          <w:rFonts w:ascii="Liberation Sans" w:hAnsi="Liberation Sans"/>
        </w:rPr>
      </w:pPr>
      <w:r>
        <w:rPr>
          <w:rFonts w:ascii="Liberation Sans" w:hAnsi="Liberation Sans"/>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sdt>
      <w:sdtPr>
        <w:docPartObj>
          <w:docPartGallery w:val="Table of Contents"/>
          <w:docPartUnique w:val="true"/>
        </w:docPartObj>
      </w:sdtPr>
      <w:sdtContent>
        <w:p>
          <w:pPr>
            <w:pStyle w:val="TOAHeading"/>
            <w:suppressLineNumbers/>
            <w:ind w:left="0" w:right="0" w:hanging="0"/>
            <w:rPr>
              <w:b/>
              <w:b/>
              <w:bCs/>
              <w:sz w:val="32"/>
              <w:szCs w:val="32"/>
            </w:rPr>
          </w:pPr>
          <w:r>
            <w:rPr>
              <w:b/>
              <w:bCs/>
              <w:sz w:val="32"/>
              <w:szCs w:val="32"/>
            </w:rPr>
            <w:t>Index</w:t>
          </w:r>
        </w:p>
        <w:p>
          <w:pPr>
            <w:pStyle w:val="Sumario1"/>
            <w:rPr/>
          </w:pPr>
          <w:r>
            <w:fldChar w:fldCharType="begin"/>
          </w:r>
          <w:r>
            <w:rPr>
              <w:rStyle w:val="Enlacedelndice"/>
            </w:rPr>
            <w:instrText> TOC \f \o "1-9" \h</w:instrText>
          </w:r>
          <w:r>
            <w:rPr>
              <w:rStyle w:val="Enlacedelndice"/>
            </w:rPr>
            <w:fldChar w:fldCharType="separate"/>
          </w:r>
          <w:hyperlink w:anchor="__RefHeading___Toc31186_448844389">
            <w:r>
              <w:rPr>
                <w:rStyle w:val="Enlacedelndice"/>
              </w:rPr>
              <w:t>Abstract</w:t>
              <w:tab/>
              <w:t>14</w:t>
            </w:r>
          </w:hyperlink>
        </w:p>
        <w:p>
          <w:pPr>
            <w:pStyle w:val="Sumario1"/>
            <w:rPr/>
          </w:pPr>
          <w:hyperlink w:anchor="__RefHeading___Toc31188_448844389">
            <w:r>
              <w:rPr>
                <w:rStyle w:val="Enlacedelndice"/>
              </w:rPr>
              <w:t>Introduction</w:t>
              <w:tab/>
              <w:t>18</w:t>
            </w:r>
          </w:hyperlink>
        </w:p>
        <w:p>
          <w:pPr>
            <w:pStyle w:val="Sumario2"/>
            <w:tabs>
              <w:tab w:val="clear" w:pos="9355"/>
              <w:tab w:val="right" w:pos="9638" w:leader="dot"/>
            </w:tabs>
            <w:rPr/>
          </w:pPr>
          <w:hyperlink w:anchor="__RefHeading___Toc134149_215731975">
            <w:r>
              <w:rPr>
                <w:rStyle w:val="Enlacedelndice"/>
                <w:i w:val="false"/>
              </w:rPr>
              <w:t>Chronobiology</w:t>
            </w:r>
          </w:hyperlink>
          <w:hyperlink w:anchor="__RefHeading___Toc134149_215731975">
            <w:r>
              <w:rPr>
                <w:rStyle w:val="Enlacedelndice"/>
              </w:rPr>
              <w:tab/>
              <w:t>20</w:t>
            </w:r>
          </w:hyperlink>
        </w:p>
        <w:p>
          <w:pPr>
            <w:pStyle w:val="Sumario3"/>
            <w:tabs>
              <w:tab w:val="clear" w:pos="9072"/>
              <w:tab w:val="right" w:pos="9638" w:leader="dot"/>
            </w:tabs>
            <w:rPr/>
          </w:pPr>
          <w:hyperlink w:anchor="__RefHeading___Toc134151_215731975">
            <w:r>
              <w:rPr>
                <w:rStyle w:val="Enlacedelndice"/>
              </w:rPr>
              <w:t>Circadian research</w:t>
              <w:tab/>
              <w:t>24</w:t>
            </w:r>
          </w:hyperlink>
        </w:p>
        <w:p>
          <w:pPr>
            <w:pStyle w:val="Sumario2"/>
            <w:tabs>
              <w:tab w:val="clear" w:pos="9355"/>
              <w:tab w:val="right" w:pos="9638" w:leader="dot"/>
            </w:tabs>
            <w:rPr/>
          </w:pPr>
          <w:hyperlink w:anchor="__RefHeading___Toc134153_215731975">
            <w:r>
              <w:rPr>
                <w:rStyle w:val="Enlacedelndice"/>
              </w:rPr>
              <w:t>Ostreococcus tauri</w:t>
              <w:tab/>
              <w:t>27</w:t>
            </w:r>
          </w:hyperlink>
        </w:p>
        <w:p>
          <w:pPr>
            <w:pStyle w:val="Sumario2"/>
            <w:tabs>
              <w:tab w:val="clear" w:pos="9355"/>
              <w:tab w:val="right" w:pos="9638" w:leader="dot"/>
            </w:tabs>
            <w:rPr/>
          </w:pPr>
          <w:hyperlink w:anchor="__RefHeading___Toc134155_215731975">
            <w:r>
              <w:rPr>
                <w:rStyle w:val="Enlacedelndice"/>
              </w:rPr>
              <w:t>Systems Biology</w:t>
              <w:tab/>
              <w:t>35</w:t>
            </w:r>
          </w:hyperlink>
        </w:p>
        <w:p>
          <w:pPr>
            <w:pStyle w:val="Sumario1"/>
            <w:rPr/>
          </w:pPr>
          <w:hyperlink w:anchor="__RefHeading___Toc31190_448844389">
            <w:r>
              <w:rPr>
                <w:rStyle w:val="Enlacedelndice"/>
              </w:rPr>
              <w:t>Materials and Methods</w:t>
              <w:tab/>
              <w:t>40</w:t>
            </w:r>
          </w:hyperlink>
        </w:p>
        <w:p>
          <w:pPr>
            <w:pStyle w:val="Sumario2"/>
            <w:tabs>
              <w:tab w:val="clear" w:pos="9355"/>
              <w:tab w:val="right" w:pos="9638" w:leader="dot"/>
            </w:tabs>
            <w:rPr/>
          </w:pPr>
          <w:hyperlink w:anchor="__RefHeading___Toc8410_2905816072">
            <w:r>
              <w:rPr>
                <w:rStyle w:val="Enlacedelndice"/>
              </w:rPr>
              <w:t>Organism and culture growth conditions.</w:t>
              <w:tab/>
              <w:t>42</w:t>
            </w:r>
          </w:hyperlink>
        </w:p>
        <w:p>
          <w:pPr>
            <w:pStyle w:val="Sumario3"/>
            <w:tabs>
              <w:tab w:val="clear" w:pos="9072"/>
              <w:tab w:val="right" w:pos="9638" w:leader="dot"/>
            </w:tabs>
            <w:rPr/>
          </w:pPr>
          <w:hyperlink w:anchor="__RefHeading___Toc8412_2905816072">
            <w:r>
              <w:rPr>
                <w:rStyle w:val="Enlacedelndice"/>
              </w:rPr>
              <w:t>Organism and growth medium.</w:t>
              <w:tab/>
              <w:t>42</w:t>
            </w:r>
          </w:hyperlink>
        </w:p>
        <w:p>
          <w:pPr>
            <w:pStyle w:val="Sumario3"/>
            <w:tabs>
              <w:tab w:val="clear" w:pos="9072"/>
              <w:tab w:val="right" w:pos="9638" w:leader="dot"/>
            </w:tabs>
            <w:rPr/>
          </w:pPr>
          <w:hyperlink w:anchor="__RefHeading___Toc8414_2905816072">
            <w:r>
              <w:rPr>
                <w:rStyle w:val="Enlacedelndice"/>
              </w:rPr>
              <w:t>Continuous culture conditions in photochemostats.</w:t>
              <w:tab/>
              <w:t>42</w:t>
            </w:r>
          </w:hyperlink>
        </w:p>
        <w:p>
          <w:pPr>
            <w:pStyle w:val="Sumario2"/>
            <w:tabs>
              <w:tab w:val="clear" w:pos="9355"/>
              <w:tab w:val="right" w:pos="9638" w:leader="dot"/>
            </w:tabs>
            <w:rPr/>
          </w:pPr>
          <w:hyperlink w:anchor="__RefHeading___Toc8416_2905816072">
            <w:r>
              <w:rPr>
                <w:rStyle w:val="Enlacedelndice"/>
              </w:rPr>
              <w:t>Experimental design.</w:t>
              <w:tab/>
              <w:t>44</w:t>
            </w:r>
          </w:hyperlink>
        </w:p>
        <w:p>
          <w:pPr>
            <w:pStyle w:val="Sumario2"/>
            <w:tabs>
              <w:tab w:val="clear" w:pos="9355"/>
              <w:tab w:val="right" w:pos="9638" w:leader="dot"/>
            </w:tabs>
            <w:rPr/>
          </w:pPr>
          <w:hyperlink w:anchor="__RefHeading___Toc31194_448844389">
            <w:r>
              <w:rPr>
                <w:rStyle w:val="Enlacedelndice"/>
              </w:rPr>
              <w:t>Transcriptomic analysis</w:t>
              <w:tab/>
              <w:t>45</w:t>
            </w:r>
          </w:hyperlink>
        </w:p>
        <w:p>
          <w:pPr>
            <w:pStyle w:val="Sumario3"/>
            <w:tabs>
              <w:tab w:val="clear" w:pos="9072"/>
              <w:tab w:val="right" w:pos="9638" w:leader="dot"/>
            </w:tabs>
            <w:rPr/>
          </w:pPr>
          <w:hyperlink w:anchor="__RefHeading___Toc8418_2905816072">
            <w:r>
              <w:rPr>
                <w:rStyle w:val="Enlacedelndice"/>
              </w:rPr>
              <w:t>Sample Collection</w:t>
              <w:tab/>
              <w:t>45</w:t>
            </w:r>
          </w:hyperlink>
        </w:p>
        <w:p>
          <w:pPr>
            <w:pStyle w:val="Sumario3"/>
            <w:tabs>
              <w:tab w:val="clear" w:pos="9072"/>
              <w:tab w:val="right" w:pos="9638" w:leader="dot"/>
            </w:tabs>
            <w:rPr/>
          </w:pPr>
          <w:hyperlink w:anchor="__RefHeading___Toc8420_2905816072">
            <w:r>
              <w:rPr>
                <w:rStyle w:val="Enlacedelndice"/>
                <w:position w:val="0"/>
                <w:sz w:val="24"/>
                <w:sz w:val="24"/>
                <w:vertAlign w:val="baseline"/>
              </w:rPr>
              <w:t>Cell disruption</w:t>
            </w:r>
          </w:hyperlink>
          <w:hyperlink w:anchor="__RefHeading___Toc8420_2905816072">
            <w:r>
              <w:rPr>
                <w:rStyle w:val="Enlacedelndice"/>
              </w:rPr>
              <w:tab/>
              <w:t>45</w:t>
            </w:r>
          </w:hyperlink>
        </w:p>
        <w:p>
          <w:pPr>
            <w:pStyle w:val="Sumario3"/>
            <w:tabs>
              <w:tab w:val="clear" w:pos="9072"/>
              <w:tab w:val="right" w:pos="9638" w:leader="dot"/>
            </w:tabs>
            <w:rPr/>
          </w:pPr>
          <w:hyperlink w:anchor="__RefHeading___Toc8422_2905816072">
            <w:r>
              <w:rPr>
                <w:rStyle w:val="Enlacedelndice"/>
                <w:position w:val="0"/>
                <w:sz w:val="24"/>
                <w:sz w:val="24"/>
                <w:vertAlign w:val="baseline"/>
              </w:rPr>
              <w:t>RNA extraction</w:t>
            </w:r>
          </w:hyperlink>
          <w:hyperlink w:anchor="__RefHeading___Toc8422_2905816072">
            <w:r>
              <w:rPr>
                <w:rStyle w:val="Enlacedelndice"/>
              </w:rPr>
              <w:tab/>
              <w:t>46</w:t>
            </w:r>
          </w:hyperlink>
        </w:p>
        <w:p>
          <w:pPr>
            <w:pStyle w:val="Sumario3"/>
            <w:tabs>
              <w:tab w:val="clear" w:pos="9072"/>
              <w:tab w:val="right" w:pos="9638" w:leader="dot"/>
            </w:tabs>
            <w:rPr/>
          </w:pPr>
          <w:hyperlink w:anchor="__RefHeading___Toc8424_2905816072">
            <w:r>
              <w:rPr>
                <w:rStyle w:val="Enlacedelndice"/>
              </w:rPr>
              <w:t>RNA purification</w:t>
              <w:tab/>
              <w:t>46</w:t>
            </w:r>
          </w:hyperlink>
        </w:p>
        <w:p>
          <w:pPr>
            <w:pStyle w:val="Sumario3"/>
            <w:tabs>
              <w:tab w:val="clear" w:pos="9072"/>
              <w:tab w:val="right" w:pos="9638" w:leader="dot"/>
            </w:tabs>
            <w:rPr/>
          </w:pPr>
          <w:hyperlink w:anchor="__RefHeading___Toc8426_2905816072">
            <w:r>
              <w:rPr>
                <w:rStyle w:val="Enlacedelndice"/>
                <w:position w:val="0"/>
                <w:sz w:val="24"/>
                <w:sz w:val="24"/>
                <w:vertAlign w:val="baseline"/>
              </w:rPr>
              <w:t>RNA sequencing and processing</w:t>
            </w:r>
          </w:hyperlink>
          <w:hyperlink w:anchor="__RefHeading___Toc8426_2905816072">
            <w:r>
              <w:rPr>
                <w:rStyle w:val="Enlacedelndice"/>
              </w:rPr>
              <w:tab/>
              <w:t>46</w:t>
            </w:r>
          </w:hyperlink>
        </w:p>
        <w:p>
          <w:pPr>
            <w:pStyle w:val="Sumario2"/>
            <w:tabs>
              <w:tab w:val="clear" w:pos="9355"/>
              <w:tab w:val="right" w:pos="9638" w:leader="dot"/>
            </w:tabs>
            <w:rPr/>
          </w:pPr>
          <w:hyperlink w:anchor="__RefHeading___Toc8428_2905816072">
            <w:r>
              <w:rPr>
                <w:rStyle w:val="Enlacedelndice"/>
              </w:rPr>
              <w:t>Proteomic analysis</w:t>
              <w:tab/>
              <w:t>47</w:t>
            </w:r>
          </w:hyperlink>
        </w:p>
        <w:p>
          <w:pPr>
            <w:pStyle w:val="Sumario3"/>
            <w:tabs>
              <w:tab w:val="clear" w:pos="9072"/>
              <w:tab w:val="right" w:pos="9638" w:leader="dot"/>
            </w:tabs>
            <w:rPr/>
          </w:pPr>
          <w:hyperlink w:anchor="__RefHeading___Toc8430_2905816072">
            <w:r>
              <w:rPr>
                <w:rStyle w:val="Enlacedelndice"/>
              </w:rPr>
              <w:t>Sample collection</w:t>
              <w:tab/>
              <w:t>47</w:t>
            </w:r>
          </w:hyperlink>
        </w:p>
        <w:p>
          <w:pPr>
            <w:pStyle w:val="Sumario3"/>
            <w:tabs>
              <w:tab w:val="clear" w:pos="9072"/>
              <w:tab w:val="right" w:pos="9638" w:leader="dot"/>
            </w:tabs>
            <w:rPr/>
          </w:pPr>
          <w:hyperlink w:anchor="__RefHeading___Toc8432_2905816072">
            <w:r>
              <w:rPr>
                <w:rStyle w:val="Enlacedelndice"/>
                <w:position w:val="0"/>
                <w:sz w:val="24"/>
                <w:sz w:val="24"/>
                <w:vertAlign w:val="baseline"/>
              </w:rPr>
              <w:t>Cell disruption</w:t>
            </w:r>
          </w:hyperlink>
          <w:hyperlink w:anchor="__RefHeading___Toc8432_2905816072">
            <w:r>
              <w:rPr>
                <w:rStyle w:val="Enlacedelndice"/>
              </w:rPr>
              <w:tab/>
              <w:t>47</w:t>
            </w:r>
          </w:hyperlink>
        </w:p>
        <w:p>
          <w:pPr>
            <w:pStyle w:val="Sumario3"/>
            <w:tabs>
              <w:tab w:val="clear" w:pos="9072"/>
              <w:tab w:val="right" w:pos="9638" w:leader="dot"/>
            </w:tabs>
            <w:rPr/>
          </w:pPr>
          <w:hyperlink w:anchor="__RefHeading___Toc8434_2905816072">
            <w:r>
              <w:rPr>
                <w:rStyle w:val="Enlacedelndice"/>
                <w:position w:val="0"/>
                <w:sz w:val="24"/>
                <w:sz w:val="24"/>
                <w:vertAlign w:val="baseline"/>
              </w:rPr>
              <w:t>Proteins extraction</w:t>
            </w:r>
          </w:hyperlink>
          <w:hyperlink w:anchor="__RefHeading___Toc8434_2905816072">
            <w:r>
              <w:rPr>
                <w:rStyle w:val="Enlacedelndice"/>
              </w:rPr>
              <w:tab/>
              <w:t>47</w:t>
            </w:r>
          </w:hyperlink>
        </w:p>
        <w:p>
          <w:pPr>
            <w:pStyle w:val="Sumario3"/>
            <w:tabs>
              <w:tab w:val="clear" w:pos="9072"/>
              <w:tab w:val="right" w:pos="9638" w:leader="dot"/>
            </w:tabs>
            <w:rPr/>
          </w:pPr>
          <w:hyperlink w:anchor="__RefHeading___Toc8436_2905816072">
            <w:r>
              <w:rPr>
                <w:rStyle w:val="Enlacedelndice"/>
                <w:position w:val="0"/>
                <w:sz w:val="24"/>
                <w:sz w:val="24"/>
                <w:vertAlign w:val="baseline"/>
              </w:rPr>
              <w:t>Proteins digestion.</w:t>
            </w:r>
          </w:hyperlink>
          <w:hyperlink w:anchor="__RefHeading___Toc8436_2905816072">
            <w:r>
              <w:rPr>
                <w:rStyle w:val="Enlacedelndice"/>
              </w:rPr>
              <w:tab/>
              <w:t>47</w:t>
            </w:r>
          </w:hyperlink>
        </w:p>
        <w:p>
          <w:pPr>
            <w:pStyle w:val="Sumario3"/>
            <w:tabs>
              <w:tab w:val="clear" w:pos="9072"/>
              <w:tab w:val="right" w:pos="9638" w:leader="dot"/>
            </w:tabs>
            <w:rPr/>
          </w:pPr>
          <w:hyperlink w:anchor="__RefHeading___Toc8438_2905816072">
            <w:r>
              <w:rPr>
                <w:rStyle w:val="Enlacedelndice"/>
                <w:position w:val="0"/>
                <w:sz w:val="24"/>
                <w:sz w:val="24"/>
                <w:vertAlign w:val="baseline"/>
              </w:rPr>
              <w:t>SWATH acquisition</w:t>
            </w:r>
          </w:hyperlink>
          <w:hyperlink w:anchor="__RefHeading___Toc8438_2905816072">
            <w:r>
              <w:rPr>
                <w:rStyle w:val="Enlacedelndice"/>
              </w:rPr>
              <w:tab/>
              <w:t>48</w:t>
            </w:r>
          </w:hyperlink>
        </w:p>
        <w:p>
          <w:pPr>
            <w:pStyle w:val="Sumario4"/>
            <w:tabs>
              <w:tab w:val="clear" w:pos="8789"/>
              <w:tab w:val="right" w:pos="9638" w:leader="dot"/>
            </w:tabs>
            <w:rPr/>
          </w:pPr>
          <w:hyperlink w:anchor="__RefHeading___Toc8440_2905816072">
            <w:r>
              <w:rPr>
                <w:rStyle w:val="Enlacedelndice"/>
                <w:position w:val="0"/>
                <w:sz w:val="24"/>
                <w:sz w:val="24"/>
                <w:vertAlign w:val="baseline"/>
              </w:rPr>
              <w:t>Equipment and data acquisition method.</w:t>
            </w:r>
          </w:hyperlink>
          <w:hyperlink w:anchor="__RefHeading___Toc8440_2905816072">
            <w:r>
              <w:rPr>
                <w:rStyle w:val="Enlacedelndice"/>
              </w:rPr>
              <w:tab/>
              <w:t>48</w:t>
            </w:r>
          </w:hyperlink>
        </w:p>
        <w:p>
          <w:pPr>
            <w:pStyle w:val="Sumario4"/>
            <w:tabs>
              <w:tab w:val="clear" w:pos="8789"/>
              <w:tab w:val="right" w:pos="9638" w:leader="dot"/>
            </w:tabs>
            <w:rPr/>
          </w:pPr>
          <w:hyperlink w:anchor="__RefHeading___Toc8442_2905816072">
            <w:r>
              <w:rPr>
                <w:rStyle w:val="Enlacedelndice"/>
                <w:position w:val="0"/>
                <w:sz w:val="24"/>
                <w:sz w:val="24"/>
                <w:vertAlign w:val="baseline"/>
              </w:rPr>
              <w:t>Library construction</w:t>
            </w:r>
          </w:hyperlink>
          <w:hyperlink w:anchor="__RefHeading___Toc8442_2905816072">
            <w:r>
              <w:rPr>
                <w:rStyle w:val="Enlacedelndice"/>
              </w:rPr>
              <w:tab/>
              <w:t>48</w:t>
            </w:r>
          </w:hyperlink>
        </w:p>
        <w:p>
          <w:pPr>
            <w:pStyle w:val="Sumario4"/>
            <w:tabs>
              <w:tab w:val="clear" w:pos="8789"/>
              <w:tab w:val="right" w:pos="9638" w:leader="dot"/>
            </w:tabs>
            <w:rPr/>
          </w:pPr>
          <w:hyperlink w:anchor="__RefHeading___Toc8444_2905816072">
            <w:r>
              <w:rPr>
                <w:rStyle w:val="Enlacedelndice"/>
              </w:rPr>
              <w:t>SWATH runs</w:t>
              <w:tab/>
              <w:t>49</w:t>
            </w:r>
          </w:hyperlink>
        </w:p>
        <w:p>
          <w:pPr>
            <w:pStyle w:val="Sumario4"/>
            <w:tabs>
              <w:tab w:val="clear" w:pos="8789"/>
              <w:tab w:val="right" w:pos="9638" w:leader="dot"/>
            </w:tabs>
            <w:rPr/>
          </w:pPr>
          <w:hyperlink w:anchor="__RefHeading___Toc8446_2905816072">
            <w:r>
              <w:rPr>
                <w:rStyle w:val="Enlacedelndice"/>
              </w:rPr>
              <w:t>Data processing</w:t>
              <w:tab/>
              <w:t>49</w:t>
            </w:r>
          </w:hyperlink>
        </w:p>
        <w:p>
          <w:pPr>
            <w:pStyle w:val="Sumario2"/>
            <w:tabs>
              <w:tab w:val="clear" w:pos="9355"/>
              <w:tab w:val="right" w:pos="9638" w:leader="dot"/>
            </w:tabs>
            <w:rPr/>
          </w:pPr>
          <w:hyperlink w:anchor="__RefHeading___Toc8448_2905816072">
            <w:r>
              <w:rPr>
                <w:rStyle w:val="Enlacedelndice"/>
              </w:rPr>
              <w:t>Cell cycle analysis</w:t>
              <w:tab/>
              <w:t>49</w:t>
            </w:r>
          </w:hyperlink>
        </w:p>
        <w:p>
          <w:pPr>
            <w:pStyle w:val="Sumario3"/>
            <w:tabs>
              <w:tab w:val="clear" w:pos="9072"/>
              <w:tab w:val="right" w:pos="9638" w:leader="dot"/>
            </w:tabs>
            <w:rPr/>
          </w:pPr>
          <w:hyperlink w:anchor="__RefHeading___Toc8450_2905816072">
            <w:r>
              <w:rPr>
                <w:rStyle w:val="Enlacedelndice"/>
              </w:rPr>
              <w:t>Sample collection and cell fixation method</w:t>
              <w:tab/>
              <w:t>49</w:t>
            </w:r>
          </w:hyperlink>
        </w:p>
        <w:p>
          <w:pPr>
            <w:pStyle w:val="Sumario3"/>
            <w:tabs>
              <w:tab w:val="clear" w:pos="9072"/>
              <w:tab w:val="right" w:pos="9638" w:leader="dot"/>
            </w:tabs>
            <w:rPr/>
          </w:pPr>
          <w:hyperlink w:anchor="__RefHeading___Toc8452_2905816072">
            <w:r>
              <w:rPr>
                <w:rStyle w:val="Enlacedelndice"/>
              </w:rPr>
              <w:t>Cell staining method</w:t>
              <w:tab/>
              <w:t>50</w:t>
            </w:r>
          </w:hyperlink>
        </w:p>
        <w:p>
          <w:pPr>
            <w:pStyle w:val="Sumario3"/>
            <w:tabs>
              <w:tab w:val="clear" w:pos="9072"/>
              <w:tab w:val="right" w:pos="9638" w:leader="dot"/>
            </w:tabs>
            <w:rPr/>
          </w:pPr>
          <w:hyperlink w:anchor="__RefHeading___Toc8454_2905816072">
            <w:r>
              <w:rPr>
                <w:rStyle w:val="Enlacedelndice"/>
              </w:rPr>
              <w:t>Data acquisition and processing</w:t>
              <w:tab/>
              <w:t>50</w:t>
            </w:r>
          </w:hyperlink>
        </w:p>
        <w:p>
          <w:pPr>
            <w:pStyle w:val="Sumario2"/>
            <w:tabs>
              <w:tab w:val="clear" w:pos="9355"/>
              <w:tab w:val="right" w:pos="9638" w:leader="dot"/>
            </w:tabs>
            <w:rPr/>
          </w:pPr>
          <w:hyperlink w:anchor="__RefHeading___Toc134159_215731975">
            <w:r>
              <w:rPr>
                <w:rStyle w:val="Enlacedelndice"/>
              </w:rPr>
              <w:t>Analysis of photosynthetic activity</w:t>
              <w:tab/>
              <w:t>50</w:t>
            </w:r>
          </w:hyperlink>
        </w:p>
        <w:p>
          <w:pPr>
            <w:pStyle w:val="Sumario3"/>
            <w:tabs>
              <w:tab w:val="clear" w:pos="9072"/>
              <w:tab w:val="right" w:pos="9638" w:leader="dot"/>
            </w:tabs>
            <w:rPr/>
          </w:pPr>
          <w:hyperlink w:anchor="__RefHeading___Toc8456_2905816072">
            <w:r>
              <w:rPr>
                <w:rStyle w:val="Enlacedelndice"/>
              </w:rPr>
              <w:t>Sample collection</w:t>
              <w:tab/>
              <w:t>50</w:t>
            </w:r>
          </w:hyperlink>
        </w:p>
        <w:p>
          <w:pPr>
            <w:pStyle w:val="Sumario3"/>
            <w:tabs>
              <w:tab w:val="clear" w:pos="9072"/>
              <w:tab w:val="right" w:pos="9638" w:leader="dot"/>
            </w:tabs>
            <w:rPr/>
          </w:pPr>
          <w:hyperlink w:anchor="__RefHeading___Toc8458_2905816072">
            <w:r>
              <w:rPr>
                <w:rStyle w:val="Enlacedelndice"/>
              </w:rPr>
              <w:t>Data acquisition</w:t>
              <w:tab/>
              <w:t>50</w:t>
            </w:r>
          </w:hyperlink>
        </w:p>
        <w:p>
          <w:pPr>
            <w:pStyle w:val="Sumario2"/>
            <w:tabs>
              <w:tab w:val="clear" w:pos="9355"/>
              <w:tab w:val="right" w:pos="9638" w:leader="dot"/>
            </w:tabs>
            <w:rPr/>
          </w:pPr>
          <w:hyperlink w:anchor="__RefHeading___Toc29093_2905816072">
            <w:r>
              <w:rPr>
                <w:rStyle w:val="Enlacedelndice"/>
              </w:rPr>
              <w:t>Analytical determinations</w:t>
              <w:tab/>
              <w:t>51</w:t>
            </w:r>
          </w:hyperlink>
        </w:p>
        <w:p>
          <w:pPr>
            <w:pStyle w:val="Sumario3"/>
            <w:tabs>
              <w:tab w:val="clear" w:pos="9072"/>
              <w:tab w:val="right" w:pos="9638" w:leader="dot"/>
            </w:tabs>
            <w:rPr/>
          </w:pPr>
          <w:hyperlink w:anchor="__RefHeading___Toc29095_2905816072">
            <w:r>
              <w:rPr>
                <w:rStyle w:val="Enlacedelndice"/>
              </w:rPr>
              <w:t>Sample collection</w:t>
              <w:tab/>
              <w:t>51</w:t>
            </w:r>
          </w:hyperlink>
        </w:p>
        <w:p>
          <w:pPr>
            <w:pStyle w:val="Sumario3"/>
            <w:tabs>
              <w:tab w:val="clear" w:pos="9072"/>
              <w:tab w:val="right" w:pos="9638" w:leader="dot"/>
            </w:tabs>
            <w:rPr/>
          </w:pPr>
          <w:hyperlink w:anchor="__RefHeading___Toc31202_448844389">
            <w:r>
              <w:rPr>
                <w:rStyle w:val="Enlacedelndice"/>
              </w:rPr>
              <w:t>Starch Content</w:t>
              <w:tab/>
              <w:t>51</w:t>
            </w:r>
          </w:hyperlink>
        </w:p>
        <w:p>
          <w:pPr>
            <w:pStyle w:val="Sumario4"/>
            <w:tabs>
              <w:tab w:val="clear" w:pos="8789"/>
              <w:tab w:val="right" w:pos="9638" w:leader="dot"/>
            </w:tabs>
            <w:rPr/>
          </w:pPr>
          <w:hyperlink w:anchor="__RefHeading___Toc29097_2905816072">
            <w:r>
              <w:rPr>
                <w:rStyle w:val="Enlacedelndice"/>
              </w:rPr>
              <w:t>Cell disruption</w:t>
              <w:tab/>
              <w:t>51</w:t>
            </w:r>
          </w:hyperlink>
        </w:p>
        <w:p>
          <w:pPr>
            <w:pStyle w:val="Sumario4"/>
            <w:tabs>
              <w:tab w:val="clear" w:pos="8789"/>
              <w:tab w:val="right" w:pos="9638" w:leader="dot"/>
            </w:tabs>
            <w:rPr/>
          </w:pPr>
          <w:hyperlink w:anchor="__RefHeading___Toc29099_2905816072">
            <w:r>
              <w:rPr>
                <w:rStyle w:val="Enlacedelndice"/>
              </w:rPr>
              <w:t>Starch solubilization and digestion</w:t>
              <w:tab/>
              <w:t>51</w:t>
            </w:r>
          </w:hyperlink>
        </w:p>
        <w:p>
          <w:pPr>
            <w:pStyle w:val="Sumario4"/>
            <w:tabs>
              <w:tab w:val="clear" w:pos="8789"/>
              <w:tab w:val="right" w:pos="9638" w:leader="dot"/>
            </w:tabs>
            <w:rPr/>
          </w:pPr>
          <w:hyperlink w:anchor="__RefHeading___Toc29101_2905816072">
            <w:r>
              <w:rPr>
                <w:rStyle w:val="Enlacedelndice"/>
                <w:i w:val="false"/>
                <w:iCs w:val="false"/>
              </w:rPr>
              <w:t>Spectrophotometric quantification</w:t>
            </w:r>
          </w:hyperlink>
          <w:hyperlink w:anchor="__RefHeading___Toc29101_2905816072">
            <w:r>
              <w:rPr>
                <w:rStyle w:val="Enlacedelndice"/>
              </w:rPr>
              <w:tab/>
              <w:t>52</w:t>
            </w:r>
          </w:hyperlink>
        </w:p>
        <w:p>
          <w:pPr>
            <w:pStyle w:val="Sumario3"/>
            <w:tabs>
              <w:tab w:val="clear" w:pos="9072"/>
              <w:tab w:val="right" w:pos="9638" w:leader="dot"/>
            </w:tabs>
            <w:rPr/>
          </w:pPr>
          <w:hyperlink w:anchor="__RefHeading___Toc134161_215731975">
            <w:r>
              <w:rPr>
                <w:rStyle w:val="Enlacedelndice"/>
              </w:rPr>
              <w:t>Carotenoid Content</w:t>
              <w:tab/>
              <w:t>53</w:t>
            </w:r>
          </w:hyperlink>
        </w:p>
        <w:p>
          <w:pPr>
            <w:pStyle w:val="Sumario4"/>
            <w:tabs>
              <w:tab w:val="clear" w:pos="8789"/>
              <w:tab w:val="right" w:pos="9638" w:leader="dot"/>
            </w:tabs>
            <w:rPr/>
          </w:pPr>
          <w:hyperlink w:anchor="__RefHeading___Toc75128_2905816072">
            <w:r>
              <w:rPr>
                <w:rStyle w:val="Enlacedelndice"/>
              </w:rPr>
              <w:t>Cell disruption</w:t>
              <w:tab/>
              <w:t>53</w:t>
            </w:r>
          </w:hyperlink>
        </w:p>
        <w:p>
          <w:pPr>
            <w:pStyle w:val="Sumario4"/>
            <w:tabs>
              <w:tab w:val="clear" w:pos="8789"/>
              <w:tab w:val="right" w:pos="9638" w:leader="dot"/>
            </w:tabs>
            <w:rPr/>
          </w:pPr>
          <w:hyperlink w:anchor="__RefHeading___Toc75130_2905816072">
            <w:r>
              <w:rPr>
                <w:rStyle w:val="Enlacedelndice"/>
              </w:rPr>
              <w:t>Carotenoids extraction</w:t>
              <w:tab/>
              <w:t>53</w:t>
            </w:r>
          </w:hyperlink>
        </w:p>
        <w:p>
          <w:pPr>
            <w:pStyle w:val="Sumario4"/>
            <w:tabs>
              <w:tab w:val="clear" w:pos="8789"/>
              <w:tab w:val="right" w:pos="9638" w:leader="dot"/>
            </w:tabs>
            <w:rPr/>
          </w:pPr>
          <w:hyperlink w:anchor="__RefHeading___Toc75132_2905816072">
            <w:r>
              <w:rPr>
                <w:rStyle w:val="Enlacedelndice"/>
                <w:position w:val="0"/>
                <w:sz w:val="24"/>
                <w:sz w:val="24"/>
                <w:vertAlign w:val="baseline"/>
              </w:rPr>
              <w:t>Carotenoids determination and quantification</w:t>
            </w:r>
          </w:hyperlink>
          <w:hyperlink w:anchor="__RefHeading___Toc75132_2905816072">
            <w:r>
              <w:rPr>
                <w:rStyle w:val="Enlacedelndice"/>
              </w:rPr>
              <w:tab/>
              <w:t>53</w:t>
            </w:r>
          </w:hyperlink>
        </w:p>
        <w:p>
          <w:pPr>
            <w:pStyle w:val="Sumario2"/>
            <w:tabs>
              <w:tab w:val="clear" w:pos="9355"/>
              <w:tab w:val="right" w:pos="9638" w:leader="dot"/>
            </w:tabs>
            <w:rPr/>
          </w:pPr>
          <w:hyperlink w:anchor="__RefHeading___Toc31206_448844389">
            <w:r>
              <w:rPr>
                <w:rStyle w:val="Enlacedelndice"/>
              </w:rPr>
              <w:t>Rhythmic patterns analysis</w:t>
              <w:tab/>
              <w:t>54</w:t>
            </w:r>
          </w:hyperlink>
        </w:p>
        <w:p>
          <w:pPr>
            <w:pStyle w:val="Sumario3"/>
            <w:tabs>
              <w:tab w:val="clear" w:pos="9072"/>
              <w:tab w:val="right" w:pos="9638" w:leader="dot"/>
            </w:tabs>
            <w:rPr/>
          </w:pPr>
          <w:hyperlink w:anchor="__RefHeading___Toc75134_2905816072">
            <w:r>
              <w:rPr>
                <w:rStyle w:val="Enlacedelndice"/>
              </w:rPr>
              <w:t>Rhythmic patterns detection</w:t>
              <w:tab/>
              <w:t>54</w:t>
            </w:r>
          </w:hyperlink>
        </w:p>
        <w:p>
          <w:pPr>
            <w:pStyle w:val="Sumario3"/>
            <w:tabs>
              <w:tab w:val="clear" w:pos="9072"/>
              <w:tab w:val="right" w:pos="9638" w:leader="dot"/>
            </w:tabs>
            <w:rPr/>
          </w:pPr>
          <w:hyperlink w:anchor="__RefHeading___Toc75136_2905816072">
            <w:r>
              <w:rPr>
                <w:rStyle w:val="Enlacedelndice"/>
                <w:position w:val="0"/>
                <w:sz w:val="24"/>
                <w:sz w:val="24"/>
                <w:vertAlign w:val="baseline"/>
              </w:rPr>
              <w:t>Rhythmic patterns comparison</w:t>
            </w:r>
          </w:hyperlink>
          <w:hyperlink w:anchor="__RefHeading___Toc75136_2905816072">
            <w:r>
              <w:rPr>
                <w:rStyle w:val="Enlacedelndice"/>
              </w:rPr>
              <w:tab/>
              <w:t>54</w:t>
            </w:r>
          </w:hyperlink>
        </w:p>
        <w:p>
          <w:pPr>
            <w:pStyle w:val="Sumario1"/>
            <w:rPr/>
          </w:pPr>
          <w:hyperlink w:anchor="__RefHeading___Toc134163_215731975">
            <w:r>
              <w:rPr>
                <w:rStyle w:val="Enlacedelndice"/>
              </w:rPr>
              <w:t>Hypothesis and Objetives</w:t>
              <w:tab/>
              <w:t>56</w:t>
            </w:r>
          </w:hyperlink>
        </w:p>
        <w:p>
          <w:pPr>
            <w:pStyle w:val="Sumario1"/>
            <w:rPr/>
          </w:pPr>
          <w:hyperlink w:anchor="__RefHeading___Toc134165_215731975">
            <w:r>
              <w:rPr>
                <w:rStyle w:val="Enlacedelndice"/>
              </w:rPr>
              <w:t>Results</w:t>
              <w:tab/>
              <w:t>58</w:t>
            </w:r>
          </w:hyperlink>
        </w:p>
        <w:p>
          <w:pPr>
            <w:pStyle w:val="Sumario2"/>
            <w:tabs>
              <w:tab w:val="clear" w:pos="9355"/>
              <w:tab w:val="right" w:pos="9638" w:leader="dot"/>
            </w:tabs>
            <w:rPr/>
          </w:pPr>
          <w:hyperlink w:anchor="__RefHeading___Toc134167_215731975">
            <w:r>
              <w:rPr>
                <w:rStyle w:val="Enlacedelndice"/>
              </w:rPr>
              <w:t>Chapter 1. ALGAEFUN with MARACAS: user-friendly tool for analysing and integrating omic data generated from microalgae.</w:t>
              <w:tab/>
              <w:t>61</w:t>
            </w:r>
          </w:hyperlink>
        </w:p>
        <w:p>
          <w:pPr>
            <w:pStyle w:val="Sumario3"/>
            <w:tabs>
              <w:tab w:val="clear" w:pos="9072"/>
              <w:tab w:val="right" w:pos="9638" w:leader="dot"/>
            </w:tabs>
            <w:rPr/>
          </w:pPr>
          <w:hyperlink w:anchor="__RefHeading___Toc7554_2649729411">
            <w:r>
              <w:rPr>
                <w:rStyle w:val="Enlacedelndice"/>
              </w:rPr>
              <w:t>Implementation</w:t>
              <w:tab/>
              <w:t>62</w:t>
            </w:r>
          </w:hyperlink>
        </w:p>
        <w:p>
          <w:pPr>
            <w:pStyle w:val="Sumario4"/>
            <w:tabs>
              <w:tab w:val="clear" w:pos="8789"/>
              <w:tab w:val="right" w:pos="9638" w:leader="dot"/>
            </w:tabs>
            <w:rPr/>
          </w:pPr>
          <w:hyperlink w:anchor="__RefHeading___Toc7556_2649729411">
            <w:r>
              <w:rPr>
                <w:rStyle w:val="Enlacedelndice"/>
              </w:rPr>
              <w:t>Integration of different microalgae databases.</w:t>
              <w:tab/>
              <w:t>62</w:t>
            </w:r>
          </w:hyperlink>
        </w:p>
        <w:p>
          <w:pPr>
            <w:pStyle w:val="Sumario4"/>
            <w:tabs>
              <w:tab w:val="clear" w:pos="8789"/>
              <w:tab w:val="right" w:pos="9638" w:leader="dot"/>
            </w:tabs>
            <w:rPr/>
          </w:pPr>
          <w:hyperlink w:anchor="__RefHeading___Toc7558_2649729411">
            <w:r>
              <w:rPr>
                <w:rStyle w:val="Enlacedelndice"/>
              </w:rPr>
              <w:t>Development of functional annotation and genomic packages.</w:t>
              <w:tab/>
              <w:t>65</w:t>
            </w:r>
          </w:hyperlink>
        </w:p>
        <w:p>
          <w:pPr>
            <w:pStyle w:val="Sumario4"/>
            <w:tabs>
              <w:tab w:val="clear" w:pos="8789"/>
              <w:tab w:val="right" w:pos="9638" w:leader="dot"/>
            </w:tabs>
            <w:rPr/>
          </w:pPr>
          <w:hyperlink w:anchor="__RefHeading___Toc7560_2649729411">
            <w:r>
              <w:rPr>
                <w:rStyle w:val="Enlacedelndice"/>
              </w:rPr>
              <w:t>MARACAS implementation: high-throughput sequencing data processing.</w:t>
              <w:tab/>
              <w:t>66</w:t>
            </w:r>
          </w:hyperlink>
        </w:p>
        <w:p>
          <w:pPr>
            <w:pStyle w:val="Sumario4"/>
            <w:tabs>
              <w:tab w:val="clear" w:pos="8789"/>
              <w:tab w:val="right" w:pos="9638" w:leader="dot"/>
            </w:tabs>
            <w:rPr/>
          </w:pPr>
          <w:hyperlink w:anchor="__RefHeading___Toc7562_2649729411">
            <w:r>
              <w:rPr>
                <w:rStyle w:val="Enlacedelndice"/>
              </w:rPr>
              <w:t>ALGAEFUN implementation: functional annotation analysis.</w:t>
              <w:tab/>
              <w:t>72</w:t>
            </w:r>
          </w:hyperlink>
        </w:p>
        <w:p>
          <w:pPr>
            <w:pStyle w:val="Sumario3"/>
            <w:tabs>
              <w:tab w:val="clear" w:pos="9072"/>
              <w:tab w:val="right" w:pos="9638" w:leader="dot"/>
            </w:tabs>
            <w:rPr/>
          </w:pPr>
          <w:hyperlink w:anchor="__RefHeading___Toc7564_2649729411">
            <w:r>
              <w:rPr>
                <w:rStyle w:val="Enlacedelndice"/>
              </w:rPr>
              <w:t>Case of study 1: from RNA-seq raw sequencing data to biological processes and pathways.</w:t>
              <w:tab/>
              <w:t>77</w:t>
            </w:r>
          </w:hyperlink>
        </w:p>
        <w:p>
          <w:pPr>
            <w:pStyle w:val="Sumario3"/>
            <w:tabs>
              <w:tab w:val="clear" w:pos="9072"/>
              <w:tab w:val="right" w:pos="9638" w:leader="dot"/>
            </w:tabs>
            <w:rPr/>
          </w:pPr>
          <w:hyperlink w:anchor="__RefHeading___Toc7566_2649729411">
            <w:r>
              <w:rPr>
                <w:rStyle w:val="Enlacedelndice"/>
              </w:rPr>
              <w:t>Case of study 2: From ChIP-seq raw sequencing data to marked genes.</w:t>
              <w:tab/>
              <w:t>79</w:t>
            </w:r>
          </w:hyperlink>
        </w:p>
        <w:p>
          <w:pPr>
            <w:pStyle w:val="Sumario3"/>
            <w:tabs>
              <w:tab w:val="clear" w:pos="9072"/>
              <w:tab w:val="right" w:pos="9638" w:leader="dot"/>
            </w:tabs>
            <w:rPr/>
          </w:pPr>
          <w:hyperlink w:anchor="__RefHeading___Toc7568_2649729411">
            <w:r>
              <w:rPr>
                <w:rStyle w:val="Enlacedelndice"/>
              </w:rPr>
              <w:t>Contribution of ALGAEFUN with MARACAS to the field.</w:t>
              <w:tab/>
              <w:t>81</w:t>
            </w:r>
          </w:hyperlink>
        </w:p>
        <w:p>
          <w:pPr>
            <w:pStyle w:val="Sumario2"/>
            <w:tabs>
              <w:tab w:val="clear" w:pos="9355"/>
              <w:tab w:val="right" w:pos="9638" w:leader="dot"/>
            </w:tabs>
            <w:rPr/>
          </w:pPr>
          <w:hyperlink w:anchor="__RefHeading___Toc11039_646972261">
            <w:r>
              <w:rPr>
                <w:rStyle w:val="Enlacedelndice"/>
              </w:rPr>
              <w:t xml:space="preserve">Chapter 2: Transcriptomic analysis of diurnal and seasonal cycles in </w:t>
            </w:r>
          </w:hyperlink>
          <w:hyperlink w:anchor="__RefHeading___Toc11039_646972261">
            <w:r>
              <w:rPr>
                <w:rStyle w:val="Enlacedelndice"/>
                <w:i/>
                <w:iCs/>
              </w:rPr>
              <w:t>Ostreococcus tauri</w:t>
            </w:r>
          </w:hyperlink>
          <w:hyperlink w:anchor="__RefHeading___Toc11039_646972261">
            <w:r>
              <w:rPr>
                <w:rStyle w:val="Enlacedelndice"/>
              </w:rPr>
              <w:tab/>
              <w:t>84</w:t>
            </w:r>
          </w:hyperlink>
        </w:p>
        <w:p>
          <w:pPr>
            <w:pStyle w:val="Sumario3"/>
            <w:tabs>
              <w:tab w:val="clear" w:pos="9072"/>
              <w:tab w:val="right" w:pos="9638" w:leader="dot"/>
            </w:tabs>
            <w:rPr/>
          </w:pPr>
          <w:hyperlink w:anchor="__RefHeading___Toc11041_646972261">
            <w:r>
              <w:rPr>
                <w:rStyle w:val="Enlacedelndice"/>
              </w:rPr>
              <w:t>Transcriptomic characterization of diurnal rhythmic expression profiles</w:t>
              <w:tab/>
              <w:t>86</w:t>
            </w:r>
          </w:hyperlink>
        </w:p>
        <w:p>
          <w:pPr>
            <w:pStyle w:val="Sumario4"/>
            <w:tabs>
              <w:tab w:val="clear" w:pos="8789"/>
              <w:tab w:val="right" w:pos="9638" w:leader="dot"/>
            </w:tabs>
            <w:rPr/>
          </w:pPr>
          <w:hyperlink w:anchor="__RefHeading___Toc11043_646972261">
            <w:r>
              <w:rPr>
                <w:rStyle w:val="Enlacedelndice"/>
              </w:rPr>
              <w:t>Most genes in Ostreococcus tauri present diurnal rhythmic expression profiles under both photoperiods</w:t>
              <w:tab/>
              <w:t>86</w:t>
            </w:r>
          </w:hyperlink>
        </w:p>
        <w:p>
          <w:pPr>
            <w:pStyle w:val="Sumario4"/>
            <w:tabs>
              <w:tab w:val="clear" w:pos="8789"/>
              <w:tab w:val="right" w:pos="9638" w:leader="dot"/>
            </w:tabs>
            <w:rPr/>
          </w:pPr>
          <w:hyperlink w:anchor="__RefHeading___Toc11045_646972261">
            <w:r>
              <w:rPr>
                <w:rStyle w:val="Enlacedelndice"/>
              </w:rPr>
              <w:t xml:space="preserve">Constant light and constant darkness as free-running conditions have different effects over the transcriptome of </w:t>
            </w:r>
          </w:hyperlink>
          <w:hyperlink w:anchor="__RefHeading___Toc11045_646972261">
            <w:r>
              <w:rPr>
                <w:rStyle w:val="Enlacedelndice"/>
                <w:i/>
                <w:iCs/>
              </w:rPr>
              <w:t>Ostreococcus</w:t>
            </w:r>
          </w:hyperlink>
          <w:hyperlink w:anchor="__RefHeading___Toc11045_646972261">
            <w:r>
              <w:rPr>
                <w:rStyle w:val="Enlacedelndice"/>
              </w:rPr>
              <w:tab/>
              <w:t>88</w:t>
            </w:r>
          </w:hyperlink>
        </w:p>
        <w:p>
          <w:pPr>
            <w:pStyle w:val="Sumario4"/>
            <w:tabs>
              <w:tab w:val="clear" w:pos="8789"/>
              <w:tab w:val="right" w:pos="9638" w:leader="dot"/>
            </w:tabs>
            <w:rPr/>
          </w:pPr>
          <w:hyperlink w:anchor="__RefHeading___Toc11047_646972261">
            <w:r>
              <w:rPr>
                <w:rStyle w:val="Enlacedelndice"/>
              </w:rPr>
              <w:t>Under free running conditions rhythmicity is maintained in different proportions depending on the photoperiod of entrainment</w:t>
              <w:tab/>
              <w:t>93</w:t>
            </w:r>
          </w:hyperlink>
        </w:p>
        <w:p>
          <w:pPr>
            <w:pStyle w:val="Sumario3"/>
            <w:tabs>
              <w:tab w:val="clear" w:pos="9072"/>
              <w:tab w:val="right" w:pos="9638" w:leader="dot"/>
            </w:tabs>
            <w:rPr/>
          </w:pPr>
          <w:hyperlink w:anchor="__RefHeading___Toc14792_1371221409">
            <w:r>
              <w:rPr>
                <w:rStyle w:val="Enlacedelndice"/>
              </w:rPr>
              <w:t>Transcriptomic characterization of seasonal effects over gene expression profiles</w:t>
              <w:tab/>
              <w:t>97</w:t>
            </w:r>
          </w:hyperlink>
        </w:p>
        <w:p>
          <w:pPr>
            <w:pStyle w:val="Sumario4"/>
            <w:tabs>
              <w:tab w:val="clear" w:pos="8789"/>
              <w:tab w:val="right" w:pos="9638" w:leader="dot"/>
            </w:tabs>
            <w:rPr/>
          </w:pPr>
          <w:hyperlink w:anchor="__RefHeading___Toc14794_1371221409">
            <w:r>
              <w:rPr>
                <w:rStyle w:val="Enlacedelndice"/>
              </w:rPr>
              <w:t>Seasonal changes induce changes in amplitude and phase over gene expression profiles.</w:t>
              <w:tab/>
              <w:t>97</w:t>
            </w:r>
          </w:hyperlink>
        </w:p>
        <w:p>
          <w:pPr>
            <w:pStyle w:val="Sumario4"/>
            <w:tabs>
              <w:tab w:val="clear" w:pos="8789"/>
              <w:tab w:val="right" w:pos="9638" w:leader="dot"/>
            </w:tabs>
            <w:rPr/>
          </w:pPr>
          <w:hyperlink w:anchor="__RefHeading___Toc14796_1371221409">
            <w:r>
              <w:rPr>
                <w:rStyle w:val="Enlacedelndice"/>
              </w:rPr>
              <w:t>Seasonal changes promote the emergence of 12 h period cycles</w:t>
              <w:tab/>
              <w:t>99</w:t>
            </w:r>
          </w:hyperlink>
        </w:p>
        <w:p>
          <w:pPr>
            <w:pStyle w:val="Sumario4"/>
            <w:tabs>
              <w:tab w:val="clear" w:pos="8789"/>
              <w:tab w:val="right" w:pos="9638" w:leader="dot"/>
            </w:tabs>
            <w:rPr/>
          </w:pPr>
          <w:hyperlink w:anchor="__RefHeading___Toc18380_718962469">
            <w:r>
              <w:rPr>
                <w:rStyle w:val="Enlacedelndice"/>
              </w:rPr>
              <w:t>Seasonal cycles induced distinct temporal transcriptional programs organizing biological processes during diurnal cycles</w:t>
              <w:tab/>
              <w:t>102</w:t>
            </w:r>
          </w:hyperlink>
        </w:p>
        <w:p>
          <w:pPr>
            <w:pStyle w:val="Sumario2"/>
            <w:tabs>
              <w:tab w:val="clear" w:pos="9355"/>
              <w:tab w:val="right" w:pos="9638" w:leader="dot"/>
            </w:tabs>
            <w:rPr/>
          </w:pPr>
          <w:hyperlink w:anchor="__RefHeading___Toc14552_2446877690">
            <w:r>
              <w:rPr>
                <w:rStyle w:val="Enlacedelndice"/>
              </w:rPr>
              <w:t xml:space="preserve">Chapter 3: Proteomic analysis of diurnal and seasonal cycles in </w:t>
            </w:r>
          </w:hyperlink>
          <w:hyperlink w:anchor="__RefHeading___Toc14552_2446877690">
            <w:r>
              <w:rPr>
                <w:rStyle w:val="Enlacedelndice"/>
                <w:i/>
                <w:iCs/>
              </w:rPr>
              <w:t>Ostreococcus tauri</w:t>
            </w:r>
          </w:hyperlink>
          <w:hyperlink w:anchor="__RefHeading___Toc14552_2446877690">
            <w:r>
              <w:rPr>
                <w:rStyle w:val="Enlacedelndice"/>
              </w:rPr>
              <w:tab/>
              <w:t>105</w:t>
            </w:r>
          </w:hyperlink>
        </w:p>
        <w:p>
          <w:pPr>
            <w:pStyle w:val="Sumario3"/>
            <w:tabs>
              <w:tab w:val="clear" w:pos="9072"/>
              <w:tab w:val="right" w:pos="9638" w:leader="dot"/>
            </w:tabs>
            <w:rPr/>
          </w:pPr>
          <w:hyperlink w:anchor="__RefHeading___Toc14669_743070878">
            <w:r>
              <w:rPr>
                <w:rStyle w:val="Enlacedelndice"/>
              </w:rPr>
              <w:t>Proteomic characterization of diurnal rhythmic abundance profiles</w:t>
              <w:tab/>
              <w:t>107</w:t>
            </w:r>
          </w:hyperlink>
        </w:p>
        <w:p>
          <w:pPr>
            <w:pStyle w:val="Sumario4"/>
            <w:tabs>
              <w:tab w:val="clear" w:pos="8789"/>
              <w:tab w:val="right" w:pos="9638" w:leader="dot"/>
            </w:tabs>
            <w:rPr/>
          </w:pPr>
          <w:hyperlink w:anchor="__RefHeading___Toc14671_743070878">
            <w:r>
              <w:rPr>
                <w:rStyle w:val="Enlacedelndice"/>
              </w:rPr>
              <w:t>Phase offsets and a decrease in rhythmicity are observed when proteomic and transcriptomic data are compared</w:t>
              <w:tab/>
              <w:t>107</w:t>
            </w:r>
          </w:hyperlink>
        </w:p>
        <w:p>
          <w:pPr>
            <w:pStyle w:val="Sumario3"/>
            <w:tabs>
              <w:tab w:val="clear" w:pos="9072"/>
              <w:tab w:val="right" w:pos="9638" w:leader="dot"/>
            </w:tabs>
            <w:rPr/>
          </w:pPr>
          <w:hyperlink w:anchor="__RefHeading___Toc14673_743070878">
            <w:r>
              <w:rPr>
                <w:rStyle w:val="Enlacedelndice"/>
              </w:rPr>
              <w:t>Proteomic characterization of seasonal effects over the protein abundance profiles</w:t>
              <w:tab/>
              <w:t>109</w:t>
            </w:r>
          </w:hyperlink>
        </w:p>
        <w:p>
          <w:pPr>
            <w:pStyle w:val="Sumario4"/>
            <w:tabs>
              <w:tab w:val="clear" w:pos="8789"/>
              <w:tab w:val="right" w:pos="9638" w:leader="dot"/>
            </w:tabs>
            <w:rPr/>
          </w:pPr>
          <w:hyperlink w:anchor="__RefHeading___Toc14675_743070878">
            <w:r>
              <w:rPr>
                <w:rStyle w:val="Enlacedelndice"/>
              </w:rPr>
              <w:t xml:space="preserve">The effects of seasons over the wave parameters in the transcriptome are also found in the proteome of </w:t>
            </w:r>
          </w:hyperlink>
          <w:hyperlink w:anchor="__RefHeading___Toc14675_743070878">
            <w:r>
              <w:rPr>
                <w:rStyle w:val="Enlacedelndice"/>
                <w:i/>
                <w:iCs/>
              </w:rPr>
              <w:t>Ostreococcus tauri</w:t>
            </w:r>
          </w:hyperlink>
          <w:hyperlink w:anchor="__RefHeading___Toc14675_743070878">
            <w:r>
              <w:rPr>
                <w:rStyle w:val="Enlacedelndice"/>
              </w:rPr>
              <w:tab/>
              <w:t>109</w:t>
            </w:r>
          </w:hyperlink>
        </w:p>
        <w:p>
          <w:pPr>
            <w:pStyle w:val="Sumario4"/>
            <w:tabs>
              <w:tab w:val="clear" w:pos="8789"/>
              <w:tab w:val="right" w:pos="9638" w:leader="dot"/>
            </w:tabs>
            <w:rPr/>
          </w:pPr>
          <w:hyperlink w:anchor="__RefHeading___Toc14677_743070878">
            <w:r>
              <w:rPr>
                <w:rStyle w:val="Enlacedelndice"/>
              </w:rPr>
              <w:t>Phase offsets between genes and proteins involved in the same biological process are adjusted by seasons</w:t>
              <w:tab/>
              <w:t>111</w:t>
            </w:r>
          </w:hyperlink>
        </w:p>
        <w:p>
          <w:pPr>
            <w:pStyle w:val="Sumario2"/>
            <w:tabs>
              <w:tab w:val="clear" w:pos="9355"/>
              <w:tab w:val="right" w:pos="9638" w:leader="dot"/>
            </w:tabs>
            <w:rPr/>
          </w:pPr>
          <w:hyperlink w:anchor="__RefHeading___Toc14450_3955999102">
            <w:r>
              <w:rPr>
                <w:rStyle w:val="Enlacedelndice"/>
              </w:rPr>
              <w:t>Chapter 4: Diurnal and seasonal multi-omic integration with physiological data.</w:t>
              <w:tab/>
              <w:t>114</w:t>
            </w:r>
          </w:hyperlink>
        </w:p>
        <w:p>
          <w:pPr>
            <w:pStyle w:val="Sumario3"/>
            <w:tabs>
              <w:tab w:val="clear" w:pos="9072"/>
              <w:tab w:val="right" w:pos="9638" w:leader="dot"/>
            </w:tabs>
            <w:rPr/>
          </w:pPr>
          <w:hyperlink w:anchor="__RefHeading___Toc14452_3955999102">
            <w:r>
              <w:rPr>
                <w:rStyle w:val="Enlacedelndice"/>
              </w:rPr>
              <w:t xml:space="preserve">Cell Division Cycle (CDC) of </w:t>
            </w:r>
          </w:hyperlink>
          <w:hyperlink w:anchor="__RefHeading___Toc14452_3955999102">
            <w:r>
              <w:rPr>
                <w:rStyle w:val="Enlacedelndice"/>
                <w:i/>
                <w:iCs/>
              </w:rPr>
              <w:t xml:space="preserve">Ostreococcus tauri </w:t>
            </w:r>
          </w:hyperlink>
          <w:hyperlink w:anchor="__RefHeading___Toc14452_3955999102">
            <w:r>
              <w:rPr>
                <w:rStyle w:val="Enlacedelndice"/>
                <w:i w:val="false"/>
                <w:iCs w:val="false"/>
              </w:rPr>
              <w:t>under diurnal and seasonal cycles</w:t>
            </w:r>
          </w:hyperlink>
          <w:hyperlink w:anchor="__RefHeading___Toc14452_3955999102">
            <w:r>
              <w:rPr>
                <w:rStyle w:val="Enlacedelndice"/>
              </w:rPr>
              <w:tab/>
              <w:t>114</w:t>
            </w:r>
          </w:hyperlink>
        </w:p>
        <w:p>
          <w:pPr>
            <w:pStyle w:val="Sumario4"/>
            <w:tabs>
              <w:tab w:val="clear" w:pos="8789"/>
              <w:tab w:val="right" w:pos="9638" w:leader="dot"/>
            </w:tabs>
            <w:rPr/>
          </w:pPr>
          <w:hyperlink w:anchor="__RefHeading___Toc14454_3955999102">
            <w:r>
              <w:rPr>
                <w:rStyle w:val="Enlacedelndice"/>
              </w:rPr>
              <w:t>Temporal program of cell division cycle under summer and winter photoperiod</w:t>
              <w:tab/>
              <w:t>115</w:t>
            </w:r>
          </w:hyperlink>
        </w:p>
        <w:p>
          <w:pPr>
            <w:pStyle w:val="Sumario4"/>
            <w:tabs>
              <w:tab w:val="clear" w:pos="8789"/>
              <w:tab w:val="right" w:pos="9638" w:leader="dot"/>
            </w:tabs>
            <w:rPr/>
          </w:pPr>
          <w:hyperlink w:anchor="__RefHeading___Toc14456_3955999102">
            <w:r>
              <w:rPr>
                <w:rStyle w:val="Enlacedelndice"/>
              </w:rPr>
              <w:t>Integration of cell division cycle program with transcriptomic and proteomic data.</w:t>
              <w:tab/>
              <w:t>118</w:t>
            </w:r>
          </w:hyperlink>
        </w:p>
        <w:p>
          <w:pPr>
            <w:pStyle w:val="Sumario3"/>
            <w:tabs>
              <w:tab w:val="clear" w:pos="9072"/>
              <w:tab w:val="right" w:pos="9638" w:leader="dot"/>
            </w:tabs>
            <w:rPr/>
          </w:pPr>
          <w:hyperlink w:anchor="__RefHeading___Toc365744_4255295215">
            <w:r>
              <w:rPr>
                <w:rStyle w:val="Enlacedelndice"/>
                <w:i w:val="false"/>
                <w:iCs w:val="false"/>
              </w:rPr>
              <w:t xml:space="preserve">Diurnal and seasonal rhythm of photosynthesis in </w:t>
            </w:r>
          </w:hyperlink>
          <w:hyperlink w:anchor="__RefHeading___Toc365744_4255295215">
            <w:r>
              <w:rPr>
                <w:rStyle w:val="Enlacedelndice"/>
                <w:i/>
                <w:iCs/>
              </w:rPr>
              <w:t>Ostreococcus tauri</w:t>
            </w:r>
          </w:hyperlink>
          <w:hyperlink w:anchor="__RefHeading___Toc365744_4255295215">
            <w:r>
              <w:rPr>
                <w:rStyle w:val="Enlacedelndice"/>
              </w:rPr>
              <w:tab/>
              <w:t>121</w:t>
            </w:r>
          </w:hyperlink>
        </w:p>
        <w:p>
          <w:pPr>
            <w:pStyle w:val="Sumario4"/>
            <w:tabs>
              <w:tab w:val="clear" w:pos="8789"/>
              <w:tab w:val="right" w:pos="9638" w:leader="dot"/>
            </w:tabs>
            <w:rPr/>
          </w:pPr>
          <w:hyperlink w:anchor="__RefHeading___Toc365746_4255295215">
            <w:r>
              <w:rPr>
                <w:rStyle w:val="Enlacedelndice"/>
              </w:rPr>
              <w:t>Rhythmic oscillations of photosynthetic efficiency under summer and winter photoperiod</w:t>
              <w:tab/>
              <w:t>122</w:t>
            </w:r>
          </w:hyperlink>
        </w:p>
        <w:p>
          <w:pPr>
            <w:pStyle w:val="Sumario4"/>
            <w:tabs>
              <w:tab w:val="clear" w:pos="8789"/>
              <w:tab w:val="right" w:pos="9638" w:leader="dot"/>
            </w:tabs>
            <w:rPr/>
          </w:pPr>
          <w:hyperlink w:anchor="__RefHeading___Toc365748_4255295215">
            <w:r>
              <w:rPr>
                <w:rStyle w:val="Enlacedelndice"/>
              </w:rPr>
              <w:t>Integration of photosynthesis efficiency rhythmic profile with multi-omic data</w:t>
              <w:tab/>
              <w:t>123</w:t>
            </w:r>
          </w:hyperlink>
        </w:p>
        <w:p>
          <w:pPr>
            <w:pStyle w:val="Sumario4"/>
            <w:tabs>
              <w:tab w:val="clear" w:pos="8789"/>
              <w:tab w:val="right" w:pos="9638" w:leader="dot"/>
            </w:tabs>
            <w:rPr/>
          </w:pPr>
          <w:hyperlink w:anchor="__RefHeading___Toc596172_4255295215">
            <w:r>
              <w:rPr>
                <w:rStyle w:val="Enlacedelndice"/>
              </w:rPr>
              <w:t>Integration of starch content diel oscillations with multi-omic data</w:t>
              <w:tab/>
              <w:t>126</w:t>
            </w:r>
          </w:hyperlink>
        </w:p>
        <w:p>
          <w:pPr>
            <w:pStyle w:val="Sumario3"/>
            <w:tabs>
              <w:tab w:val="clear" w:pos="9072"/>
              <w:tab w:val="right" w:pos="9638" w:leader="dot"/>
            </w:tabs>
            <w:rPr/>
          </w:pPr>
          <w:hyperlink w:anchor="__RefHeading___Toc365750_4255295215">
            <w:r>
              <w:rPr>
                <w:rStyle w:val="Enlacedelndice"/>
              </w:rPr>
              <w:t xml:space="preserve">More metabolic pathways of </w:t>
            </w:r>
          </w:hyperlink>
          <w:hyperlink w:anchor="__RefHeading___Toc365750_4255295215">
            <w:r>
              <w:rPr>
                <w:rStyle w:val="Enlacedelndice"/>
                <w:i/>
                <w:iCs/>
              </w:rPr>
              <w:t>Ostreococcus tauri</w:t>
            </w:r>
          </w:hyperlink>
          <w:hyperlink w:anchor="__RefHeading___Toc365750_4255295215">
            <w:r>
              <w:rPr>
                <w:rStyle w:val="Enlacedelndice"/>
              </w:rPr>
              <w:t xml:space="preserve"> showing periodic oscillations under diurnal and seasonal cycles</w:t>
              <w:tab/>
              <w:t>128</w:t>
            </w:r>
          </w:hyperlink>
        </w:p>
        <w:p>
          <w:pPr>
            <w:pStyle w:val="Sumario4"/>
            <w:tabs>
              <w:tab w:val="clear" w:pos="8789"/>
              <w:tab w:val="right" w:pos="9638" w:leader="dot"/>
            </w:tabs>
            <w:rPr/>
          </w:pPr>
          <w:hyperlink w:anchor="__RefHeading___Toc365752_4255295215">
            <w:r>
              <w:rPr>
                <w:rStyle w:val="Enlacedelndice"/>
              </w:rPr>
              <w:t xml:space="preserve">Carotenoids biosynthesis in </w:t>
            </w:r>
          </w:hyperlink>
          <w:hyperlink w:anchor="__RefHeading___Toc365752_4255295215">
            <w:r>
              <w:rPr>
                <w:rStyle w:val="Enlacedelndice"/>
                <w:i/>
                <w:iCs/>
              </w:rPr>
              <w:t>Ostreococcus tauri under diurnal and seasonal cycles</w:t>
            </w:r>
          </w:hyperlink>
          <w:hyperlink w:anchor="__RefHeading___Toc365752_4255295215">
            <w:r>
              <w:rPr>
                <w:rStyle w:val="Enlacedelndice"/>
              </w:rPr>
              <w:tab/>
              <w:t>128</w:t>
            </w:r>
          </w:hyperlink>
        </w:p>
        <w:p>
          <w:pPr>
            <w:pStyle w:val="Sumario5"/>
            <w:tabs>
              <w:tab w:val="clear" w:pos="8506"/>
              <w:tab w:val="right" w:pos="9638" w:leader="dot"/>
            </w:tabs>
            <w:rPr/>
          </w:pPr>
          <w:hyperlink w:anchor="__RefHeading___Toc365754_4255295215">
            <w:r>
              <w:rPr>
                <w:rStyle w:val="Enlacedelndice"/>
                <w:i w:val="false"/>
                <w:iCs w:val="false"/>
              </w:rPr>
              <w:t>Integration of multi-omics data with oscillations described by carotenoids content in Ostreococcus tauri under diurnal and seasonal cycles</w:t>
            </w:r>
          </w:hyperlink>
          <w:hyperlink w:anchor="__RefHeading___Toc365754_4255295215">
            <w:r>
              <w:rPr>
                <w:rStyle w:val="Enlacedelndice"/>
              </w:rPr>
              <w:tab/>
              <w:t>129</w:t>
            </w:r>
          </w:hyperlink>
        </w:p>
        <w:p>
          <w:pPr>
            <w:pStyle w:val="Sumario4"/>
            <w:tabs>
              <w:tab w:val="clear" w:pos="8789"/>
              <w:tab w:val="right" w:pos="9638" w:leader="dot"/>
            </w:tabs>
            <w:rPr/>
          </w:pPr>
          <w:hyperlink w:anchor="__RefHeading___Toc159205_1321023682">
            <w:r>
              <w:rPr>
                <w:rStyle w:val="Enlacedelndice"/>
              </w:rPr>
              <w:t>Nitrate assimilation under diurnal and seasonal cycles in Ostreococcus tauri</w:t>
              <w:tab/>
              <w:t>132</w:t>
            </w:r>
          </w:hyperlink>
        </w:p>
        <w:p>
          <w:pPr>
            <w:pStyle w:val="Sumario5"/>
            <w:tabs>
              <w:tab w:val="clear" w:pos="8506"/>
              <w:tab w:val="right" w:pos="9638" w:leader="dot"/>
            </w:tabs>
            <w:rPr/>
          </w:pPr>
          <w:hyperlink w:anchor="__RefHeading___Toc159207_1321023682">
            <w:r>
              <w:rPr>
                <w:rStyle w:val="Enlacedelndice"/>
              </w:rPr>
              <w:t>Integration of key enzyme activities from nitrate assimilation pathway with multi-omic data</w:t>
              <w:tab/>
              <w:t>133</w:t>
            </w:r>
          </w:hyperlink>
        </w:p>
        <w:p>
          <w:pPr>
            <w:pStyle w:val="Sumario1"/>
            <w:rPr/>
          </w:pPr>
          <w:hyperlink w:anchor="__RefHeading___Toc134169_215731975">
            <w:r>
              <w:rPr>
                <w:rStyle w:val="Enlacedelndice"/>
              </w:rPr>
              <w:t>Bibliography</w:t>
              <w:tab/>
              <w:t>137</w:t>
            </w:r>
          </w:hyperlink>
          <w:r>
            <w:rPr>
              <w:rStyle w:val="Enlacedelndice"/>
            </w:rPr>
            <w:fldChar w:fldCharType="end"/>
          </w:r>
        </w:p>
      </w:sdtContent>
    </w:sdt>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Ttulo1"/>
        <w:numPr>
          <w:ilvl w:val="0"/>
          <w:numId w:val="3"/>
        </w:numPr>
        <w:jc w:val="right"/>
        <w:rPr>
          <w:sz w:val="72"/>
          <w:szCs w:val="72"/>
        </w:rPr>
      </w:pPr>
      <w:r>
        <w:rPr>
          <w:sz w:val="72"/>
          <w:szCs w:val="72"/>
        </w:rPr>
      </w:r>
    </w:p>
    <w:p>
      <w:pPr>
        <w:pStyle w:val="Ttulo1"/>
        <w:numPr>
          <w:ilvl w:val="0"/>
          <w:numId w:val="3"/>
        </w:numPr>
        <w:jc w:val="right"/>
        <w:rPr>
          <w:sz w:val="72"/>
          <w:szCs w:val="72"/>
        </w:rPr>
      </w:pPr>
      <w:r>
        <w:rPr>
          <w:sz w:val="72"/>
          <w:szCs w:val="72"/>
        </w:rPr>
      </w:r>
    </w:p>
    <w:p>
      <w:pPr>
        <w:pStyle w:val="Ttulo1"/>
        <w:numPr>
          <w:ilvl w:val="0"/>
          <w:numId w:val="3"/>
        </w:numPr>
        <w:jc w:val="right"/>
        <w:rPr>
          <w:sz w:val="72"/>
          <w:szCs w:val="72"/>
        </w:rPr>
      </w:pPr>
      <w:r>
        <w:rPr>
          <w:sz w:val="72"/>
          <w:szCs w:val="72"/>
        </w:rPr>
      </w:r>
    </w:p>
    <w:p>
      <w:pPr>
        <w:pStyle w:val="Ttulo1"/>
        <w:numPr>
          <w:ilvl w:val="0"/>
          <w:numId w:val="3"/>
        </w:numPr>
        <w:jc w:val="right"/>
        <w:rPr>
          <w:sz w:val="72"/>
          <w:szCs w:val="72"/>
        </w:rPr>
      </w:pPr>
      <w:r>
        <w:rPr>
          <w:sz w:val="72"/>
          <w:szCs w:val="72"/>
        </w:rPr>
      </w:r>
    </w:p>
    <w:p>
      <w:pPr>
        <w:pStyle w:val="Ttulo1"/>
        <w:numPr>
          <w:ilvl w:val="0"/>
          <w:numId w:val="3"/>
        </w:numPr>
        <w:jc w:val="right"/>
        <w:rPr>
          <w:sz w:val="72"/>
          <w:szCs w:val="72"/>
        </w:rPr>
      </w:pPr>
      <w:r>
        <w:rPr>
          <w:sz w:val="72"/>
          <w:szCs w:val="72"/>
        </w:rPr>
      </w:r>
    </w:p>
    <w:p>
      <w:pPr>
        <w:pStyle w:val="Ttulo1"/>
        <w:numPr>
          <w:ilvl w:val="0"/>
          <w:numId w:val="3"/>
        </w:numPr>
        <w:jc w:val="right"/>
        <w:rPr>
          <w:sz w:val="72"/>
          <w:szCs w:val="72"/>
        </w:rPr>
      </w:pPr>
      <w:bookmarkStart w:id="0" w:name="__RefHeading___Toc31186_448844389"/>
      <w:bookmarkEnd w:id="0"/>
      <w:r>
        <w:rPr>
          <w:sz w:val="72"/>
          <w:szCs w:val="72"/>
        </w:rPr>
        <w:t>Abstract</w:t>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pPr>
      <w:r>
        <w:rPr/>
        <w:t>Abstract text</w:t>
      </w:r>
    </w:p>
    <w:p>
      <w:pPr>
        <w:pStyle w:val="Cuerpodetexto"/>
        <w:rPr/>
      </w:pPr>
      <w:r>
        <w:rPr/>
        <w:t>Abstract text</w:t>
      </w:r>
    </w:p>
    <w:p>
      <w:pPr>
        <w:pStyle w:val="Ttulo1"/>
        <w:numPr>
          <w:ilvl w:val="0"/>
          <w:numId w:val="3"/>
        </w:numPr>
        <w:rPr>
          <w:rFonts w:ascii="Liberation Sans" w:hAnsi="Liberation Sans"/>
        </w:rPr>
      </w:pPr>
      <w:r>
        <w:rPr>
          <w:rFonts w:ascii="Liberation Sans" w:hAnsi="Liberation Sans"/>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Ttulo1"/>
        <w:numPr>
          <w:ilvl w:val="0"/>
          <w:numId w:val="3"/>
        </w:numPr>
        <w:jc w:val="right"/>
        <w:rPr>
          <w:sz w:val="72"/>
          <w:szCs w:val="72"/>
        </w:rPr>
      </w:pPr>
      <w:r>
        <w:rPr>
          <w:sz w:val="72"/>
          <w:szCs w:val="72"/>
        </w:rPr>
      </w:r>
    </w:p>
    <w:p>
      <w:pPr>
        <w:pStyle w:val="Ttulo1"/>
        <w:numPr>
          <w:ilvl w:val="0"/>
          <w:numId w:val="3"/>
        </w:numPr>
        <w:jc w:val="right"/>
        <w:rPr>
          <w:sz w:val="72"/>
          <w:szCs w:val="72"/>
        </w:rPr>
      </w:pPr>
      <w:r>
        <w:rPr>
          <w:sz w:val="72"/>
          <w:szCs w:val="72"/>
        </w:rPr>
      </w:r>
    </w:p>
    <w:p>
      <w:pPr>
        <w:pStyle w:val="Ttulo1"/>
        <w:numPr>
          <w:ilvl w:val="0"/>
          <w:numId w:val="3"/>
        </w:numPr>
        <w:jc w:val="right"/>
        <w:rPr>
          <w:sz w:val="72"/>
          <w:szCs w:val="72"/>
        </w:rPr>
      </w:pPr>
      <w:r>
        <w:rPr>
          <w:sz w:val="72"/>
          <w:szCs w:val="72"/>
        </w:rPr>
      </w:r>
    </w:p>
    <w:p>
      <w:pPr>
        <w:pStyle w:val="Ttulo1"/>
        <w:numPr>
          <w:ilvl w:val="0"/>
          <w:numId w:val="3"/>
        </w:numPr>
        <w:jc w:val="right"/>
        <w:rPr>
          <w:sz w:val="72"/>
          <w:szCs w:val="72"/>
        </w:rPr>
      </w:pPr>
      <w:r>
        <w:rPr>
          <w:sz w:val="72"/>
          <w:szCs w:val="72"/>
        </w:rPr>
      </w:r>
    </w:p>
    <w:p>
      <w:pPr>
        <w:pStyle w:val="Ttulo1"/>
        <w:numPr>
          <w:ilvl w:val="0"/>
          <w:numId w:val="3"/>
        </w:numPr>
        <w:jc w:val="right"/>
        <w:rPr>
          <w:sz w:val="72"/>
          <w:szCs w:val="72"/>
        </w:rPr>
      </w:pPr>
      <w:bookmarkStart w:id="1" w:name="__RefHeading___Toc31188_448844389"/>
      <w:bookmarkEnd w:id="1"/>
      <w:r>
        <w:rPr>
          <w:sz w:val="72"/>
          <w:szCs w:val="72"/>
        </w:rPr>
        <w:t>Introduction</w:t>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Ttulo1"/>
        <w:numPr>
          <w:ilvl w:val="0"/>
          <w:numId w:val="3"/>
        </w:numPr>
        <w:rPr>
          <w:rFonts w:ascii="Liberation Sans" w:hAnsi="Liberation Sans"/>
        </w:rPr>
      </w:pPr>
      <w:r>
        <w:rPr>
          <w:rFonts w:ascii="Liberation Sans" w:hAnsi="Liberation Sans"/>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Ttulo2"/>
        <w:numPr>
          <w:ilvl w:val="1"/>
          <w:numId w:val="3"/>
        </w:numPr>
        <w:rPr>
          <w:b/>
          <w:b/>
          <w:bCs/>
          <w:i w:val="false"/>
          <w:i w:val="false"/>
          <w:caps w:val="false"/>
          <w:smallCaps w:val="false"/>
          <w:color w:val="202124"/>
          <w:spacing w:val="0"/>
        </w:rPr>
      </w:pPr>
      <w:r>
        <w:rPr>
          <w:b/>
          <w:bCs/>
          <w:i w:val="false"/>
          <w:caps w:val="false"/>
          <w:smallCaps w:val="false"/>
          <w:color w:val="202124"/>
          <w:spacing w:val="0"/>
        </w:rPr>
      </w:r>
    </w:p>
    <w:p>
      <w:pPr>
        <w:pStyle w:val="Ttulo2"/>
        <w:numPr>
          <w:ilvl w:val="1"/>
          <w:numId w:val="3"/>
        </w:numPr>
        <w:rPr>
          <w:b/>
          <w:b/>
          <w:bCs/>
          <w:i w:val="false"/>
          <w:i w:val="false"/>
          <w:caps w:val="false"/>
          <w:smallCaps w:val="false"/>
          <w:color w:val="202124"/>
          <w:spacing w:val="0"/>
        </w:rPr>
      </w:pPr>
      <w:r>
        <w:rPr>
          <w:b/>
          <w:bCs/>
          <w:i w:val="false"/>
          <w:caps w:val="false"/>
          <w:smallCaps w:val="false"/>
          <w:color w:val="202124"/>
          <w:spacing w:val="0"/>
        </w:rPr>
      </w:r>
    </w:p>
    <w:p>
      <w:pPr>
        <w:pStyle w:val="Ttulo2"/>
        <w:numPr>
          <w:ilvl w:val="1"/>
          <w:numId w:val="3"/>
        </w:numPr>
        <w:rPr>
          <w:b/>
          <w:b/>
          <w:bCs/>
          <w:i w:val="false"/>
          <w:i w:val="false"/>
          <w:caps w:val="false"/>
          <w:smallCaps w:val="false"/>
          <w:color w:val="202124"/>
          <w:spacing w:val="0"/>
        </w:rPr>
      </w:pPr>
      <w:r>
        <w:rPr>
          <w:b/>
          <w:bCs/>
          <w:i w:val="false"/>
          <w:caps w:val="false"/>
          <w:smallCaps w:val="false"/>
          <w:color w:val="202124"/>
          <w:spacing w:val="0"/>
        </w:rPr>
      </w:r>
    </w:p>
    <w:p>
      <w:pPr>
        <w:pStyle w:val="Ttulo2"/>
        <w:numPr>
          <w:ilvl w:val="1"/>
          <w:numId w:val="3"/>
        </w:numPr>
        <w:rPr>
          <w:b/>
          <w:b/>
          <w:bCs/>
          <w:i w:val="false"/>
          <w:i w:val="false"/>
          <w:caps w:val="false"/>
          <w:smallCaps w:val="false"/>
          <w:color w:val="202124"/>
          <w:spacing w:val="0"/>
        </w:rPr>
      </w:pPr>
      <w:r>
        <w:rPr>
          <w:b/>
          <w:bCs/>
          <w:i w:val="false"/>
          <w:caps w:val="false"/>
          <w:smallCaps w:val="false"/>
          <w:color w:val="202124"/>
          <w:spacing w:val="0"/>
        </w:rPr>
      </w:r>
    </w:p>
    <w:p>
      <w:pPr>
        <w:pStyle w:val="Cuerpodetexto"/>
        <w:rPr>
          <w:b/>
          <w:b/>
          <w:bCs/>
          <w:i w:val="false"/>
          <w:i w:val="false"/>
          <w:caps w:val="false"/>
          <w:smallCaps w:val="false"/>
          <w:color w:val="202124"/>
          <w:spacing w:val="0"/>
        </w:rPr>
      </w:pPr>
      <w:r>
        <w:rPr>
          <w:b/>
          <w:bCs/>
          <w:i w:val="false"/>
          <w:caps w:val="false"/>
          <w:smallCaps w:val="false"/>
          <w:color w:val="202124"/>
          <w:spacing w:val="0"/>
        </w:rPr>
      </w:r>
    </w:p>
    <w:p>
      <w:pPr>
        <w:pStyle w:val="Cuerpodetexto"/>
        <w:rPr>
          <w:b/>
          <w:b/>
          <w:bCs/>
          <w:i w:val="false"/>
          <w:i w:val="false"/>
          <w:caps w:val="false"/>
          <w:smallCaps w:val="false"/>
          <w:color w:val="202124"/>
          <w:spacing w:val="0"/>
        </w:rPr>
      </w:pPr>
      <w:r>
        <w:rPr>
          <w:b/>
          <w:bCs/>
          <w:i w:val="false"/>
          <w:caps w:val="false"/>
          <w:smallCaps w:val="false"/>
          <w:color w:val="202124"/>
          <w:spacing w:val="0"/>
        </w:rPr>
      </w:r>
    </w:p>
    <w:p>
      <w:pPr>
        <w:pStyle w:val="Cuerpodetexto"/>
        <w:rPr>
          <w:b/>
          <w:b/>
          <w:bCs/>
          <w:i w:val="false"/>
          <w:i w:val="false"/>
          <w:caps w:val="false"/>
          <w:smallCaps w:val="false"/>
          <w:color w:val="202124"/>
          <w:spacing w:val="0"/>
        </w:rPr>
      </w:pPr>
      <w:r>
        <w:rPr>
          <w:b/>
          <w:bCs/>
          <w:i w:val="false"/>
          <w:caps w:val="false"/>
          <w:smallCaps w:val="false"/>
          <w:color w:val="202124"/>
          <w:spacing w:val="0"/>
        </w:rPr>
      </w:r>
    </w:p>
    <w:p>
      <w:pPr>
        <w:pStyle w:val="Cuerpodetexto"/>
        <w:rPr>
          <w:b/>
          <w:b/>
          <w:bCs/>
          <w:i w:val="false"/>
          <w:i w:val="false"/>
          <w:caps w:val="false"/>
          <w:smallCaps w:val="false"/>
          <w:color w:val="202124"/>
          <w:spacing w:val="0"/>
        </w:rPr>
      </w:pPr>
      <w:r>
        <w:rPr>
          <w:b/>
          <w:bCs/>
          <w:i w:val="false"/>
          <w:caps w:val="false"/>
          <w:smallCaps w:val="false"/>
          <w:color w:val="202124"/>
          <w:spacing w:val="0"/>
        </w:rPr>
      </w:r>
    </w:p>
    <w:p>
      <w:pPr>
        <w:pStyle w:val="Ttulo2"/>
        <w:numPr>
          <w:ilvl w:val="1"/>
          <w:numId w:val="3"/>
        </w:numPr>
        <w:rPr>
          <w:b/>
          <w:b/>
          <w:bCs/>
          <w:i w:val="false"/>
          <w:i w:val="false"/>
          <w:caps w:val="false"/>
          <w:smallCaps w:val="false"/>
          <w:color w:val="202124"/>
          <w:spacing w:val="0"/>
        </w:rPr>
      </w:pPr>
      <w:bookmarkStart w:id="2" w:name="__RefHeading___Toc134149_215731975"/>
      <w:bookmarkEnd w:id="2"/>
      <w:r>
        <w:rPr>
          <w:b/>
          <w:bCs/>
          <w:i w:val="false"/>
          <w:caps w:val="false"/>
          <w:smallCaps w:val="false"/>
          <w:color w:val="202124"/>
          <w:spacing w:val="0"/>
        </w:rPr>
        <w:t>Chronobiology</w:t>
      </w:r>
    </w:p>
    <w:p>
      <w:pPr>
        <w:pStyle w:val="Cuerpodetexto"/>
        <w:widowControl/>
        <w:spacing w:before="0" w:after="60"/>
        <w:ind w:left="0" w:right="0" w:hanging="0"/>
        <w:rPr/>
      </w:pPr>
      <w:r>
        <w:rPr>
          <w:rFonts w:ascii="arial;sans-serif" w:hAnsi="arial;sans-serif"/>
          <w:b w:val="false"/>
          <w:i w:val="false"/>
          <w:caps w:val="false"/>
          <w:smallCaps w:val="false"/>
          <w:color w:val="202124"/>
          <w:spacing w:val="0"/>
          <w:sz w:val="24"/>
        </w:rPr>
        <w:t xml:space="preserve">Simply by looking around, it is easy to identify many cyclic processes. We are so used to them that we usually do not perceive how they influence our lives and bodies. There are four environmental cycles known: tides (which repeat every 12 and half hours), lunar cycles (lasting 28.5 days), days (every 24 hours) and years (every 365.25 days). These cycles are also called </w:t>
      </w:r>
      <w:r>
        <w:rPr>
          <w:rFonts w:ascii="arial;sans-serif" w:hAnsi="arial;sans-serif"/>
          <w:b w:val="false"/>
          <w:i w:val="false"/>
          <w:iCs w:val="false"/>
          <w:caps w:val="false"/>
          <w:smallCaps w:val="false"/>
          <w:color w:val="202124"/>
          <w:spacing w:val="0"/>
          <w:sz w:val="24"/>
        </w:rPr>
        <w:t>circatidal</w:t>
      </w:r>
      <w:r>
        <w:rPr>
          <w:rFonts w:ascii="arial;sans-serif" w:hAnsi="arial;sans-serif"/>
          <w:b w:val="false"/>
          <w:i w:val="false"/>
          <w:caps w:val="false"/>
          <w:smallCaps w:val="false"/>
          <w:color w:val="202124"/>
          <w:spacing w:val="0"/>
          <w:sz w:val="24"/>
        </w:rPr>
        <w:t xml:space="preserve">, </w:t>
      </w:r>
      <w:r>
        <w:rPr>
          <w:rFonts w:ascii="arial;sans-serif" w:hAnsi="arial;sans-serif"/>
          <w:b w:val="false"/>
          <w:i w:val="false"/>
          <w:iCs w:val="false"/>
          <w:caps w:val="false"/>
          <w:smallCaps w:val="false"/>
          <w:color w:val="202124"/>
          <w:spacing w:val="0"/>
          <w:sz w:val="24"/>
        </w:rPr>
        <w:t>circalunar</w:t>
      </w:r>
      <w:r>
        <w:rPr>
          <w:rFonts w:ascii="arial;sans-serif" w:hAnsi="arial;sans-serif"/>
          <w:b w:val="false"/>
          <w:i w:val="false"/>
          <w:caps w:val="false"/>
          <w:smallCaps w:val="false"/>
          <w:color w:val="202124"/>
          <w:spacing w:val="0"/>
          <w:sz w:val="24"/>
        </w:rPr>
        <w:t xml:space="preserve">, </w:t>
      </w:r>
      <w:r>
        <w:rPr>
          <w:rFonts w:ascii="arial;sans-serif" w:hAnsi="arial;sans-serif"/>
          <w:b w:val="false"/>
          <w:i w:val="false"/>
          <w:iCs w:val="false"/>
          <w:caps w:val="false"/>
          <w:smallCaps w:val="false"/>
          <w:color w:val="202124"/>
          <w:spacing w:val="0"/>
          <w:sz w:val="24"/>
        </w:rPr>
        <w:t>circadian</w:t>
      </w:r>
      <w:r>
        <w:rPr>
          <w:rFonts w:ascii="arial;sans-serif" w:hAnsi="arial;sans-serif"/>
          <w:b w:val="false"/>
          <w:i w:val="false"/>
          <w:caps w:val="false"/>
          <w:smallCaps w:val="false"/>
          <w:color w:val="202124"/>
          <w:spacing w:val="0"/>
          <w:sz w:val="24"/>
        </w:rPr>
        <w:t xml:space="preserve">, or </w:t>
      </w:r>
      <w:r>
        <w:rPr>
          <w:rFonts w:ascii="arial;sans-serif" w:hAnsi="arial;sans-serif"/>
          <w:b w:val="false"/>
          <w:i w:val="false"/>
          <w:iCs w:val="false"/>
          <w:caps w:val="false"/>
          <w:smallCaps w:val="false"/>
          <w:color w:val="202124"/>
          <w:spacing w:val="0"/>
          <w:sz w:val="24"/>
        </w:rPr>
        <w:t>circannual</w:t>
      </w:r>
      <w:r>
        <w:rPr>
          <w:rFonts w:ascii="arial;sans-serif" w:hAnsi="arial;sans-serif"/>
          <w:b w:val="false"/>
          <w:i w:val="false"/>
          <w:caps w:val="false"/>
          <w:smallCaps w:val="false"/>
          <w:color w:val="202124"/>
          <w:spacing w:val="0"/>
          <w:sz w:val="24"/>
        </w:rPr>
        <w:t xml:space="preserve"> </w:t>
      </w:r>
      <w:r>
        <w:rPr>
          <w:rFonts w:ascii="arial;sans-serif" w:hAnsi="arial;sans-serif"/>
          <w:b w:val="false"/>
          <w:i w:val="false"/>
          <w:caps w:val="false"/>
          <w:smallCaps w:val="false"/>
          <w:color w:val="202124"/>
          <w:spacing w:val="0"/>
          <w:position w:val="0"/>
          <w:sz w:val="24"/>
          <w:sz w:val="24"/>
          <w:vertAlign w:val="baseline"/>
        </w:rPr>
        <w:t>(Numata et al., 2015)</w:t>
      </w:r>
      <w:r>
        <w:rPr>
          <w:rFonts w:ascii="arial;sans-serif" w:hAnsi="arial;sans-serif"/>
          <w:b w:val="false"/>
          <w:i w:val="false"/>
          <w:caps w:val="false"/>
          <w:smallCaps w:val="false"/>
          <w:color w:val="202124"/>
          <w:spacing w:val="0"/>
          <w:sz w:val="24"/>
        </w:rPr>
        <w:t xml:space="preserve">⁠ . </w:t>
      </w:r>
    </w:p>
    <w:p>
      <w:pPr>
        <w:pStyle w:val="Cuerpodetexto"/>
        <w:widowControl/>
        <w:spacing w:before="0" w:after="60"/>
        <w:ind w:left="0" w:right="0" w:hanging="0"/>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t xml:space="preserve">These four rhythmic processes that arise from gravitational forces are extremely predictable. It is possible, for example, to know the exact time of a high tide months in advance. We constantly see how full moons are always followed by new moons, and everybody goes to bed sure that the sun will rise the next morning. The exact date for the next equinox is known and written in calendars over the world, so the change of season is never a surprise. </w:t>
      </w:r>
    </w:p>
    <w:p>
      <w:pPr>
        <w:pStyle w:val="Cuerpodetexto"/>
        <w:widowControl/>
        <w:spacing w:before="0" w:after="60"/>
        <w:ind w:left="0" w:right="0" w:hanging="0"/>
        <w:rPr/>
      </w:pPr>
      <w:r>
        <w:rPr>
          <w:rFonts w:ascii="arial;sans-serif" w:hAnsi="arial;sans-serif"/>
          <w:b w:val="false"/>
          <w:i w:val="false"/>
          <w:caps w:val="false"/>
          <w:smallCaps w:val="false"/>
          <w:color w:val="202124"/>
          <w:spacing w:val="0"/>
          <w:sz w:val="24"/>
        </w:rPr>
        <w:t xml:space="preserve">Since these four cycles affect earth with an overwhelming precision, earth living organisms  have learnt how to anticipate them. That is what chronobiology is about: it is a young science that studies how rhythmic environmental changes affect organisms and how they anticipate to them </w:t>
      </w:r>
      <w:r>
        <w:rPr>
          <w:rFonts w:ascii="arial;sans-serif" w:hAnsi="arial;sans-serif"/>
          <w:b w:val="false"/>
          <w:i w:val="false"/>
          <w:caps w:val="false"/>
          <w:smallCaps w:val="false"/>
          <w:color w:val="202124"/>
          <w:spacing w:val="0"/>
          <w:position w:val="0"/>
          <w:sz w:val="24"/>
          <w:sz w:val="24"/>
          <w:vertAlign w:val="baseline"/>
        </w:rPr>
        <w:t>(Edmunds, 1983; Kuhlman et al., 2018)</w:t>
      </w:r>
      <w:r>
        <w:rPr>
          <w:rFonts w:ascii="arial;sans-serif" w:hAnsi="arial;sans-serif"/>
          <w:b w:val="false"/>
          <w:i w:val="false"/>
          <w:caps w:val="false"/>
          <w:smallCaps w:val="false"/>
          <w:color w:val="202124"/>
          <w:spacing w:val="0"/>
          <w:sz w:val="24"/>
        </w:rPr>
        <w:t xml:space="preserve">⁠. </w:t>
      </w:r>
    </w:p>
    <w:p>
      <w:pPr>
        <w:pStyle w:val="Cuerpodetexto"/>
        <w:widowControl/>
        <w:spacing w:before="0" w:after="60"/>
        <w:ind w:left="0" w:right="0" w:hanging="0"/>
        <w:rPr/>
      </w:pPr>
      <w:r>
        <w:rPr>
          <w:rFonts w:ascii="arial;sans-serif" w:hAnsi="arial;sans-serif"/>
          <w:b w:val="false"/>
          <w:i w:val="false"/>
          <w:caps w:val="false"/>
          <w:smallCaps w:val="false"/>
          <w:color w:val="202124"/>
          <w:spacing w:val="0"/>
          <w:sz w:val="24"/>
        </w:rPr>
        <w:t>Living beings perceive those changes and they are able to react in advance thanks to an endogenous machinery that acts as a clock (Fig. 1). The clock is a central oscillator that is entrained by external cyclic inputs (rhythmic environmental changes) and produce rhythmic outputs of biological processes. Chronobiologists have found biological rhythms regulated by the clock in a wide range of scales. It goes from a molecular level (transcription, translation, protein degradation, metabolites biosynthesis, etc), to a cellular and tissue level (cell division, synaptic connections, apoptosis, etc.) or even complete organisms or populations</w:t>
      </w:r>
      <w:r>
        <w:rPr>
          <w:rFonts w:ascii="arial;sans-serif" w:hAnsi="arial;sans-serif"/>
          <w:b w:val="false"/>
          <w:i w:val="false"/>
          <w:caps w:val="false"/>
          <w:smallCaps w:val="false"/>
          <w:color w:val="202124"/>
          <w:spacing w:val="0"/>
          <w:position w:val="0"/>
          <w:sz w:val="24"/>
          <w:sz w:val="24"/>
          <w:vertAlign w:val="baseline"/>
        </w:rPr>
        <w:t>(Edmunds, 1983; Merrow et al., 2005; Sharma et al., 2022)</w:t>
      </w:r>
      <w:r>
        <w:rPr>
          <w:rFonts w:ascii="arial;sans-serif" w:hAnsi="arial;sans-serif"/>
          <w:b w:val="false"/>
          <w:i w:val="false"/>
          <w:caps w:val="false"/>
          <w:smallCaps w:val="false"/>
          <w:color w:val="202124"/>
          <w:spacing w:val="0"/>
          <w:sz w:val="24"/>
        </w:rPr>
        <w:t>⁠.</w:t>
      </w:r>
    </w:p>
    <w:p>
      <w:pPr>
        <w:pStyle w:val="Cuerpodetexto"/>
        <w:widowControl/>
        <w:spacing w:before="0" w:after="60"/>
        <w:ind w:left="0" w:right="0" w:hanging="0"/>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mc:AlternateContent>
          <mc:Choice Requires="wps">
            <w:drawing>
              <wp:anchor behindDoc="0" distT="0" distB="0" distL="0" distR="0" simplePos="0" locked="0" layoutInCell="1" allowOverlap="1" relativeHeight="26">
                <wp:simplePos x="0" y="0"/>
                <wp:positionH relativeFrom="column">
                  <wp:posOffset>-47625</wp:posOffset>
                </wp:positionH>
                <wp:positionV relativeFrom="paragraph">
                  <wp:posOffset>-90170</wp:posOffset>
                </wp:positionV>
                <wp:extent cx="6120130" cy="3993515"/>
                <wp:effectExtent l="0" t="0" r="0" b="0"/>
                <wp:wrapTopAndBottom/>
                <wp:docPr id="4" name="Marco25"/>
                <a:graphic xmlns:a="http://schemas.openxmlformats.org/drawingml/2006/main">
                  <a:graphicData uri="http://schemas.microsoft.com/office/word/2010/wordprocessingShape">
                    <wps:wsp>
                      <wps:cNvSpPr/>
                      <wps:spPr>
                        <a:xfrm>
                          <a:off x="0" y="0"/>
                          <a:ext cx="6119640" cy="399276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color w:val="000000"/>
                                <w:sz w:val="20"/>
                              </w:rPr>
                              <w:t xml:space="preserve">Figure : </w:t>
                            </w:r>
                            <w:r>
                              <w:rPr>
                                <w:b/>
                                <w:bCs/>
                                <w:color w:val="000000"/>
                                <w:sz w:val="20"/>
                              </w:rPr>
                              <w:t>Diagram of the central oscillator known as clock</w:t>
                            </w:r>
                            <w:r>
                              <w:rPr>
                                <w:color w:val="000000"/>
                                <w:sz w:val="20"/>
                              </w:rPr>
                              <w:t>. The clock acts as a central oscillator that is entrained by external cyclic inputs (as light/dark cycles or photoperiod, temperature changes and nutrients availability) generated by diurnal, seasonal, lunar or tidal cycles. As a response, the clock produce rhythmic outputs of biological processes that allow organisms to anticipate those environmental changes. Figure created using Biorender.</w:t>
                            </w:r>
                          </w:p>
                        </w:txbxContent>
                      </wps:txbx>
                      <wps:bodyPr lIns="0" rIns="0" tIns="0" bIns="0">
                        <a:noAutofit/>
                      </wps:bodyPr>
                    </wps:wsp>
                  </a:graphicData>
                </a:graphic>
                <wp14:sizeRelH relativeFrom="margin">
                  <wp14:pctWidth>100000</wp14:pctWidth>
                </wp14:sizeRelH>
              </wp:anchor>
            </w:drawing>
          </mc:Choice>
          <mc:Fallback>
            <w:pict>
              <v:rect id="shape_0" ID="Marco25" stroked="f" style="position:absolute;margin-left:-3.75pt;margin-top:-7.1pt;width:481.8pt;height:314.35pt">
                <w10:wrap type="square"/>
                <v:fill o:detectmouseclick="t" on="false"/>
                <v:stroke color="#3465a4" joinstyle="round" endcap="flat"/>
                <v:textbox>
                  <w:txbxContent>
                    <w:p>
                      <w:pPr>
                        <w:pStyle w:val="Contenidodelmarco"/>
                        <w:overflowPunct w:val="true"/>
                        <w:spacing w:before="120" w:after="120"/>
                        <w:rPr/>
                      </w:pPr>
                      <w:r>
                        <w:rPr>
                          <w:color w:val="000000"/>
                          <w:sz w:val="20"/>
                        </w:rPr>
                        <w:t xml:space="preserve">Figure : </w:t>
                      </w:r>
                      <w:r>
                        <w:rPr>
                          <w:b/>
                          <w:bCs/>
                          <w:color w:val="000000"/>
                          <w:sz w:val="20"/>
                        </w:rPr>
                        <w:t>Diagram of the central oscillator known as clock</w:t>
                      </w:r>
                      <w:r>
                        <w:rPr>
                          <w:color w:val="000000"/>
                          <w:sz w:val="20"/>
                        </w:rPr>
                        <w:t>. The clock acts as a central oscillator that is entrained by external cyclic inputs (as light/dark cycles or photoperiod, temperature changes and nutrients availability) generated by diurnal, seasonal, lunar or tidal cycles. As a response, the clock produce rhythmic outputs of biological processes that allow organisms to anticipate those environmental changes. Figure created using Biorender.</w:t>
                      </w:r>
                    </w:p>
                  </w:txbxContent>
                </v:textbox>
              </v:rect>
            </w:pict>
          </mc:Fallback>
        </mc:AlternateContent>
      </w:r>
    </w:p>
    <w:p>
      <w:pPr>
        <w:pStyle w:val="Cuerpodetexto"/>
        <w:widowControl/>
        <w:spacing w:before="0" w:after="60"/>
        <w:ind w:left="0" w:right="0" w:hanging="0"/>
        <w:rPr/>
      </w:pPr>
      <w:r>
        <w:rPr>
          <w:rFonts w:ascii="arial;sans-serif" w:hAnsi="arial;sans-serif"/>
          <w:b w:val="false"/>
          <w:i w:val="false"/>
          <w:caps w:val="false"/>
          <w:smallCaps w:val="false"/>
          <w:color w:val="202124"/>
          <w:spacing w:val="0"/>
          <w:sz w:val="24"/>
        </w:rPr>
        <w:t xml:space="preserve">A distinctive characteristic of clock-regulated biological rhythms is that they are self-sustained </w:t>
      </w:r>
      <w:r>
        <w:rPr>
          <w:rFonts w:ascii="arial;sans-serif" w:hAnsi="arial;sans-serif"/>
          <w:b w:val="false"/>
          <w:i w:val="false"/>
          <w:caps w:val="false"/>
          <w:smallCaps w:val="false"/>
          <w:color w:val="202124"/>
          <w:spacing w:val="0"/>
          <w:position w:val="0"/>
          <w:sz w:val="24"/>
          <w:sz w:val="24"/>
          <w:vertAlign w:val="baseline"/>
        </w:rPr>
        <w:t>(Pittendrigh, 1960; Roenneberg &amp; Merrow, 2005)</w:t>
      </w:r>
      <w:r>
        <w:rPr>
          <w:rFonts w:ascii="arial;sans-serif" w:hAnsi="arial;sans-serif"/>
          <w:b w:val="false"/>
          <w:i w:val="false"/>
          <w:caps w:val="false"/>
          <w:smallCaps w:val="false"/>
          <w:color w:val="202124"/>
          <w:spacing w:val="0"/>
          <w:sz w:val="24"/>
        </w:rPr>
        <w:t xml:space="preserve">⁠. For example, when the response of an organism to rhythmic environmental changes (light/dark cycles, food availability, temperature changes, etc.) is studied (Fig. 2-A), it’s common to find several biological functions showing a rhythmic profile as well (Fig. 2-B,C). However, some of them would not maintain their rhythmicity under constant conditions because the rhythmic profile observed was a direct acute response to changes in the environment. Therefore, if the environment is constant, the profile will also be constant (Fig. 2-B). Rhythmicity will be maintained under constant environmental conditions only when the studied biological function is regulated by that machinery called clock and, thus, its rhythmicity is self-sustained (Fig. 2-C). </w:t>
      </w:r>
    </w:p>
    <w:p>
      <w:pPr>
        <w:pStyle w:val="Cuerpodetexto"/>
        <w:widowControl/>
        <w:spacing w:before="0" w:after="60"/>
        <w:ind w:left="0" w:right="0" w:hanging="0"/>
        <w:rPr/>
      </w:pPr>
      <w:r>
        <w:rPr>
          <w:rFonts w:ascii="arial;sans-serif" w:hAnsi="arial;sans-serif"/>
          <w:b w:val="false"/>
          <w:i w:val="false"/>
          <w:caps w:val="false"/>
          <w:smallCaps w:val="false"/>
          <w:color w:val="202124"/>
          <w:spacing w:val="0"/>
          <w:sz w:val="24"/>
        </w:rPr>
        <w:t xml:space="preserve">For that reason, every chronobiology experiment is designed as follows: several consecutive days where the organism is exposed to the rhythmic environmental condition (called </w:t>
      </w:r>
      <w:r>
        <w:rPr>
          <w:rFonts w:ascii="arial;sans-serif" w:hAnsi="arial;sans-serif"/>
          <w:b w:val="false"/>
          <w:i/>
          <w:iCs/>
          <w:caps w:val="false"/>
          <w:smallCaps w:val="false"/>
          <w:color w:val="202124"/>
          <w:spacing w:val="0"/>
          <w:sz w:val="24"/>
        </w:rPr>
        <w:t>zeitgeber</w:t>
      </w:r>
      <w:r>
        <w:rPr>
          <w:rFonts w:ascii="arial;sans-serif" w:hAnsi="arial;sans-serif"/>
          <w:b w:val="false"/>
          <w:i w:val="false"/>
          <w:caps w:val="false"/>
          <w:smallCaps w:val="false"/>
          <w:color w:val="202124"/>
          <w:spacing w:val="0"/>
          <w:sz w:val="24"/>
        </w:rPr>
        <w:t xml:space="preserve">, which is used as </w:t>
      </w:r>
      <w:bookmarkStart w:id="3" w:name="tw-target-text"/>
      <w:bookmarkEnd w:id="3"/>
      <w:r>
        <w:rPr>
          <w:lang w:val="en-US"/>
        </w:rPr>
        <w:t>synchronizer</w:t>
      </w:r>
      <w:r>
        <w:rPr>
          <w:rFonts w:ascii="arial;sans-serif" w:hAnsi="arial;sans-serif"/>
          <w:b w:val="false"/>
          <w:i w:val="false"/>
          <w:caps w:val="false"/>
          <w:smallCaps w:val="false"/>
          <w:color w:val="202124"/>
          <w:spacing w:val="0"/>
          <w:sz w:val="24"/>
        </w:rPr>
        <w:t xml:space="preserve">) are followed by several consecutive days where the organism is exposed to constant conditions (called </w:t>
      </w:r>
      <w:r>
        <w:rPr>
          <w:rFonts w:ascii="arial;sans-serif" w:hAnsi="arial;sans-serif"/>
          <w:b w:val="false"/>
          <w:i/>
          <w:iCs/>
          <w:caps w:val="false"/>
          <w:smallCaps w:val="false"/>
          <w:color w:val="202124"/>
          <w:spacing w:val="0"/>
          <w:sz w:val="24"/>
        </w:rPr>
        <w:t>free-running</w:t>
      </w:r>
      <w:r>
        <w:rPr>
          <w:rFonts w:ascii="arial;sans-serif" w:hAnsi="arial;sans-serif"/>
          <w:b w:val="false"/>
          <w:i w:val="false"/>
          <w:caps w:val="false"/>
          <w:smallCaps w:val="false"/>
          <w:color w:val="202124"/>
          <w:spacing w:val="0"/>
          <w:sz w:val="24"/>
        </w:rPr>
        <w:t xml:space="preserve"> conditions) </w:t>
      </w:r>
      <w:r>
        <w:rPr>
          <w:rFonts w:ascii="arial;sans-serif" w:hAnsi="arial;sans-serif"/>
          <w:b w:val="false"/>
          <w:i w:val="false"/>
          <w:caps w:val="false"/>
          <w:smallCaps w:val="false"/>
          <w:color w:val="202124"/>
          <w:spacing w:val="0"/>
          <w:position w:val="0"/>
          <w:sz w:val="24"/>
          <w:sz w:val="24"/>
          <w:vertAlign w:val="baseline"/>
        </w:rPr>
        <w:t>(Kuhlman et al., 2018)</w:t>
      </w:r>
      <w:r>
        <w:rPr>
          <w:rFonts w:ascii="arial;sans-serif" w:hAnsi="arial;sans-serif"/>
          <w:b w:val="false"/>
          <w:i w:val="false"/>
          <w:caps w:val="false"/>
          <w:smallCaps w:val="false"/>
          <w:color w:val="202124"/>
          <w:spacing w:val="0"/>
          <w:sz w:val="24"/>
        </w:rPr>
        <w:t>⁠. In both scenarios, data are collected every few hours, minutes or seconds depending on the complexity of the experiment. For example, in the case of a circadian experiment, as the one executed in this work, the zeitgeber would be a light-dark cycle and the free-running conditions would be constant light or constant darkness. Under that experimental design, circadian processes can be identified and discerned from light or dark responding processes.</w:t>
      </w:r>
    </w:p>
    <w:p>
      <w:pPr>
        <w:pStyle w:val="Cuerpodetexto"/>
        <w:widowControl/>
        <w:spacing w:before="0" w:after="60"/>
        <w:ind w:left="0" w:right="0" w:hanging="0"/>
        <w:rPr>
          <w:rFonts w:ascii="arial;sans-serif" w:hAnsi="arial;sans-serif"/>
          <w:b w:val="false"/>
          <w:b w:val="false"/>
          <w:i w:val="false"/>
          <w:i w:val="false"/>
          <w:caps w:val="false"/>
          <w:smallCaps w:val="false"/>
          <w:color w:val="202124"/>
          <w:spacing w:val="0"/>
          <w:sz w:val="12"/>
          <w:szCs w:val="12"/>
        </w:rPr>
      </w:pPr>
      <w:r>
        <w:rPr>
          <w:rFonts w:ascii="arial;sans-serif" w:hAnsi="arial;sans-serif"/>
          <w:b w:val="false"/>
          <w:i w:val="false"/>
          <w:caps w:val="false"/>
          <w:smallCaps w:val="false"/>
          <w:color w:val="202124"/>
          <w:spacing w:val="0"/>
          <w:sz w:val="12"/>
          <w:szCs w:val="12"/>
        </w:rPr>
        <mc:AlternateContent>
          <mc:Choice Requires="wps">
            <w:drawing>
              <wp:anchor behindDoc="0" distT="0" distB="0" distL="0" distR="0" simplePos="0" locked="0" layoutInCell="1" allowOverlap="1" relativeHeight="27">
                <wp:simplePos x="0" y="0"/>
                <wp:positionH relativeFrom="column">
                  <wp:posOffset>-88265</wp:posOffset>
                </wp:positionH>
                <wp:positionV relativeFrom="paragraph">
                  <wp:posOffset>-12065</wp:posOffset>
                </wp:positionV>
                <wp:extent cx="6123305" cy="4086860"/>
                <wp:effectExtent l="0" t="0" r="0" b="0"/>
                <wp:wrapSquare wrapText="largest"/>
                <wp:docPr id="6" name="Marco6"/>
                <a:graphic xmlns:a="http://schemas.openxmlformats.org/drawingml/2006/main">
                  <a:graphicData uri="http://schemas.microsoft.com/office/word/2010/wordprocessingShape">
                    <wps:wsp>
                      <wps:cNvSpPr/>
                      <wps:spPr>
                        <a:xfrm>
                          <a:off x="0" y="0"/>
                          <a:ext cx="6122520" cy="408636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color w:val="000000"/>
                                <w:sz w:val="20"/>
                              </w:rPr>
                              <w:t>Figure :</w:t>
                            </w:r>
                            <w:r>
                              <w:rPr>
                                <w:b/>
                                <w:bCs/>
                                <w:color w:val="000000"/>
                                <w:sz w:val="20"/>
                              </w:rPr>
                              <w:t xml:space="preserve"> Different patterns of response to rhythmic environmental changes</w:t>
                            </w:r>
                            <w:r>
                              <w:rPr>
                                <w:color w:val="000000"/>
                                <w:sz w:val="20"/>
                              </w:rPr>
                              <w:t>. (A) Environmental input; (B) Biological process that is only responding to the given environmental input; (C) Self-sustained biological process and thus regulated by an endogenous clock. Figure created using Biorender.</w:t>
                            </w:r>
                          </w:p>
                        </w:txbxContent>
                      </wps:txbx>
                      <wps:bodyPr lIns="0" rIns="0" tIns="0" bIns="0">
                        <a:noAutofit/>
                      </wps:bodyPr>
                    </wps:wsp>
                  </a:graphicData>
                </a:graphic>
              </wp:anchor>
            </w:drawing>
          </mc:Choice>
          <mc:Fallback>
            <w:pict>
              <v:rect id="shape_0" ID="Marco6" stroked="f" style="position:absolute;margin-left:-6.95pt;margin-top:-0.95pt;width:482.05pt;height:321.7pt">
                <w10:wrap type="square"/>
                <v:fill o:detectmouseclick="t" on="false"/>
                <v:stroke color="#3465a4" joinstyle="round" endcap="flat"/>
                <v:textbox>
                  <w:txbxContent>
                    <w:p>
                      <w:pPr>
                        <w:pStyle w:val="Contenidodelmarco"/>
                        <w:overflowPunct w:val="true"/>
                        <w:spacing w:before="120" w:after="120"/>
                        <w:rPr/>
                      </w:pPr>
                      <w:r>
                        <w:rPr>
                          <w:color w:val="000000"/>
                          <w:sz w:val="20"/>
                        </w:rPr>
                        <w:t>Figure :</w:t>
                      </w:r>
                      <w:r>
                        <w:rPr>
                          <w:b/>
                          <w:bCs/>
                          <w:color w:val="000000"/>
                          <w:sz w:val="20"/>
                        </w:rPr>
                        <w:t xml:space="preserve"> Different patterns of response to rhythmic environmental changes</w:t>
                      </w:r>
                      <w:r>
                        <w:rPr>
                          <w:color w:val="000000"/>
                          <w:sz w:val="20"/>
                        </w:rPr>
                        <w:t>. (A) Environmental input; (B) Biological process that is only responding to the given environmental input; (C) Self-sustained biological process and thus regulated by an endogenous clock. Figure created using Biorender.</w:t>
                      </w:r>
                    </w:p>
                  </w:txbxContent>
                </v:textbox>
              </v:rect>
            </w:pict>
          </mc:Fallback>
        </mc:AlternateContent>
      </w:r>
    </w:p>
    <w:p>
      <w:pPr>
        <w:pStyle w:val="Cuerpodetexto"/>
        <w:widowControl/>
        <w:spacing w:before="0" w:after="60"/>
        <w:ind w:left="0" w:right="0" w:hanging="0"/>
        <w:rPr/>
      </w:pPr>
      <w:r>
        <w:rPr>
          <w:rFonts w:ascii="arial;sans-serif" w:hAnsi="arial;sans-serif"/>
          <w:b w:val="false"/>
          <w:i w:val="false"/>
          <w:caps w:val="false"/>
          <w:smallCaps w:val="false"/>
          <w:color w:val="202124"/>
          <w:spacing w:val="0"/>
          <w:sz w:val="24"/>
        </w:rPr>
        <w:t xml:space="preserve">Following that experimental design, chronobiologists have described self-sustained biological rhythms reacting to the four different environmental cycles mentioned above. Therefore, some marine organisms show self-sustained circatidal rhythms when they are kept in laboratory tanks without its zeitgeber, in this case, the tidal changes </w:t>
      </w:r>
      <w:r>
        <w:rPr>
          <w:rFonts w:ascii="arial;sans-serif" w:hAnsi="arial;sans-serif"/>
          <w:b w:val="false"/>
          <w:i w:val="false"/>
          <w:caps w:val="false"/>
          <w:smallCaps w:val="false"/>
          <w:color w:val="202124"/>
          <w:spacing w:val="0"/>
          <w:position w:val="0"/>
          <w:sz w:val="24"/>
          <w:sz w:val="24"/>
          <w:vertAlign w:val="baseline"/>
        </w:rPr>
        <w:t>(Rock et al., 2022)</w:t>
      </w:r>
      <w:r>
        <w:rPr>
          <w:rFonts w:ascii="arial;sans-serif" w:hAnsi="arial;sans-serif"/>
          <w:b w:val="false"/>
          <w:i w:val="false"/>
          <w:caps w:val="false"/>
          <w:smallCaps w:val="false"/>
          <w:color w:val="202124"/>
          <w:spacing w:val="0"/>
          <w:sz w:val="24"/>
        </w:rPr>
        <w:t xml:space="preserve">⁠. As an example, the marine diatom </w:t>
      </w:r>
      <w:r>
        <w:rPr>
          <w:rFonts w:ascii="arial;sans-serif" w:hAnsi="arial;sans-serif"/>
          <w:b w:val="false"/>
          <w:i/>
          <w:iCs/>
          <w:caps w:val="false"/>
          <w:smallCaps w:val="false"/>
          <w:color w:val="202124"/>
          <w:spacing w:val="0"/>
          <w:sz w:val="24"/>
        </w:rPr>
        <w:t>Hantzschia amphioxys</w:t>
      </w:r>
      <w:r>
        <w:rPr>
          <w:rFonts w:ascii="arial;sans-serif" w:hAnsi="arial;sans-serif"/>
          <w:b w:val="false"/>
          <w:i w:val="false"/>
          <w:caps w:val="false"/>
          <w:smallCaps w:val="false"/>
          <w:color w:val="202124"/>
          <w:spacing w:val="0"/>
          <w:sz w:val="24"/>
        </w:rPr>
        <w:t xml:space="preserve"> descends to the sand at high tides and rises to the surface at low tides </w:t>
      </w:r>
      <w:r>
        <w:rPr>
          <w:rFonts w:ascii="arial;sans-serif" w:hAnsi="arial;sans-serif"/>
          <w:b w:val="false"/>
          <w:i w:val="false"/>
          <w:caps w:val="false"/>
          <w:smallCaps w:val="false"/>
          <w:color w:val="202124"/>
          <w:spacing w:val="0"/>
          <w:position w:val="0"/>
          <w:sz w:val="24"/>
          <w:sz w:val="24"/>
          <w:vertAlign w:val="baseline"/>
        </w:rPr>
        <w:t>(Fauré-Fremiet, 1951)</w:t>
      </w:r>
      <w:r>
        <w:rPr>
          <w:rFonts w:ascii="arial;sans-serif" w:hAnsi="arial;sans-serif"/>
          <w:b w:val="false"/>
          <w:i w:val="false"/>
          <w:caps w:val="false"/>
          <w:smallCaps w:val="false"/>
          <w:color w:val="202124"/>
          <w:spacing w:val="0"/>
          <w:sz w:val="24"/>
        </w:rPr>
        <w:t xml:space="preserve">⁠. In contrast, the self-sustained circalunar processes are yet more unknown </w:t>
      </w:r>
      <w:r>
        <w:rPr>
          <w:rFonts w:ascii="arial;sans-serif" w:hAnsi="arial;sans-serif"/>
          <w:b w:val="false"/>
          <w:i w:val="false"/>
          <w:caps w:val="false"/>
          <w:smallCaps w:val="false"/>
          <w:color w:val="202124"/>
          <w:spacing w:val="0"/>
          <w:position w:val="0"/>
          <w:sz w:val="24"/>
          <w:sz w:val="24"/>
          <w:vertAlign w:val="baseline"/>
        </w:rPr>
        <w:t>(Andreatta &amp; Tessmar-Raible, 2020)</w:t>
      </w:r>
      <w:r>
        <w:rPr>
          <w:rFonts w:ascii="arial;sans-serif" w:hAnsi="arial;sans-serif"/>
          <w:b w:val="false"/>
          <w:i w:val="false"/>
          <w:caps w:val="false"/>
          <w:smallCaps w:val="false"/>
          <w:color w:val="202124"/>
          <w:spacing w:val="0"/>
          <w:sz w:val="24"/>
        </w:rPr>
        <w:t xml:space="preserve">⁠. One of the most famous ones is the larvae of the insect called Ant Lion, which build small holes in the sand as traps for insects. The size of the traps changes showing a circalunar profile that is maintained under constant conditions </w:t>
      </w:r>
      <w:r>
        <w:rPr>
          <w:rFonts w:ascii="arial;sans-serif" w:hAnsi="arial;sans-serif"/>
          <w:b w:val="false"/>
          <w:i w:val="false"/>
          <w:caps w:val="false"/>
          <w:smallCaps w:val="false"/>
          <w:color w:val="202124"/>
          <w:spacing w:val="0"/>
          <w:position w:val="0"/>
          <w:sz w:val="24"/>
          <w:sz w:val="24"/>
          <w:vertAlign w:val="baseline"/>
        </w:rPr>
        <w:t>(Youthed &amp; Moran, 1969)</w:t>
      </w:r>
      <w:r>
        <w:rPr>
          <w:rFonts w:ascii="arial;sans-serif" w:hAnsi="arial;sans-serif"/>
          <w:b w:val="false"/>
          <w:i w:val="false"/>
          <w:caps w:val="false"/>
          <w:smallCaps w:val="false"/>
          <w:color w:val="202124"/>
          <w:spacing w:val="0"/>
          <w:sz w:val="24"/>
        </w:rPr>
        <w:t xml:space="preserve">⁠. </w:t>
      </w:r>
    </w:p>
    <w:p>
      <w:pPr>
        <w:pStyle w:val="Cuerpodetexto"/>
        <w:widowControl/>
        <w:spacing w:before="0" w:after="60"/>
        <w:ind w:left="0" w:right="0" w:hanging="0"/>
        <w:rPr/>
      </w:pPr>
      <w:r>
        <w:rPr>
          <w:rFonts w:ascii="arial;sans-serif" w:hAnsi="arial;sans-serif"/>
          <w:b w:val="false"/>
          <w:i w:val="false"/>
          <w:caps w:val="false"/>
          <w:smallCaps w:val="false"/>
          <w:color w:val="202124"/>
          <w:spacing w:val="0"/>
          <w:sz w:val="24"/>
        </w:rPr>
        <w:t xml:space="preserve">The studies about circadian or circannual rhythms are much more numerous, and they have been described in a wide range of organisms </w:t>
      </w:r>
      <w:r>
        <w:rPr>
          <w:rFonts w:ascii="arial;sans-serif" w:hAnsi="arial;sans-serif"/>
          <w:b w:val="false"/>
          <w:i w:val="false"/>
          <w:caps w:val="false"/>
          <w:smallCaps w:val="false"/>
          <w:color w:val="202124"/>
          <w:spacing w:val="0"/>
          <w:position w:val="0"/>
          <w:sz w:val="24"/>
          <w:sz w:val="24"/>
          <w:vertAlign w:val="baseline"/>
        </w:rPr>
        <w:t>(Merrow et al., 2005; Pfeuty et al., 2012; Roenneberg &amp; Merrow, 2005)</w:t>
      </w:r>
      <w:r>
        <w:rPr>
          <w:rFonts w:ascii="arial;sans-serif" w:hAnsi="arial;sans-serif"/>
          <w:b w:val="false"/>
          <w:i w:val="false"/>
          <w:caps w:val="false"/>
          <w:smallCaps w:val="false"/>
          <w:color w:val="202124"/>
          <w:spacing w:val="0"/>
          <w:sz w:val="24"/>
        </w:rPr>
        <w:t xml:space="preserve">⁠. In animals, circadian rhythms are involved in activity-rest cycles </w:t>
      </w:r>
      <w:r>
        <w:rPr>
          <w:rFonts w:ascii="arial;sans-serif" w:hAnsi="arial;sans-serif"/>
          <w:b w:val="false"/>
          <w:i w:val="false"/>
          <w:caps w:val="false"/>
          <w:smallCaps w:val="false"/>
          <w:color w:val="202124"/>
          <w:spacing w:val="0"/>
          <w:position w:val="0"/>
          <w:sz w:val="24"/>
          <w:sz w:val="24"/>
          <w:vertAlign w:val="baseline"/>
        </w:rPr>
        <w:t>(Roenneberg et al., 2022; Zee &amp; Abbott, 2020)</w:t>
      </w:r>
      <w:r>
        <w:rPr>
          <w:rFonts w:ascii="arial;sans-serif" w:hAnsi="arial;sans-serif"/>
          <w:b w:val="false"/>
          <w:i w:val="false"/>
          <w:caps w:val="false"/>
          <w:smallCaps w:val="false"/>
          <w:color w:val="202124"/>
          <w:spacing w:val="0"/>
          <w:sz w:val="24"/>
        </w:rPr>
        <w:t xml:space="preserve">⁠, but hundreds of other parameters from ethology to gene expression also show circadian profiles. For example, the olfactory discrimination in mice is higher at night time, even under free-running conditions </w:t>
      </w:r>
      <w:r>
        <w:rPr>
          <w:rFonts w:ascii="arial;sans-serif" w:hAnsi="arial;sans-serif"/>
          <w:b w:val="false"/>
          <w:i w:val="false"/>
          <w:caps w:val="false"/>
          <w:smallCaps w:val="false"/>
          <w:color w:val="202124"/>
          <w:spacing w:val="0"/>
          <w:position w:val="0"/>
          <w:sz w:val="24"/>
          <w:sz w:val="24"/>
          <w:vertAlign w:val="baseline"/>
        </w:rPr>
        <w:t>(Granados-Fuentes et al., 2006)</w:t>
      </w:r>
      <w:r>
        <w:rPr>
          <w:rFonts w:ascii="arial;sans-serif" w:hAnsi="arial;sans-serif"/>
          <w:b w:val="false"/>
          <w:i w:val="false"/>
          <w:caps w:val="false"/>
          <w:smallCaps w:val="false"/>
          <w:color w:val="202124"/>
          <w:spacing w:val="0"/>
          <w:sz w:val="24"/>
        </w:rPr>
        <w:t xml:space="preserve">⁠. Fungus show circadian rhythmic phenomena, for example, </w:t>
      </w:r>
      <w:r>
        <w:rPr>
          <w:rFonts w:ascii="arial;sans-serif" w:hAnsi="arial;sans-serif"/>
          <w:b w:val="false"/>
          <w:i/>
          <w:iCs/>
          <w:caps w:val="false"/>
          <w:smallCaps w:val="false"/>
          <w:color w:val="202124"/>
          <w:spacing w:val="0"/>
          <w:sz w:val="24"/>
        </w:rPr>
        <w:t>Neurospora crassa</w:t>
      </w:r>
      <w:r>
        <w:rPr>
          <w:rFonts w:ascii="arial;sans-serif" w:hAnsi="arial;sans-serif"/>
          <w:b w:val="false"/>
          <w:i w:val="false"/>
          <w:caps w:val="false"/>
          <w:smallCaps w:val="false"/>
          <w:color w:val="202124"/>
          <w:spacing w:val="0"/>
          <w:sz w:val="24"/>
        </w:rPr>
        <w:t xml:space="preserve"> generates asexual spores every 24 h even under constant darkness </w:t>
      </w:r>
      <w:r>
        <w:rPr>
          <w:rFonts w:ascii="arial;sans-serif" w:hAnsi="arial;sans-serif"/>
          <w:b w:val="false"/>
          <w:i w:val="false"/>
          <w:caps w:val="false"/>
          <w:smallCaps w:val="false"/>
          <w:color w:val="202124"/>
          <w:spacing w:val="0"/>
          <w:position w:val="0"/>
          <w:sz w:val="24"/>
          <w:sz w:val="24"/>
          <w:vertAlign w:val="baseline"/>
        </w:rPr>
        <w:t>(Correa &amp; Bell-Pedersen, 2002)</w:t>
      </w:r>
      <w:r>
        <w:rPr>
          <w:rFonts w:ascii="arial;sans-serif" w:hAnsi="arial;sans-serif"/>
          <w:b w:val="false"/>
          <w:i w:val="false"/>
          <w:caps w:val="false"/>
          <w:smallCaps w:val="false"/>
          <w:color w:val="202124"/>
          <w:spacing w:val="0"/>
          <w:sz w:val="24"/>
        </w:rPr>
        <w:t xml:space="preserve">⁠. Circadian rhythmic profiles in plants are found in leaf movement, growth rate, stomatal opening, as well as the expression of a wide range of genes </w:t>
      </w:r>
      <w:r>
        <w:rPr>
          <w:rFonts w:ascii="arial;sans-serif" w:hAnsi="arial;sans-serif"/>
          <w:b w:val="false"/>
          <w:i w:val="false"/>
          <w:caps w:val="false"/>
          <w:smallCaps w:val="false"/>
          <w:color w:val="202124"/>
          <w:spacing w:val="0"/>
          <w:position w:val="0"/>
          <w:sz w:val="24"/>
          <w:sz w:val="24"/>
          <w:vertAlign w:val="baseline"/>
        </w:rPr>
        <w:t>(Merrow et al., 2005)</w:t>
      </w:r>
      <w:r>
        <w:rPr>
          <w:rFonts w:ascii="arial;sans-serif" w:hAnsi="arial;sans-serif"/>
          <w:b w:val="false"/>
          <w:i w:val="false"/>
          <w:caps w:val="false"/>
          <w:smallCaps w:val="false"/>
          <w:color w:val="202124"/>
          <w:spacing w:val="0"/>
          <w:sz w:val="24"/>
        </w:rPr>
        <w:t xml:space="preserve">⁠. All the organisms of the green lineage react in many different ways to circadian cycles </w:t>
      </w:r>
      <w:r>
        <w:rPr>
          <w:rFonts w:ascii="arial;sans-serif" w:hAnsi="arial;sans-serif"/>
          <w:b w:val="false"/>
          <w:i w:val="false"/>
          <w:caps w:val="false"/>
          <w:smallCaps w:val="false"/>
          <w:color w:val="202124"/>
          <w:spacing w:val="0"/>
          <w:position w:val="0"/>
          <w:sz w:val="24"/>
          <w:sz w:val="24"/>
          <w:vertAlign w:val="baseline"/>
        </w:rPr>
        <w:t>(Noordally &amp; Millar, 2015)</w:t>
      </w:r>
      <w:r>
        <w:rPr>
          <w:rFonts w:ascii="arial;sans-serif" w:hAnsi="arial;sans-serif"/>
          <w:b w:val="false"/>
          <w:i w:val="false"/>
          <w:caps w:val="false"/>
          <w:smallCaps w:val="false"/>
          <w:color w:val="202124"/>
          <w:spacing w:val="0"/>
          <w:sz w:val="24"/>
        </w:rPr>
        <w:t xml:space="preserve">⁠, one of the most known ones is the 24 h cyclic movement in the water column adjusted to their metabolism requirements </w:t>
      </w:r>
      <w:r>
        <w:rPr>
          <w:rFonts w:ascii="arial;sans-serif" w:hAnsi="arial;sans-serif"/>
          <w:b w:val="false"/>
          <w:i w:val="false"/>
          <w:caps w:val="false"/>
          <w:smallCaps w:val="false"/>
          <w:color w:val="202124"/>
          <w:spacing w:val="0"/>
          <w:position w:val="0"/>
          <w:sz w:val="24"/>
          <w:sz w:val="24"/>
          <w:vertAlign w:val="baseline"/>
        </w:rPr>
        <w:t>(Lebert et al., 1999)</w:t>
      </w:r>
      <w:r>
        <w:rPr>
          <w:rFonts w:ascii="arial;sans-serif" w:hAnsi="arial;sans-serif"/>
          <w:b w:val="false"/>
          <w:i w:val="false"/>
          <w:caps w:val="false"/>
          <w:smallCaps w:val="false"/>
          <w:color w:val="202124"/>
          <w:spacing w:val="0"/>
          <w:sz w:val="24"/>
        </w:rPr>
        <w:t xml:space="preserve">⁠. </w:t>
      </w:r>
    </w:p>
    <w:p>
      <w:pPr>
        <w:pStyle w:val="Cuerpodetexto"/>
        <w:widowControl/>
        <w:spacing w:before="0" w:after="60"/>
        <w:ind w:left="0" w:right="0" w:hanging="0"/>
        <w:rPr/>
      </w:pPr>
      <w:r>
        <w:rPr>
          <w:rFonts w:ascii="arial;sans-serif" w:hAnsi="arial;sans-serif"/>
          <w:b w:val="false"/>
          <w:i w:val="false"/>
          <w:caps w:val="false"/>
          <w:smallCaps w:val="false"/>
          <w:color w:val="202124"/>
          <w:spacing w:val="0"/>
          <w:sz w:val="24"/>
        </w:rPr>
        <w:t xml:space="preserve">Day length or photoperiod is a crucial signal for the circannual timing system. Seasonal changes of photoperiod have been strongly connected to reproduction. In fact, all animal reproductive systems are related to seasons, from gene expression profiles to anatomical structures. Hamsters kept in short day condition have 10-fold smaller testes than the ones kept in long day condition </w:t>
      </w:r>
      <w:r>
        <w:rPr>
          <w:rFonts w:ascii="arial;sans-serif" w:hAnsi="arial;sans-serif"/>
          <w:b w:val="false"/>
          <w:i w:val="false"/>
          <w:caps w:val="false"/>
          <w:smallCaps w:val="false"/>
          <w:color w:val="202124"/>
          <w:spacing w:val="0"/>
          <w:position w:val="0"/>
          <w:sz w:val="24"/>
          <w:sz w:val="24"/>
          <w:vertAlign w:val="baseline"/>
        </w:rPr>
        <w:t>(Klante &amp; Steinlechner, 1994; Nishiwaki-Ohkawa &amp; Yoshimura, 2016)</w:t>
      </w:r>
      <w:r>
        <w:rPr>
          <w:rFonts w:ascii="arial;sans-serif" w:hAnsi="arial;sans-serif"/>
          <w:b w:val="false"/>
          <w:i w:val="false"/>
          <w:caps w:val="false"/>
          <w:smallCaps w:val="false"/>
          <w:color w:val="202124"/>
          <w:spacing w:val="0"/>
          <w:sz w:val="24"/>
        </w:rPr>
        <w:t xml:space="preserve">⁠. But also in plants, flowering and seed production are photoperiod-regulated </w:t>
      </w:r>
      <w:r>
        <w:rPr>
          <w:rFonts w:ascii="arial;sans-serif" w:hAnsi="arial;sans-serif"/>
          <w:b w:val="false"/>
          <w:i w:val="false"/>
          <w:caps w:val="false"/>
          <w:smallCaps w:val="false"/>
          <w:color w:val="202124"/>
          <w:spacing w:val="0"/>
          <w:position w:val="0"/>
          <w:sz w:val="24"/>
          <w:sz w:val="24"/>
          <w:vertAlign w:val="baseline"/>
        </w:rPr>
        <w:t>(Brandoli et al., 2020; Serrano-Bueno et al., 2017)</w:t>
      </w:r>
      <w:r>
        <w:rPr>
          <w:rFonts w:ascii="arial;sans-serif" w:hAnsi="arial;sans-serif"/>
          <w:b w:val="false"/>
          <w:i w:val="false"/>
          <w:caps w:val="false"/>
          <w:smallCaps w:val="false"/>
          <w:color w:val="202124"/>
          <w:spacing w:val="0"/>
          <w:sz w:val="24"/>
        </w:rPr>
        <w:t xml:space="preserve">⁠. </w:t>
      </w:r>
    </w:p>
    <w:p>
      <w:pPr>
        <w:pStyle w:val="Cuerpodetexto"/>
        <w:widowControl/>
        <w:spacing w:before="0" w:after="60"/>
        <w:ind w:left="0" w:right="0" w:hanging="0"/>
        <w:rPr/>
      </w:pPr>
      <w:r>
        <w:rPr>
          <w:rFonts w:ascii="arial;sans-serif" w:hAnsi="arial;sans-serif"/>
          <w:b w:val="false"/>
          <w:i w:val="false"/>
          <w:caps w:val="false"/>
          <w:smallCaps w:val="false"/>
          <w:color w:val="202124"/>
          <w:spacing w:val="0"/>
          <w:sz w:val="24"/>
        </w:rPr>
        <w:t xml:space="preserve">Since photosynthetic organisms depend on light to ensure its success, they are highly synchronized with cyclic environmental changes involving light such as circadian rhythms and photoperiods. The chronobiology of microalgae is yet barely studied compared with other photosynthetic organisms despite representing one of the largest polyphyletic groups in the eukaryotic domain (Fig. 3). The genetics and molecular techniques used to identify clock components in other taxa have not been widely applied to microalgae yet </w:t>
      </w:r>
      <w:r>
        <w:rPr>
          <w:rFonts w:ascii="arial;sans-serif" w:hAnsi="arial;sans-serif"/>
          <w:b w:val="false"/>
          <w:i w:val="false"/>
          <w:caps w:val="false"/>
          <w:smallCaps w:val="false"/>
          <w:color w:val="202124"/>
          <w:spacing w:val="0"/>
          <w:position w:val="0"/>
          <w:sz w:val="24"/>
          <w:sz w:val="24"/>
          <w:vertAlign w:val="baseline"/>
        </w:rPr>
        <w:t>(Noordally &amp; Millar, 2015)</w:t>
      </w:r>
      <w:r>
        <w:rPr>
          <w:rFonts w:ascii="arial;sans-serif" w:hAnsi="arial;sans-serif"/>
          <w:b w:val="false"/>
          <w:i w:val="false"/>
          <w:caps w:val="false"/>
          <w:smallCaps w:val="false"/>
          <w:color w:val="202124"/>
          <w:spacing w:val="0"/>
          <w:sz w:val="24"/>
        </w:rPr>
        <w:t xml:space="preserve">⁠. This work aims to contribute to the chronobiology community by describing, for the first time, the circadian and photoperiodic changes in one of the older sisters of microalgae, </w:t>
      </w:r>
      <w:r>
        <w:rPr>
          <w:rFonts w:ascii="arial;sans-serif" w:hAnsi="arial;sans-serif"/>
          <w:b w:val="false"/>
          <w:i/>
          <w:iCs/>
          <w:caps w:val="false"/>
          <w:smallCaps w:val="false"/>
          <w:color w:val="202124"/>
          <w:spacing w:val="0"/>
          <w:sz w:val="24"/>
        </w:rPr>
        <w:t>Ostreococcus tauri.</w:t>
      </w:r>
    </w:p>
    <w:p>
      <w:pPr>
        <w:pStyle w:val="Cuerpodetexto"/>
        <w:widowControl/>
        <w:spacing w:before="0" w:after="60"/>
        <w:ind w:left="0" w:right="0" w:hanging="0"/>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Cuerpodetexto"/>
        <w:widowControl/>
        <w:spacing w:before="0" w:after="60"/>
        <w:ind w:left="0" w:right="0" w:hanging="0"/>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mc:AlternateContent>
          <mc:Choice Requires="wps">
            <w:drawing>
              <wp:anchor behindDoc="0" distT="0" distB="0" distL="0" distR="0" simplePos="0" locked="0" layoutInCell="1" allowOverlap="1" relativeHeight="5">
                <wp:simplePos x="0" y="0"/>
                <wp:positionH relativeFrom="column">
                  <wp:posOffset>66040</wp:posOffset>
                </wp:positionH>
                <wp:positionV relativeFrom="paragraph">
                  <wp:posOffset>17780</wp:posOffset>
                </wp:positionV>
                <wp:extent cx="6196965" cy="4732655"/>
                <wp:effectExtent l="0" t="0" r="0" b="0"/>
                <wp:wrapSquare wrapText="largest"/>
                <wp:docPr id="8" name="Marco4"/>
                <a:graphic xmlns:a="http://schemas.openxmlformats.org/drawingml/2006/main">
                  <a:graphicData uri="http://schemas.microsoft.com/office/word/2010/wordprocessingShape">
                    <wps:wsp>
                      <wps:cNvSpPr/>
                      <wps:spPr>
                        <a:xfrm>
                          <a:off x="0" y="0"/>
                          <a:ext cx="6196320" cy="473220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color w:val="000000"/>
                                <w:sz w:val="20"/>
                              </w:rPr>
                              <w:t xml:space="preserve">Figure </w:t>
                            </w:r>
                            <w:r>
                              <w:rPr>
                                <w:rFonts w:cs="Lohit Devanagari"/>
                                <w:i/>
                                <w:iCs/>
                                <w:color w:val="000000"/>
                                <w:sz w:val="24"/>
                                <w:szCs w:val="24"/>
                              </w:rPr>
                              <w:t>3</w:t>
                            </w:r>
                            <w:r>
                              <w:rPr>
                                <w:color w:val="000000"/>
                                <w:sz w:val="20"/>
                              </w:rPr>
                              <w:t xml:space="preserve">: </w:t>
                            </w:r>
                            <w:r>
                              <w:rPr>
                                <w:b/>
                                <w:bCs/>
                                <w:color w:val="000000"/>
                                <w:sz w:val="20"/>
                              </w:rPr>
                              <w:t>Number of publications found in PubMed using "chronobiology" or "circadian" keywords in their abstracts in July of 2022.</w:t>
                            </w:r>
                            <w:r>
                              <w:rPr>
                                <w:color w:val="000000"/>
                                <w:sz w:val="20"/>
                              </w:rPr>
                              <w:t xml:space="preserve"> For the algae group (using the generic term "algae", “microalgae” and "Ostreococcus tauri", "Chlamydomonas reinhardtii" and "polyedra" as main model organisms of this group), only 493 publications were found. For the insect group (including the generic term “insect” and “Drosophila melanogaster” as main model organism), 5717 publications were found. For plants (including the generic term “plant” and “Arabidopsis thaliana” as main model organism), 9734 publications were found. For mice and human, 10771 and 62305 publications were found, respectively.</w:t>
                            </w:r>
                          </w:p>
                        </w:txbxContent>
                      </wps:txbx>
                      <wps:bodyPr lIns="0" rIns="0" tIns="0" bIns="0">
                        <a:noAutofit/>
                      </wps:bodyPr>
                    </wps:wsp>
                  </a:graphicData>
                </a:graphic>
              </wp:anchor>
            </w:drawing>
          </mc:Choice>
          <mc:Fallback>
            <w:pict>
              <v:rect id="shape_0" ID="Marco4" stroked="f" style="position:absolute;margin-left:5.2pt;margin-top:1.4pt;width:487.85pt;height:372.55pt">
                <w10:wrap type="square"/>
                <v:fill o:detectmouseclick="t" on="false"/>
                <v:stroke color="#3465a4" joinstyle="round" endcap="flat"/>
                <v:textbox>
                  <w:txbxContent>
                    <w:p>
                      <w:pPr>
                        <w:pStyle w:val="Contenidodelmarco"/>
                        <w:overflowPunct w:val="true"/>
                        <w:spacing w:before="120" w:after="120"/>
                        <w:rPr/>
                      </w:pPr>
                      <w:r>
                        <w:rPr>
                          <w:color w:val="000000"/>
                          <w:sz w:val="20"/>
                        </w:rPr>
                        <w:t xml:space="preserve">Figure </w:t>
                      </w:r>
                      <w:r>
                        <w:rPr>
                          <w:rFonts w:cs="Lohit Devanagari"/>
                          <w:i/>
                          <w:iCs/>
                          <w:color w:val="000000"/>
                          <w:sz w:val="24"/>
                          <w:szCs w:val="24"/>
                        </w:rPr>
                        <w:t>3</w:t>
                      </w:r>
                      <w:r>
                        <w:rPr>
                          <w:color w:val="000000"/>
                          <w:sz w:val="20"/>
                        </w:rPr>
                        <w:t xml:space="preserve">: </w:t>
                      </w:r>
                      <w:r>
                        <w:rPr>
                          <w:b/>
                          <w:bCs/>
                          <w:color w:val="000000"/>
                          <w:sz w:val="20"/>
                        </w:rPr>
                        <w:t>Number of publications found in PubMed using "chronobiology" or "circadian" keywords in their abstracts in July of 2022.</w:t>
                      </w:r>
                      <w:r>
                        <w:rPr>
                          <w:color w:val="000000"/>
                          <w:sz w:val="20"/>
                        </w:rPr>
                        <w:t xml:space="preserve"> For the algae group (using the generic term "algae", “microalgae” and "Ostreococcus tauri", "Chlamydomonas reinhardtii" and "polyedra" as main model organisms of this group), only 493 publications were found. For the insect group (including the generic term “insect” and “Drosophila melanogaster” as main model organism), 5717 publications were found. For plants (including the generic term “plant” and “Arabidopsis thaliana” as main model organism), 9734 publications were found. For mice and human, 10771 and 62305 publications were found, respectively.</w:t>
                      </w:r>
                    </w:p>
                  </w:txbxContent>
                </v:textbox>
              </v:rect>
            </w:pict>
          </mc:Fallback>
        </mc:AlternateContent>
      </w:r>
    </w:p>
    <w:p>
      <w:pPr>
        <w:pStyle w:val="Cuerpodetexto"/>
        <w:widowControl/>
        <w:spacing w:before="0" w:after="60"/>
        <w:ind w:left="0" w:right="0" w:hanging="0"/>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Ttulo3"/>
        <w:numPr>
          <w:ilvl w:val="2"/>
          <w:numId w:val="3"/>
        </w:numPr>
        <w:rPr>
          <w:sz w:val="26"/>
          <w:szCs w:val="26"/>
        </w:rPr>
      </w:pPr>
      <w:bookmarkStart w:id="4" w:name="__RefHeading___Toc134151_215731975"/>
      <w:bookmarkEnd w:id="4"/>
      <w:r>
        <w:rPr>
          <w:sz w:val="26"/>
          <w:szCs w:val="26"/>
        </w:rPr>
        <w:t>Circadian research</w:t>
      </w:r>
    </w:p>
    <w:p>
      <w:pPr>
        <w:pStyle w:val="Cuerpodetexto"/>
        <w:widowControl/>
        <w:spacing w:before="0" w:after="60"/>
        <w:ind w:left="0" w:right="0" w:hanging="0"/>
        <w:rPr/>
      </w:pPr>
      <w:r>
        <w:rPr>
          <w:b w:val="false"/>
          <w:i w:val="false"/>
          <w:caps w:val="false"/>
          <w:smallCaps w:val="false"/>
          <w:color w:val="202124"/>
          <w:spacing w:val="0"/>
          <w:sz w:val="24"/>
        </w:rPr>
        <w:t xml:space="preserve">Our society is worldwide structured in a 24 h / 7 days system. People from different countries and cultures are experiencing jet-lags, shift work, exposure to artificial light and lack of outdoor activities. Circadian clock research is gaining relevance since this phenomena has a crucial impact on human health, behavior and quality of life </w:t>
      </w:r>
      <w:r>
        <w:rPr>
          <w:b w:val="false"/>
          <w:i w:val="false"/>
          <w:caps w:val="false"/>
          <w:smallCaps w:val="false"/>
          <w:color w:val="202124"/>
          <w:spacing w:val="0"/>
          <w:position w:val="0"/>
          <w:sz w:val="24"/>
          <w:sz w:val="24"/>
          <w:vertAlign w:val="baseline"/>
        </w:rPr>
        <w:t>(Mermet et al., 2017; Roenneberg et al., 2019, 2022; Roenneberg &amp; Merrow, 2016)</w:t>
      </w:r>
      <w:r>
        <w:rPr>
          <w:b w:val="false"/>
          <w:i w:val="false"/>
          <w:caps w:val="false"/>
          <w:smallCaps w:val="false"/>
          <w:color w:val="202124"/>
          <w:spacing w:val="0"/>
          <w:sz w:val="24"/>
        </w:rPr>
        <w:t xml:space="preserve">. Understanding the physiology, genetics and epigenetics </w:t>
      </w:r>
      <w:r>
        <w:rPr>
          <w:b w:val="false"/>
          <w:i w:val="false"/>
          <w:caps w:val="false"/>
          <w:smallCaps w:val="false"/>
          <w:color w:val="202124"/>
          <w:spacing w:val="0"/>
          <w:position w:val="0"/>
          <w:sz w:val="24"/>
          <w:sz w:val="24"/>
          <w:vertAlign w:val="baseline"/>
        </w:rPr>
        <w:t>(Ripperger &amp; Merrow, 2011)</w:t>
      </w:r>
      <w:r>
        <w:rPr>
          <w:b w:val="false"/>
          <w:i w:val="false"/>
          <w:caps w:val="false"/>
          <w:smallCaps w:val="false"/>
          <w:color w:val="202124"/>
          <w:spacing w:val="0"/>
          <w:sz w:val="24"/>
        </w:rPr>
        <w:t xml:space="preserve">⁠ at a laboratory scale using different model organisms besides mice (as plants, fungus and microalgae ones) will also help in the comprehension of the circadian clock in humans and its variation among individuals. </w:t>
      </w:r>
    </w:p>
    <w:p>
      <w:pPr>
        <w:pStyle w:val="Cuerpodetexto"/>
        <w:widowControl/>
        <w:spacing w:before="0" w:after="60"/>
        <w:ind w:left="0" w:right="0" w:hanging="0"/>
        <w:rPr/>
      </w:pPr>
      <w:r>
        <w:rPr>
          <w:b w:val="false"/>
          <w:i w:val="false"/>
          <w:caps w:val="false"/>
          <w:smallCaps w:val="false"/>
          <w:color w:val="202124"/>
          <w:spacing w:val="0"/>
          <w:sz w:val="24"/>
        </w:rPr>
        <w:t>The synchrony that exists between the sunrise/twilight and organisms have been so obvious for scientists that the underlying molecular mechanisms remained ignored and unexplored for centuries. The first observation indicating that daily rhythms were programmed took place in the 18</w:t>
      </w:r>
      <w:r>
        <w:rPr>
          <w:b w:val="false"/>
          <w:i w:val="false"/>
          <w:caps w:val="false"/>
          <w:smallCaps w:val="false"/>
          <w:color w:val="202124"/>
          <w:spacing w:val="0"/>
          <w:sz w:val="24"/>
          <w:vertAlign w:val="superscript"/>
        </w:rPr>
        <w:t>th</w:t>
      </w:r>
      <w:r>
        <w:rPr>
          <w:b w:val="false"/>
          <w:i w:val="false"/>
          <w:caps w:val="false"/>
          <w:smallCaps w:val="false"/>
          <w:color w:val="202124"/>
          <w:spacing w:val="0"/>
          <w:sz w:val="24"/>
        </w:rPr>
        <w:t xml:space="preserve"> century. Jean Jacques d’Ortous De Mairan, a French astronomer, described in less than 350 words (nowadays, less than two </w:t>
      </w:r>
      <w:r>
        <w:rPr>
          <w:b w:val="false"/>
          <w:i/>
          <w:iCs/>
          <w:caps w:val="false"/>
          <w:smallCaps w:val="false"/>
          <w:color w:val="202124"/>
          <w:spacing w:val="0"/>
          <w:sz w:val="24"/>
        </w:rPr>
        <w:t>tweets</w:t>
      </w:r>
      <w:r>
        <w:rPr>
          <w:b w:val="false"/>
          <w:i w:val="false"/>
          <w:caps w:val="false"/>
          <w:smallCaps w:val="false"/>
          <w:color w:val="202124"/>
          <w:spacing w:val="0"/>
          <w:sz w:val="24"/>
        </w:rPr>
        <w:t xml:space="preserve">) how a mimosa plant inside a closet maintained its daily leaf movement </w:t>
      </w:r>
      <w:r>
        <w:rPr>
          <w:b w:val="false"/>
          <w:i w:val="false"/>
          <w:caps w:val="false"/>
          <w:smallCaps w:val="false"/>
          <w:color w:val="202124"/>
          <w:spacing w:val="0"/>
          <w:position w:val="0"/>
          <w:sz w:val="24"/>
          <w:sz w:val="24"/>
          <w:vertAlign w:val="baseline"/>
        </w:rPr>
        <w:t>(De Mairan, 1729)</w:t>
      </w:r>
      <w:r>
        <w:rPr>
          <w:b w:val="false"/>
          <w:i w:val="false"/>
          <w:caps w:val="false"/>
          <w:smallCaps w:val="false"/>
          <w:color w:val="202124"/>
          <w:spacing w:val="0"/>
          <w:sz w:val="24"/>
        </w:rPr>
        <w:t xml:space="preserve">⁠. For some scientists, it was a clear proof that leaf movement was not controlled by light and darkness. Although De Mairan invited botanists to investigate his discovery to confirm that leaf movement was also maintained when temperature changes are avoid (which inside its closet was difficult to ensure). Nevertheless, it took 30 years to confirm what De Mairan observed, taking attention to temperature for the first time </w:t>
      </w:r>
      <w:r>
        <w:rPr>
          <w:b w:val="false"/>
          <w:i w:val="false"/>
          <w:caps w:val="false"/>
          <w:smallCaps w:val="false"/>
          <w:color w:val="202124"/>
          <w:spacing w:val="0"/>
          <w:position w:val="0"/>
          <w:sz w:val="24"/>
          <w:sz w:val="24"/>
          <w:vertAlign w:val="baseline"/>
        </w:rPr>
        <w:t>(Kuhlman et al., 2018; Roenneberg &amp; Merrow, 2005)</w:t>
      </w:r>
      <w:r>
        <w:rPr>
          <w:b w:val="false"/>
          <w:i w:val="false"/>
          <w:caps w:val="false"/>
          <w:smallCaps w:val="false"/>
          <w:color w:val="202124"/>
          <w:spacing w:val="0"/>
          <w:sz w:val="24"/>
        </w:rPr>
        <w:t xml:space="preserve">⁠. </w:t>
      </w:r>
    </w:p>
    <w:p>
      <w:pPr>
        <w:pStyle w:val="Cuerpodetexto"/>
        <w:widowControl/>
        <w:spacing w:before="0" w:after="60"/>
        <w:ind w:left="0" w:right="0" w:hanging="0"/>
        <w:rPr/>
      </w:pPr>
      <w:r>
        <w:rPr>
          <w:b w:val="false"/>
          <w:i w:val="false"/>
          <w:caps w:val="false"/>
          <w:smallCaps w:val="false"/>
          <w:color w:val="202124"/>
          <w:spacing w:val="0"/>
          <w:sz w:val="24"/>
        </w:rPr>
        <w:t xml:space="preserve">The history of the circadian research have a lot of gaps between one discovery and another: the physiology of the endogenous nature of the clock in plants wasn’t studied until 1832, despite De Mairan observations; similar observations in animals took another century, and 50 years more for humans </w:t>
      </w:r>
      <w:r>
        <w:rPr>
          <w:b w:val="false"/>
          <w:i w:val="false"/>
          <w:caps w:val="false"/>
          <w:smallCaps w:val="false"/>
          <w:color w:val="202124"/>
          <w:spacing w:val="0"/>
          <w:position w:val="0"/>
          <w:sz w:val="24"/>
          <w:sz w:val="24"/>
          <w:vertAlign w:val="baseline"/>
        </w:rPr>
        <w:t>(Kuhlman et al., 2018; McClung, 2006; Roenneberg &amp; Merrow, 2005)</w:t>
      </w:r>
      <w:r>
        <w:rPr>
          <w:b w:val="false"/>
          <w:i w:val="false"/>
          <w:caps w:val="false"/>
          <w:smallCaps w:val="false"/>
          <w:color w:val="202124"/>
          <w:spacing w:val="0"/>
          <w:sz w:val="24"/>
        </w:rPr>
        <w:t>⁠. Though circadian research and chronobiology were born in the 18</w:t>
      </w:r>
      <w:r>
        <w:rPr>
          <w:b w:val="false"/>
          <w:i w:val="false"/>
          <w:caps w:val="false"/>
          <w:smallCaps w:val="false"/>
          <w:color w:val="202124"/>
          <w:spacing w:val="0"/>
          <w:sz w:val="24"/>
          <w:vertAlign w:val="superscript"/>
        </w:rPr>
        <w:t>th</w:t>
      </w:r>
      <w:r>
        <w:rPr>
          <w:b w:val="false"/>
          <w:i w:val="false"/>
          <w:caps w:val="false"/>
          <w:smallCaps w:val="false"/>
          <w:color w:val="202124"/>
          <w:spacing w:val="0"/>
          <w:sz w:val="24"/>
        </w:rPr>
        <w:t xml:space="preserve"> century, they took relevance and coherence in the 20</w:t>
      </w:r>
      <w:r>
        <w:rPr>
          <w:b w:val="false"/>
          <w:i w:val="false"/>
          <w:caps w:val="false"/>
          <w:smallCaps w:val="false"/>
          <w:color w:val="202124"/>
          <w:spacing w:val="0"/>
          <w:sz w:val="24"/>
          <w:vertAlign w:val="superscript"/>
        </w:rPr>
        <w:t>th</w:t>
      </w:r>
      <w:r>
        <w:rPr>
          <w:b w:val="false"/>
          <w:i w:val="false"/>
          <w:caps w:val="false"/>
          <w:smallCaps w:val="false"/>
          <w:color w:val="202124"/>
          <w:spacing w:val="0"/>
          <w:sz w:val="24"/>
        </w:rPr>
        <w:t xml:space="preserve"> century. One of the breaking points in circadian research history was the international conference in Cold Spring Harbor, where 157 pioneers (Colin Pittendrigh, Patricia Decourse, Franz Halberg, etc) of this field met together for the fist time </w:t>
      </w:r>
      <w:r>
        <w:rPr>
          <w:b w:val="false"/>
          <w:i w:val="false"/>
          <w:caps w:val="false"/>
          <w:smallCaps w:val="false"/>
          <w:color w:val="202124"/>
          <w:spacing w:val="0"/>
          <w:position w:val="0"/>
          <w:sz w:val="24"/>
          <w:sz w:val="24"/>
          <w:vertAlign w:val="baseline"/>
        </w:rPr>
        <w:t>(Evans, 1961)</w:t>
      </w:r>
      <w:r>
        <w:rPr>
          <w:b w:val="false"/>
          <w:i w:val="false"/>
          <w:caps w:val="false"/>
          <w:smallCaps w:val="false"/>
          <w:color w:val="202124"/>
          <w:spacing w:val="0"/>
          <w:sz w:val="24"/>
        </w:rPr>
        <w:t xml:space="preserve">⁠. From all the data shared, Pittendrigh summarized the qualities of circadian clocks in 16 generic empirical characteristics that he predicted to be true in all organisms </w:t>
      </w:r>
      <w:r>
        <w:rPr>
          <w:b w:val="false"/>
          <w:i w:val="false"/>
          <w:caps w:val="false"/>
          <w:smallCaps w:val="false"/>
          <w:color w:val="202124"/>
          <w:spacing w:val="0"/>
          <w:position w:val="0"/>
          <w:sz w:val="24"/>
          <w:sz w:val="24"/>
          <w:vertAlign w:val="baseline"/>
        </w:rPr>
        <w:t>(Pittendrigh, 1960)</w:t>
      </w:r>
      <w:r>
        <w:rPr>
          <w:b w:val="false"/>
          <w:i w:val="false"/>
          <w:caps w:val="false"/>
          <w:smallCaps w:val="false"/>
          <w:color w:val="202124"/>
          <w:spacing w:val="0"/>
          <w:sz w:val="24"/>
        </w:rPr>
        <w:t xml:space="preserve">⁠. Nowadays, 62 years later, these empirical characteristics are still being useful though circadian research has suffered a huge development. The new technology approaches have enabled a more controlled experimental design and analysis of the data. The circadian community has already find circadian rhythms in almost all kind of organisms, even non-photosynthetic prokaryotes </w:t>
      </w:r>
      <w:r>
        <w:rPr>
          <w:b w:val="false"/>
          <w:i w:val="false"/>
          <w:caps w:val="false"/>
          <w:smallCaps w:val="false"/>
          <w:color w:val="202124"/>
          <w:spacing w:val="0"/>
          <w:position w:val="0"/>
          <w:sz w:val="24"/>
          <w:sz w:val="24"/>
          <w:vertAlign w:val="baseline"/>
        </w:rPr>
        <w:t>(Eelderink-Chen et al., 2021)</w:t>
      </w:r>
      <w:r>
        <w:rPr>
          <w:b w:val="false"/>
          <w:i w:val="false"/>
          <w:caps w:val="false"/>
          <w:smallCaps w:val="false"/>
          <w:color w:val="202124"/>
          <w:spacing w:val="0"/>
          <w:sz w:val="24"/>
        </w:rPr>
        <w:t xml:space="preserve">⁠. Also the physiology and genetics behind the circadian clock have been broadly studied in a wide range of phyla, since the first gene of the clock was described in 1971 by Seymour Benzer and Ronald Konopka using mutant screening in </w:t>
      </w:r>
      <w:r>
        <w:rPr>
          <w:b w:val="false"/>
          <w:i/>
          <w:iCs/>
          <w:caps w:val="false"/>
          <w:smallCaps w:val="false"/>
          <w:color w:val="202124"/>
          <w:spacing w:val="0"/>
          <w:sz w:val="24"/>
        </w:rPr>
        <w:t>Drosophila melanogaster</w:t>
      </w:r>
      <w:r>
        <w:rPr>
          <w:b w:val="false"/>
          <w:i w:val="false"/>
          <w:caps w:val="false"/>
          <w:smallCaps w:val="false"/>
          <w:color w:val="202124"/>
          <w:spacing w:val="0"/>
          <w:sz w:val="24"/>
        </w:rPr>
        <w:t xml:space="preserve"> </w:t>
      </w:r>
      <w:r>
        <w:rPr>
          <w:b w:val="false"/>
          <w:i w:val="false"/>
          <w:caps w:val="false"/>
          <w:smallCaps w:val="false"/>
          <w:color w:val="202124"/>
          <w:spacing w:val="0"/>
          <w:position w:val="0"/>
          <w:sz w:val="24"/>
          <w:sz w:val="24"/>
          <w:vertAlign w:val="baseline"/>
        </w:rPr>
        <w:t>(Konopka &amp; Benzer, 1971; Takahashi, 2021)</w:t>
      </w:r>
      <w:r>
        <w:rPr>
          <w:b w:val="false"/>
          <w:i w:val="false"/>
          <w:caps w:val="false"/>
          <w:smallCaps w:val="false"/>
          <w:color w:val="202124"/>
          <w:spacing w:val="0"/>
          <w:sz w:val="24"/>
        </w:rPr>
        <w:t>⁠ (Fig. 4).</w:t>
      </w:r>
    </w:p>
    <w:p>
      <w:pPr>
        <w:pStyle w:val="Cuerpodetexto"/>
        <w:widowControl/>
        <w:spacing w:before="0" w:after="60"/>
        <w:ind w:left="0" w:right="0" w:hanging="0"/>
        <w:rPr>
          <w:rFonts w:ascii="Liberation Sans" w:hAnsi="Liberation Sans"/>
          <w:b w:val="false"/>
          <w:b w:val="false"/>
          <w:i w:val="false"/>
          <w:i w:val="false"/>
          <w:caps w:val="false"/>
          <w:smallCaps w:val="false"/>
          <w:color w:val="202124"/>
          <w:spacing w:val="0"/>
          <w:sz w:val="24"/>
        </w:rPr>
      </w:pPr>
      <w:r>
        <w:rPr>
          <w:b w:val="false"/>
          <w:i w:val="false"/>
          <w:caps w:val="false"/>
          <w:smallCaps w:val="false"/>
          <w:color w:val="202124"/>
          <w:spacing w:val="0"/>
          <w:sz w:val="24"/>
        </w:rPr>
      </w:r>
    </w:p>
    <w:p>
      <w:pPr>
        <w:pStyle w:val="Cuerpodetexto"/>
        <w:widowControl/>
        <w:spacing w:before="0" w:after="60"/>
        <w:ind w:left="0" w:right="0" w:hanging="0"/>
        <w:rPr>
          <w:rFonts w:ascii="Liberation Sans" w:hAnsi="Liberation Sans"/>
          <w:b w:val="false"/>
          <w:b w:val="false"/>
          <w:i w:val="false"/>
          <w:i w:val="false"/>
          <w:caps w:val="false"/>
          <w:smallCaps w:val="false"/>
          <w:color w:val="202124"/>
          <w:spacing w:val="0"/>
          <w:sz w:val="24"/>
        </w:rPr>
      </w:pPr>
      <w:r>
        <w:rPr>
          <w:b w:val="false"/>
          <w:i w:val="false"/>
          <w:caps w:val="false"/>
          <w:smallCaps w:val="false"/>
          <w:color w:val="202124"/>
          <w:spacing w:val="0"/>
          <w:sz w:val="24"/>
        </w:rPr>
        <mc:AlternateContent>
          <mc:Choice Requires="wps">
            <w:drawing>
              <wp:anchor behindDoc="0" distT="0" distB="0" distL="0" distR="0" simplePos="0" locked="0" layoutInCell="1" allowOverlap="1" relativeHeight="28">
                <wp:simplePos x="0" y="0"/>
                <wp:positionH relativeFrom="column">
                  <wp:posOffset>210185</wp:posOffset>
                </wp:positionH>
                <wp:positionV relativeFrom="paragraph">
                  <wp:posOffset>635</wp:posOffset>
                </wp:positionV>
                <wp:extent cx="5749925" cy="4824730"/>
                <wp:effectExtent l="0" t="0" r="0" b="0"/>
                <wp:wrapSquare wrapText="largest"/>
                <wp:docPr id="10" name="Marco5"/>
                <a:graphic xmlns:a="http://schemas.openxmlformats.org/drawingml/2006/main">
                  <a:graphicData uri="http://schemas.microsoft.com/office/word/2010/wordprocessingShape">
                    <wps:wsp>
                      <wps:cNvSpPr/>
                      <wps:spPr>
                        <a:xfrm>
                          <a:off x="0" y="0"/>
                          <a:ext cx="5749200" cy="482400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sz w:val="20"/>
                              </w:rPr>
                              <w:t xml:space="preserve">Figure : </w:t>
                            </w:r>
                            <w:r>
                              <w:rPr>
                                <w:b/>
                                <w:bCs/>
                                <w:sz w:val="20"/>
                              </w:rPr>
                              <w:t>Timeline of circadian research.</w:t>
                            </w:r>
                            <w:r>
                              <w:rPr>
                                <w:sz w:val="20"/>
                              </w:rPr>
                              <w:t xml:space="preserve"> The main circadian discoveries have been listed in chronological order. </w:t>
                            </w:r>
                            <w:r>
                              <w:rPr>
                                <w:b w:val="false"/>
                                <w:i w:val="false"/>
                                <w:caps w:val="false"/>
                                <w:smallCaps w:val="false"/>
                                <w:color w:val="202124"/>
                                <w:spacing w:val="0"/>
                                <w:position w:val="0"/>
                                <w:sz w:val="24"/>
                                <w:sz w:val="24"/>
                                <w:vertAlign w:val="baseline"/>
                              </w:rPr>
                              <w:t>(Akhtar et al., 2002; De Candolle, 1832; De Mairan, 1729; Duhamel du Monceau, 1759; Eelderink-Chen et al., 2021; Eissenberg &amp; Elgin, 2006; Evans, 1961; HASTINGS &amp; SWEENEY, 1957; Konopka &amp; Benzer, 1971; Kuhlman et al., 2018; Mitsui et al., 1986; Richter, 1922; Roenneberg &amp; Merrow, 2005; Somers et al., 1998)</w:t>
                            </w:r>
                          </w:p>
                        </w:txbxContent>
                      </wps:txbx>
                      <wps:bodyPr lIns="0" rIns="0" tIns="0" bIns="0">
                        <a:noAutofit/>
                      </wps:bodyPr>
                    </wps:wsp>
                  </a:graphicData>
                </a:graphic>
              </wp:anchor>
            </w:drawing>
          </mc:Choice>
          <mc:Fallback>
            <w:pict>
              <v:rect id="shape_0" ID="Marco5" stroked="f" style="position:absolute;margin-left:16.55pt;margin-top:0.05pt;width:452.65pt;height:379.8pt">
                <w10:wrap type="square"/>
                <v:fill o:detectmouseclick="t" on="false"/>
                <v:stroke color="#3465a4" joinstyle="round" endcap="flat"/>
                <v:textbox>
                  <w:txbxContent>
                    <w:p>
                      <w:pPr>
                        <w:pStyle w:val="Contenidodelmarco"/>
                        <w:overflowPunct w:val="true"/>
                        <w:spacing w:before="120" w:after="120"/>
                        <w:rPr/>
                      </w:pPr>
                      <w:r>
                        <w:rPr>
                          <w:sz w:val="20"/>
                        </w:rPr>
                        <w:t xml:space="preserve">Figure : </w:t>
                      </w:r>
                      <w:r>
                        <w:rPr>
                          <w:b/>
                          <w:bCs/>
                          <w:sz w:val="20"/>
                        </w:rPr>
                        <w:t>Timeline of circadian research.</w:t>
                      </w:r>
                      <w:r>
                        <w:rPr>
                          <w:sz w:val="20"/>
                        </w:rPr>
                        <w:t xml:space="preserve"> The main circadian discoveries have been listed in chronological order. </w:t>
                      </w:r>
                      <w:r>
                        <w:rPr>
                          <w:b w:val="false"/>
                          <w:i w:val="false"/>
                          <w:caps w:val="false"/>
                          <w:smallCaps w:val="false"/>
                          <w:color w:val="202124"/>
                          <w:spacing w:val="0"/>
                          <w:position w:val="0"/>
                          <w:sz w:val="24"/>
                          <w:sz w:val="24"/>
                          <w:vertAlign w:val="baseline"/>
                        </w:rPr>
                        <w:t>(Akhtar et al., 2002; De Candolle, 1832; De Mairan, 1729; Duhamel du Monceau, 1759; Eelderink-Chen et al., 2021; Eissenberg &amp; Elgin, 2006; Evans, 1961; HASTINGS &amp; SWEENEY, 1957; Konopka &amp; Benzer, 1971; Kuhlman et al., 2018; Mitsui et al., 1986; Richter, 1922; Roenneberg &amp; Merrow, 2005; Somers et al., 1998)</w:t>
                      </w:r>
                    </w:p>
                  </w:txbxContent>
                </v:textbox>
              </v:rect>
            </w:pict>
          </mc:Fallback>
        </mc:AlternateContent>
      </w:r>
    </w:p>
    <w:p>
      <w:pPr>
        <w:pStyle w:val="Cuerpodetexto"/>
        <w:widowControl/>
        <w:spacing w:before="0" w:after="60"/>
        <w:ind w:left="0" w:right="0" w:hanging="0"/>
        <w:rPr>
          <w:b w:val="false"/>
          <w:b w:val="false"/>
          <w:i w:val="false"/>
          <w:i w:val="false"/>
          <w:caps w:val="false"/>
          <w:smallCaps w:val="false"/>
          <w:color w:val="202124"/>
          <w:spacing w:val="0"/>
          <w:sz w:val="24"/>
        </w:rPr>
      </w:pPr>
      <w:r>
        <w:rPr>
          <w:b w:val="false"/>
          <w:i w:val="false"/>
          <w:caps w:val="false"/>
          <w:smallCaps w:val="false"/>
          <w:color w:val="202124"/>
          <w:spacing w:val="0"/>
          <w:sz w:val="24"/>
        </w:rPr>
        <w:t>⁠</w:t>
      </w:r>
    </w:p>
    <w:p>
      <w:pPr>
        <w:pStyle w:val="Cuerpodetexto"/>
        <w:widowControl/>
        <w:spacing w:before="0" w:after="60"/>
        <w:ind w:left="0" w:right="0" w:hanging="0"/>
        <w:rPr>
          <w:rFonts w:ascii="Liberation Sans" w:hAnsi="Liberation Sans"/>
          <w:b w:val="false"/>
          <w:b w:val="false"/>
          <w:i w:val="false"/>
          <w:i w:val="false"/>
          <w:caps w:val="false"/>
          <w:smallCaps w:val="false"/>
          <w:color w:val="202124"/>
          <w:spacing w:val="0"/>
          <w:sz w:val="24"/>
        </w:rPr>
      </w:pPr>
      <w:r>
        <w:rPr>
          <w:b w:val="false"/>
          <w:i w:val="false"/>
          <w:caps w:val="false"/>
          <w:smallCaps w:val="false"/>
          <w:color w:val="202124"/>
          <w:spacing w:val="0"/>
          <w:sz w:val="24"/>
        </w:rPr>
      </w:r>
    </w:p>
    <w:p>
      <w:pPr>
        <w:pStyle w:val="Cuerpodetexto"/>
        <w:widowControl/>
        <w:spacing w:before="0" w:after="60"/>
        <w:ind w:left="0" w:right="0" w:hanging="0"/>
        <w:rPr>
          <w:rFonts w:ascii="Liberation Serif" w:hAnsi="Liberation Serif"/>
          <w:b w:val="false"/>
          <w:b w:val="false"/>
          <w:i w:val="false"/>
          <w:i w:val="false"/>
          <w:caps w:val="false"/>
          <w:smallCaps w:val="false"/>
          <w:color w:val="202124"/>
          <w:spacing w:val="0"/>
          <w:position w:val="0"/>
          <w:sz w:val="24"/>
          <w:sz w:val="24"/>
          <w:vertAlign w:val="baseline"/>
        </w:rPr>
      </w:pPr>
      <w:r>
        <w:rPr>
          <w:rFonts w:ascii="Liberation Serif" w:hAnsi="Liberation Serif"/>
          <w:b w:val="false"/>
          <w:i w:val="false"/>
          <w:caps w:val="false"/>
          <w:smallCaps w:val="false"/>
          <w:color w:val="202124"/>
          <w:spacing w:val="0"/>
          <w:position w:val="0"/>
          <w:sz w:val="24"/>
          <w:sz w:val="24"/>
          <w:vertAlign w:val="baseline"/>
        </w:rPr>
        <w:t>⁠</w:t>
      </w:r>
    </w:p>
    <w:p>
      <w:pPr>
        <w:pStyle w:val="Cuerpodetexto"/>
        <w:widowControl/>
        <w:spacing w:before="0" w:after="60"/>
        <w:ind w:left="0" w:right="0" w:hanging="0"/>
        <w:rPr>
          <w:rFonts w:ascii="Liberation Serif" w:hAnsi="Liberation Serif"/>
          <w:b w:val="false"/>
          <w:b w:val="false"/>
          <w:i w:val="false"/>
          <w:i w:val="false"/>
          <w:caps w:val="false"/>
          <w:smallCaps w:val="false"/>
          <w:color w:val="202124"/>
          <w:spacing w:val="0"/>
          <w:position w:val="0"/>
          <w:sz w:val="24"/>
          <w:sz w:val="24"/>
          <w:vertAlign w:val="baseline"/>
        </w:rPr>
      </w:pPr>
      <w:r>
        <w:rPr>
          <w:rFonts w:ascii="Liberation Serif" w:hAnsi="Liberation Serif"/>
          <w:b w:val="false"/>
          <w:i w:val="false"/>
          <w:caps w:val="false"/>
          <w:smallCaps w:val="false"/>
          <w:color w:val="202124"/>
          <w:spacing w:val="0"/>
          <w:position w:val="0"/>
          <w:sz w:val="24"/>
          <w:sz w:val="24"/>
          <w:vertAlign w:val="baseline"/>
        </w:rPr>
      </w:r>
      <w:bookmarkStart w:id="5" w:name="MendeleyTempCursorBookmark9"/>
      <w:bookmarkStart w:id="6" w:name="MendeleyTempCursorBookmark10"/>
      <w:bookmarkStart w:id="7" w:name="MendeleyTempCursorBookmark8"/>
      <w:bookmarkStart w:id="8" w:name="MendeleyTempCursorBookmark9"/>
      <w:bookmarkStart w:id="9" w:name="MendeleyTempCursorBookmark10"/>
      <w:bookmarkStart w:id="10" w:name="MendeleyTempCursorBookmark8"/>
      <w:bookmarkEnd w:id="8"/>
      <w:bookmarkEnd w:id="9"/>
      <w:bookmarkEnd w:id="10"/>
    </w:p>
    <w:p>
      <w:pPr>
        <w:pStyle w:val="Cuerpodetexto"/>
        <w:widowControl/>
        <w:spacing w:before="0" w:after="60"/>
        <w:ind w:left="0" w:right="0" w:hanging="0"/>
        <w:rPr>
          <w:rFonts w:ascii="Liberation Sans" w:hAnsi="Liberation Sans"/>
          <w:b w:val="false"/>
          <w:b w:val="false"/>
          <w:i w:val="false"/>
          <w:i w:val="false"/>
          <w:caps w:val="false"/>
          <w:smallCaps w:val="false"/>
          <w:color w:val="202124"/>
          <w:spacing w:val="0"/>
          <w:sz w:val="24"/>
        </w:rPr>
      </w:pPr>
      <w:r>
        <w:rPr>
          <w:b w:val="false"/>
          <w:i w:val="false"/>
          <w:caps w:val="false"/>
          <w:smallCaps w:val="false"/>
          <w:color w:val="202124"/>
          <w:spacing w:val="0"/>
          <w:sz w:val="24"/>
        </w:rPr>
      </w:r>
    </w:p>
    <w:p>
      <w:pPr>
        <w:pStyle w:val="Cuerpodetexto"/>
        <w:widowControl/>
        <w:spacing w:before="0" w:after="60"/>
        <w:ind w:left="0" w:right="0" w:hanging="0"/>
        <w:rPr>
          <w:rFonts w:ascii="Liberation Sans" w:hAnsi="Liberation Sans"/>
          <w:b w:val="false"/>
          <w:b w:val="false"/>
          <w:i w:val="false"/>
          <w:i w:val="false"/>
          <w:caps w:val="false"/>
          <w:smallCaps w:val="false"/>
          <w:color w:val="202124"/>
          <w:spacing w:val="0"/>
          <w:sz w:val="24"/>
        </w:rPr>
      </w:pPr>
      <w:r>
        <w:rPr>
          <w:b w:val="false"/>
          <w:i w:val="false"/>
          <w:caps w:val="false"/>
          <w:smallCaps w:val="false"/>
          <w:color w:val="202124"/>
          <w:spacing w:val="0"/>
          <w:sz w:val="24"/>
        </w:rPr>
      </w:r>
    </w:p>
    <w:p>
      <w:pPr>
        <w:pStyle w:val="Cuerpodetexto"/>
        <w:widowControl/>
        <w:spacing w:before="0" w:after="60"/>
        <w:ind w:left="0" w:right="0" w:hanging="0"/>
        <w:rPr>
          <w:rFonts w:ascii="Liberation Sans" w:hAnsi="Liberation Sans"/>
          <w:b w:val="false"/>
          <w:b w:val="false"/>
          <w:i w:val="false"/>
          <w:i w:val="false"/>
          <w:caps w:val="false"/>
          <w:smallCaps w:val="false"/>
          <w:color w:val="202124"/>
          <w:spacing w:val="0"/>
          <w:sz w:val="24"/>
        </w:rPr>
      </w:pPr>
      <w:r>
        <w:rPr>
          <w:b w:val="false"/>
          <w:i w:val="false"/>
          <w:caps w:val="false"/>
          <w:smallCaps w:val="false"/>
          <w:color w:val="202124"/>
          <w:spacing w:val="0"/>
          <w:sz w:val="24"/>
        </w:rPr>
      </w:r>
    </w:p>
    <w:p>
      <w:pPr>
        <w:pStyle w:val="Cuerpodetexto"/>
        <w:widowControl/>
        <w:spacing w:before="0" w:after="60"/>
        <w:ind w:left="0" w:right="0" w:hanging="0"/>
        <w:rPr>
          <w:rFonts w:ascii="Liberation Sans" w:hAnsi="Liberation Sans"/>
          <w:b w:val="false"/>
          <w:b w:val="false"/>
          <w:i w:val="false"/>
          <w:i w:val="false"/>
          <w:caps w:val="false"/>
          <w:smallCaps w:val="false"/>
          <w:color w:val="202124"/>
          <w:spacing w:val="0"/>
          <w:sz w:val="24"/>
        </w:rPr>
      </w:pPr>
      <w:r>
        <w:rPr>
          <w:b w:val="false"/>
          <w:i w:val="false"/>
          <w:caps w:val="false"/>
          <w:smallCaps w:val="false"/>
          <w:color w:val="202124"/>
          <w:spacing w:val="0"/>
          <w:sz w:val="24"/>
        </w:rPr>
      </w:r>
    </w:p>
    <w:p>
      <w:pPr>
        <w:pStyle w:val="Cuerpodetexto"/>
        <w:widowControl/>
        <w:spacing w:before="0" w:after="60"/>
        <w:ind w:left="0" w:right="0" w:hanging="0"/>
        <w:rPr>
          <w:rFonts w:ascii="Liberation Sans" w:hAnsi="Liberation Sans"/>
          <w:b w:val="false"/>
          <w:b w:val="false"/>
          <w:i w:val="false"/>
          <w:i w:val="false"/>
          <w:caps w:val="false"/>
          <w:smallCaps w:val="false"/>
          <w:color w:val="202124"/>
          <w:spacing w:val="0"/>
          <w:sz w:val="24"/>
        </w:rPr>
      </w:pPr>
      <w:r>
        <w:rPr>
          <w:b w:val="false"/>
          <w:i w:val="false"/>
          <w:caps w:val="false"/>
          <w:smallCaps w:val="false"/>
          <w:color w:val="202124"/>
          <w:spacing w:val="0"/>
          <w:sz w:val="24"/>
        </w:rPr>
      </w:r>
    </w:p>
    <w:p>
      <w:pPr>
        <w:pStyle w:val="Cuerpodetexto"/>
        <w:widowControl/>
        <w:spacing w:before="0" w:after="60"/>
        <w:ind w:left="0" w:right="0" w:hanging="0"/>
        <w:rPr>
          <w:rFonts w:ascii="Liberation Sans" w:hAnsi="Liberation Sans"/>
          <w:b w:val="false"/>
          <w:b w:val="false"/>
          <w:i w:val="false"/>
          <w:i w:val="false"/>
          <w:caps w:val="false"/>
          <w:smallCaps w:val="false"/>
          <w:color w:val="202124"/>
          <w:spacing w:val="0"/>
          <w:sz w:val="24"/>
        </w:rPr>
      </w:pPr>
      <w:r>
        <w:rPr>
          <w:b w:val="false"/>
          <w:i w:val="false"/>
          <w:caps w:val="false"/>
          <w:smallCaps w:val="false"/>
          <w:color w:val="202124"/>
          <w:spacing w:val="0"/>
          <w:sz w:val="24"/>
        </w:rPr>
      </w:r>
    </w:p>
    <w:p>
      <w:pPr>
        <w:pStyle w:val="Cuerpodetexto"/>
        <w:widowControl/>
        <w:spacing w:before="0" w:after="60"/>
        <w:ind w:left="0" w:right="0" w:hanging="0"/>
        <w:rPr>
          <w:rFonts w:ascii="Liberation Sans" w:hAnsi="Liberation Sans"/>
          <w:b w:val="false"/>
          <w:b w:val="false"/>
          <w:i w:val="false"/>
          <w:i w:val="false"/>
          <w:caps w:val="false"/>
          <w:smallCaps w:val="false"/>
          <w:color w:val="202124"/>
          <w:spacing w:val="0"/>
          <w:sz w:val="24"/>
        </w:rPr>
      </w:pPr>
      <w:r>
        <w:rPr>
          <w:b w:val="false"/>
          <w:i w:val="false"/>
          <w:caps w:val="false"/>
          <w:smallCaps w:val="false"/>
          <w:color w:val="202124"/>
          <w:spacing w:val="0"/>
          <w:sz w:val="24"/>
        </w:rPr>
      </w:r>
    </w:p>
    <w:p>
      <w:pPr>
        <w:pStyle w:val="Cuerpodetexto"/>
        <w:widowControl/>
        <w:spacing w:before="0" w:after="60"/>
        <w:ind w:left="0" w:right="0" w:hanging="0"/>
        <w:rPr>
          <w:rFonts w:ascii="Liberation Sans" w:hAnsi="Liberation Sans"/>
          <w:b w:val="false"/>
          <w:b w:val="false"/>
          <w:i w:val="false"/>
          <w:i w:val="false"/>
          <w:caps w:val="false"/>
          <w:smallCaps w:val="false"/>
          <w:color w:val="202124"/>
          <w:spacing w:val="0"/>
          <w:sz w:val="24"/>
        </w:rPr>
      </w:pPr>
      <w:r>
        <w:rPr>
          <w:b w:val="false"/>
          <w:i w:val="false"/>
          <w:caps w:val="false"/>
          <w:smallCaps w:val="false"/>
          <w:color w:val="202124"/>
          <w:spacing w:val="0"/>
          <w:sz w:val="24"/>
        </w:rPr>
      </w:r>
    </w:p>
    <w:p>
      <w:pPr>
        <w:pStyle w:val="Cuerpodetexto"/>
        <w:widowControl/>
        <w:spacing w:before="0" w:after="60"/>
        <w:ind w:left="0" w:right="0" w:hanging="0"/>
        <w:rPr>
          <w:rFonts w:ascii="Liberation Sans" w:hAnsi="Liberation Sans"/>
          <w:b w:val="false"/>
          <w:b w:val="false"/>
          <w:i w:val="false"/>
          <w:i w:val="false"/>
          <w:caps w:val="false"/>
          <w:smallCaps w:val="false"/>
          <w:color w:val="202124"/>
          <w:spacing w:val="0"/>
          <w:sz w:val="24"/>
        </w:rPr>
      </w:pPr>
      <w:r>
        <w:rPr>
          <w:b w:val="false"/>
          <w:i w:val="false"/>
          <w:caps w:val="false"/>
          <w:smallCaps w:val="false"/>
          <w:color w:val="202124"/>
          <w:spacing w:val="0"/>
          <w:sz w:val="24"/>
        </w:rPr>
      </w:r>
    </w:p>
    <w:p>
      <w:pPr>
        <w:pStyle w:val="Cuerpodetexto"/>
        <w:widowControl/>
        <w:spacing w:before="0" w:after="60"/>
        <w:ind w:left="0" w:right="0" w:hanging="0"/>
        <w:rPr>
          <w:rFonts w:ascii="Liberation Sans" w:hAnsi="Liberation Sans"/>
          <w:b w:val="false"/>
          <w:b w:val="false"/>
          <w:i w:val="false"/>
          <w:i w:val="false"/>
          <w:caps w:val="false"/>
          <w:smallCaps w:val="false"/>
          <w:color w:val="202124"/>
          <w:spacing w:val="0"/>
          <w:sz w:val="24"/>
        </w:rPr>
      </w:pPr>
      <w:r>
        <w:rPr>
          <w:b w:val="false"/>
          <w:i w:val="false"/>
          <w:caps w:val="false"/>
          <w:smallCaps w:val="false"/>
          <w:color w:val="202124"/>
          <w:spacing w:val="0"/>
          <w:sz w:val="24"/>
        </w:rPr>
      </w:r>
    </w:p>
    <w:p>
      <w:pPr>
        <w:pStyle w:val="Cuerpodetexto"/>
        <w:widowControl/>
        <w:spacing w:before="0" w:after="60"/>
        <w:ind w:left="0" w:right="0" w:hanging="0"/>
        <w:rPr>
          <w:rFonts w:ascii="Liberation Sans" w:hAnsi="Liberation Sans"/>
          <w:b w:val="false"/>
          <w:b w:val="false"/>
          <w:i w:val="false"/>
          <w:i w:val="false"/>
          <w:caps w:val="false"/>
          <w:smallCaps w:val="false"/>
          <w:color w:val="202124"/>
          <w:spacing w:val="0"/>
          <w:sz w:val="24"/>
        </w:rPr>
      </w:pPr>
      <w:r>
        <w:rPr>
          <w:b w:val="false"/>
          <w:i w:val="false"/>
          <w:caps w:val="false"/>
          <w:smallCaps w:val="false"/>
          <w:color w:val="202124"/>
          <w:spacing w:val="0"/>
          <w:sz w:val="24"/>
        </w:rPr>
      </w:r>
    </w:p>
    <w:p>
      <w:pPr>
        <w:pStyle w:val="Cuerpodetexto"/>
        <w:widowControl/>
        <w:spacing w:before="0" w:after="60"/>
        <w:ind w:left="0" w:right="0" w:hanging="0"/>
        <w:rPr>
          <w:rFonts w:ascii="Liberation Sans" w:hAnsi="Liberation Sans"/>
          <w:b w:val="false"/>
          <w:b w:val="false"/>
          <w:i w:val="false"/>
          <w:i w:val="false"/>
          <w:caps w:val="false"/>
          <w:smallCaps w:val="false"/>
          <w:color w:val="202124"/>
          <w:spacing w:val="0"/>
          <w:sz w:val="24"/>
        </w:rPr>
      </w:pPr>
      <w:r>
        <w:rPr>
          <w:b w:val="false"/>
          <w:i w:val="false"/>
          <w:caps w:val="false"/>
          <w:smallCaps w:val="false"/>
          <w:color w:val="202124"/>
          <w:spacing w:val="0"/>
          <w:sz w:val="24"/>
        </w:rPr>
      </w:r>
    </w:p>
    <w:p>
      <w:pPr>
        <w:pStyle w:val="Cuerpodetexto"/>
        <w:rPr/>
      </w:pPr>
      <w:r>
        <w:rPr>
          <w:b w:val="false"/>
          <w:i w:val="false"/>
          <w:caps w:val="false"/>
          <w:smallCaps w:val="false"/>
          <w:color w:val="202124"/>
          <w:spacing w:val="0"/>
          <w:sz w:val="24"/>
        </w:rPr>
        <w:t xml:space="preserve">As it can be observed in the timeline, circadian rhythms discoveries are very diverse. </w:t>
      </w:r>
      <w:r>
        <w:rPr>
          <w:b w:val="false"/>
          <w:i w:val="false"/>
          <w:caps w:val="false"/>
          <w:smallCaps w:val="false"/>
          <w:color w:val="000000"/>
          <w:spacing w:val="0"/>
          <w:sz w:val="24"/>
        </w:rPr>
        <w:t xml:space="preserve">Chronobiologists usually have strong roots in other fields such as anatomy, physiology, molecular biology, genetics, ecology or mathematics. The knowledge obtained from each field have been shared in order to obtain a better picture of circadian rhythms </w:t>
      </w:r>
      <w:r>
        <w:rPr>
          <w:b w:val="false"/>
          <w:i w:val="false"/>
          <w:caps w:val="false"/>
          <w:smallCaps w:val="false"/>
          <w:color w:val="000000"/>
          <w:spacing w:val="0"/>
          <w:position w:val="0"/>
          <w:sz w:val="24"/>
          <w:sz w:val="24"/>
          <w:vertAlign w:val="baseline"/>
        </w:rPr>
        <w:t>(Klante &amp; Steinlechner, 1994; Merrow et al., 2005; Nishiwaki-Ohkawa &amp; Yoshimura, 2016)</w:t>
      </w:r>
      <w:r>
        <w:rPr>
          <w:b w:val="false"/>
          <w:i w:val="false"/>
          <w:caps w:val="false"/>
          <w:smallCaps w:val="false"/>
          <w:color w:val="000000"/>
          <w:spacing w:val="0"/>
          <w:sz w:val="24"/>
        </w:rPr>
        <w:t>⁠. In particular, t</w:t>
      </w:r>
      <w:r>
        <w:rPr>
          <w:b w:val="false"/>
          <w:i w:val="false"/>
          <w:caps w:val="false"/>
          <w:smallCaps w:val="false"/>
          <w:color w:val="000000"/>
          <w:spacing w:val="0"/>
          <w:position w:val="0"/>
          <w:sz w:val="24"/>
          <w:sz w:val="24"/>
          <w:vertAlign w:val="baseline"/>
        </w:rPr>
        <w:t>he contribution of mathematics has been of special relevance in considering biological rhythms as waves.</w:t>
      </w:r>
      <w:r>
        <w:rPr>
          <w:b w:val="false"/>
          <w:i w:val="false"/>
          <w:caps w:val="false"/>
          <w:smallCaps w:val="false"/>
          <w:color w:val="000000"/>
          <w:spacing w:val="0"/>
          <w:sz w:val="24"/>
        </w:rPr>
        <w:t xml:space="preserve"> A wave’s shape repeat itself periodically, maintaining several characteristics that define the wave as it is. Those characteristics are called wave parameters and are used to quantitative compare different waves. In circadian research, some of the most used ones are:</w:t>
      </w:r>
      <w:r>
        <w:rPr>
          <w:b w:val="false"/>
          <w:i w:val="false"/>
          <w:caps w:val="false"/>
          <w:smallCaps w:val="false"/>
          <w:color w:val="202124"/>
          <w:spacing w:val="0"/>
          <w:sz w:val="24"/>
        </w:rPr>
        <w:t xml:space="preserve"> period (the time between two maximum points), amplitude (how much high the wave reach) or phase (time point where the wave reaches its maximum high). </w:t>
      </w:r>
    </w:p>
    <w:p>
      <w:pPr>
        <w:pStyle w:val="Cuerpodetexto"/>
        <w:widowControl/>
        <w:spacing w:before="0" w:after="60"/>
        <w:ind w:left="0" w:right="0" w:hanging="0"/>
        <w:rPr>
          <w:rFonts w:ascii="Liberation Sans" w:hAnsi="Liberation Sans"/>
          <w:b w:val="false"/>
          <w:b w:val="false"/>
          <w:i w:val="false"/>
          <w:i w:val="false"/>
          <w:caps w:val="false"/>
          <w:smallCaps w:val="false"/>
          <w:color w:val="202124"/>
          <w:spacing w:val="0"/>
          <w:sz w:val="24"/>
        </w:rPr>
      </w:pPr>
      <w:r>
        <w:rPr>
          <w:b w:val="false"/>
          <w:i w:val="false"/>
          <w:caps w:val="false"/>
          <w:smallCaps w:val="false"/>
          <w:color w:val="202124"/>
          <w:spacing w:val="0"/>
          <w:sz w:val="24"/>
        </w:rPr>
        <mc:AlternateContent>
          <mc:Choice Requires="wps">
            <w:drawing>
              <wp:anchor behindDoc="0" distT="0" distB="0" distL="0" distR="0" simplePos="0" locked="0" layoutInCell="1" allowOverlap="1" relativeHeight="29">
                <wp:simplePos x="0" y="0"/>
                <wp:positionH relativeFrom="column">
                  <wp:posOffset>0</wp:posOffset>
                </wp:positionH>
                <wp:positionV relativeFrom="paragraph">
                  <wp:posOffset>156845</wp:posOffset>
                </wp:positionV>
                <wp:extent cx="6123305" cy="3144520"/>
                <wp:effectExtent l="0" t="0" r="0" b="0"/>
                <wp:wrapSquare wrapText="largest"/>
                <wp:docPr id="12" name="Marco3"/>
                <a:graphic xmlns:a="http://schemas.openxmlformats.org/drawingml/2006/main">
                  <a:graphicData uri="http://schemas.microsoft.com/office/word/2010/wordprocessingShape">
                    <wps:wsp>
                      <wps:cNvSpPr/>
                      <wps:spPr>
                        <a:xfrm>
                          <a:off x="0" y="0"/>
                          <a:ext cx="6122520" cy="314388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color w:val="000000"/>
                                <w:sz w:val="20"/>
                              </w:rPr>
                              <w:t xml:space="preserve">Figure :  </w:t>
                            </w:r>
                            <w:r>
                              <w:rPr>
                                <w:b/>
                                <w:bCs/>
                                <w:color w:val="000000"/>
                                <w:sz w:val="20"/>
                              </w:rPr>
                              <w:t>Graphical representation of classic waves parameters.</w:t>
                            </w:r>
                            <w:r>
                              <w:rPr>
                                <w:color w:val="000000"/>
                                <w:sz w:val="20"/>
                              </w:rPr>
                              <w:t xml:space="preserve"> Period is represented in yellow, amplitude is represented in green and phase is represented in pink. Figure created using Biorender.</w:t>
                            </w:r>
                          </w:p>
                        </w:txbxContent>
                      </wps:txbx>
                      <wps:bodyPr lIns="0" rIns="0" tIns="0" bIns="0">
                        <a:noAutofit/>
                      </wps:bodyPr>
                    </wps:wsp>
                  </a:graphicData>
                </a:graphic>
              </wp:anchor>
            </w:drawing>
          </mc:Choice>
          <mc:Fallback>
            <w:pict>
              <v:rect id="shape_0" ID="Marco3" stroked="f" style="position:absolute;margin-left:0pt;margin-top:12.35pt;width:482.05pt;height:247.5pt">
                <w10:wrap type="square"/>
                <v:fill o:detectmouseclick="t" on="false"/>
                <v:stroke color="#3465a4" joinstyle="round" endcap="flat"/>
                <v:textbox>
                  <w:txbxContent>
                    <w:p>
                      <w:pPr>
                        <w:pStyle w:val="Contenidodelmarco"/>
                        <w:overflowPunct w:val="true"/>
                        <w:spacing w:before="120" w:after="120"/>
                        <w:rPr/>
                      </w:pPr>
                      <w:r>
                        <w:rPr>
                          <w:color w:val="000000"/>
                          <w:sz w:val="20"/>
                        </w:rPr>
                        <w:t xml:space="preserve">Figure :  </w:t>
                      </w:r>
                      <w:r>
                        <w:rPr>
                          <w:b/>
                          <w:bCs/>
                          <w:color w:val="000000"/>
                          <w:sz w:val="20"/>
                        </w:rPr>
                        <w:t>Graphical representation of classic waves parameters.</w:t>
                      </w:r>
                      <w:r>
                        <w:rPr>
                          <w:color w:val="000000"/>
                          <w:sz w:val="20"/>
                        </w:rPr>
                        <w:t xml:space="preserve"> Period is represented in yellow, amplitude is represented in green and phase is represented in pink. Figure created using Biorender.</w:t>
                      </w:r>
                    </w:p>
                  </w:txbxContent>
                </v:textbox>
              </v:rect>
            </w:pict>
          </mc:Fallback>
        </mc:AlternateContent>
      </w:r>
    </w:p>
    <w:p>
      <w:pPr>
        <w:pStyle w:val="Cuerpodetexto"/>
        <w:widowControl/>
        <w:spacing w:before="0" w:after="60"/>
        <w:ind w:left="0" w:right="0" w:hanging="0"/>
        <w:rPr/>
      </w:pPr>
      <w:r>
        <w:rPr>
          <w:b w:val="false"/>
          <w:i w:val="false"/>
          <w:caps w:val="false"/>
          <w:smallCaps w:val="false"/>
          <w:color w:val="202124"/>
          <w:spacing w:val="0"/>
          <w:sz w:val="24"/>
        </w:rPr>
        <w:t>The parameterization of waves using these four parameters enables to mathematically compare different groups of rhythmic data (McClung, 2006; Parsons et al., 2020)</w:t>
      </w:r>
      <w:r>
        <w:rPr>
          <w:b w:val="false"/>
          <w:i w:val="false"/>
          <w:caps w:val="false"/>
          <w:smallCaps w:val="false"/>
          <w:color w:val="202124"/>
          <w:spacing w:val="0"/>
          <w:position w:val="0"/>
          <w:sz w:val="24"/>
          <w:sz w:val="24"/>
          <w:vertAlign w:val="baseline"/>
        </w:rPr>
        <w:t>⁠</w:t>
      </w:r>
      <w:r>
        <w:rPr>
          <w:b w:val="false"/>
          <w:i w:val="false"/>
          <w:caps w:val="false"/>
          <w:smallCaps w:val="false"/>
          <w:color w:val="202124"/>
          <w:spacing w:val="0"/>
          <w:sz w:val="24"/>
        </w:rPr>
        <w:t xml:space="preserve">⁠. In this thesis, a deep study of circadian waves in </w:t>
      </w:r>
      <w:r>
        <w:rPr>
          <w:b w:val="false"/>
          <w:i/>
          <w:iCs/>
          <w:caps w:val="false"/>
          <w:smallCaps w:val="false"/>
          <w:color w:val="202124"/>
          <w:spacing w:val="0"/>
          <w:sz w:val="24"/>
        </w:rPr>
        <w:t>Ostreococcus tauri</w:t>
      </w:r>
      <w:r>
        <w:rPr>
          <w:b w:val="false"/>
          <w:i w:val="false"/>
          <w:caps w:val="false"/>
          <w:smallCaps w:val="false"/>
          <w:color w:val="202124"/>
          <w:spacing w:val="0"/>
          <w:sz w:val="24"/>
        </w:rPr>
        <w:t xml:space="preserve"> was achieved using theses parameters to find and statistically validates differences between rhythms found in three biological levels (mRNAs, proteins and physiology) under two different photoperiods of entrainment.</w:t>
      </w:r>
    </w:p>
    <w:p>
      <w:pPr>
        <w:pStyle w:val="Cuerpodetexto"/>
        <w:widowControl/>
        <w:spacing w:before="0" w:after="60"/>
        <w:ind w:left="0" w:right="0" w:hanging="0"/>
        <w:rPr>
          <w:rFonts w:ascii="Liberation Sans" w:hAnsi="Liberation Sans"/>
          <w:b w:val="false"/>
          <w:b w:val="false"/>
          <w:i w:val="false"/>
          <w:i w:val="false"/>
          <w:caps w:val="false"/>
          <w:smallCaps w:val="false"/>
          <w:color w:val="202124"/>
          <w:spacing w:val="0"/>
          <w:sz w:val="24"/>
        </w:rPr>
      </w:pPr>
      <w:r>
        <w:rPr>
          <w:b w:val="false"/>
          <w:i w:val="false"/>
          <w:caps w:val="false"/>
          <w:smallCaps w:val="false"/>
          <w:color w:val="202124"/>
          <w:spacing w:val="0"/>
          <w:sz w:val="24"/>
        </w:rPr>
      </w:r>
    </w:p>
    <w:p>
      <w:pPr>
        <w:pStyle w:val="Cuerpodetexto"/>
        <w:widowControl/>
        <w:spacing w:before="0" w:after="60"/>
        <w:ind w:left="0" w:right="0" w:hanging="0"/>
        <w:rPr>
          <w:rFonts w:ascii="Liberation Sans" w:hAnsi="Liberation Sans"/>
          <w:b w:val="false"/>
          <w:b w:val="false"/>
          <w:i w:val="false"/>
          <w:i w:val="false"/>
          <w:caps w:val="false"/>
          <w:smallCaps w:val="false"/>
          <w:color w:val="202124"/>
          <w:spacing w:val="0"/>
          <w:sz w:val="24"/>
        </w:rPr>
      </w:pPr>
      <w:r>
        <w:rPr>
          <w:b w:val="false"/>
          <w:i w:val="false"/>
          <w:caps w:val="false"/>
          <w:smallCaps w:val="false"/>
          <w:color w:val="202124"/>
          <w:spacing w:val="0"/>
          <w:sz w:val="24"/>
        </w:rPr>
      </w:r>
    </w:p>
    <w:p>
      <w:pPr>
        <w:pStyle w:val="Ttulo2"/>
        <w:numPr>
          <w:ilvl w:val="1"/>
          <w:numId w:val="3"/>
        </w:numPr>
        <w:spacing w:before="0" w:after="119"/>
        <w:rPr>
          <w:b/>
          <w:b/>
          <w:bCs/>
          <w:i/>
          <w:i/>
          <w:iCs/>
        </w:rPr>
      </w:pPr>
      <w:bookmarkStart w:id="11" w:name="__RefHeading___Toc134153_215731975"/>
      <w:bookmarkEnd w:id="11"/>
      <w:r>
        <w:rPr>
          <w:b/>
          <w:bCs/>
          <w:i/>
          <w:iCs/>
        </w:rPr>
        <w:t>Ostreococcus tauri</w:t>
      </w:r>
    </w:p>
    <w:p>
      <w:pPr>
        <w:pStyle w:val="Cuerpodetexto"/>
        <w:widowControl/>
        <w:spacing w:before="0" w:after="60"/>
        <w:ind w:left="0" w:right="0" w:hanging="0"/>
        <w:rPr>
          <w:b w:val="false"/>
          <w:b w:val="false"/>
          <w:i w:val="false"/>
          <w:i w:val="false"/>
          <w:caps w:val="false"/>
          <w:smallCaps w:val="false"/>
          <w:color w:val="202124"/>
          <w:spacing w:val="0"/>
          <w:sz w:val="24"/>
          <w:szCs w:val="24"/>
        </w:rPr>
      </w:pPr>
      <w:r>
        <w:rPr>
          <w:b w:val="false"/>
          <w:i w:val="false"/>
          <w:caps w:val="false"/>
          <w:smallCaps w:val="false"/>
          <w:color w:val="202124"/>
          <w:spacing w:val="0"/>
          <w:sz w:val="24"/>
          <w:szCs w:val="24"/>
        </w:rPr>
        <w:t xml:space="preserve">The green linage (Viridiplantae), comprehends two of the most important groups of oxygen photosynthetic eukaryotes: green microalgae and their descendants, terrestrial plants. </w:t>
      </w:r>
    </w:p>
    <w:p>
      <w:pPr>
        <w:pStyle w:val="Cuerpodetexto"/>
        <w:widowControl/>
        <w:spacing w:before="0" w:after="60"/>
        <w:ind w:left="0" w:right="0" w:hanging="0"/>
        <w:rPr/>
      </w:pPr>
      <w:r>
        <w:rPr>
          <w:b w:val="false"/>
          <w:i w:val="false"/>
          <w:caps w:val="false"/>
          <w:smallCaps w:val="false"/>
          <w:color w:val="202124"/>
          <w:spacing w:val="0"/>
          <w:sz w:val="24"/>
          <w:szCs w:val="24"/>
        </w:rPr>
        <w:t xml:space="preserve">Microalgae are a very diverse group of photosynthetic single-cell microorganisms of special interest due to their plastic physiology and their biotechnological applications. They can be found in different habitats incluiding water-based ones, from freshwater to oceans. Microalgae grow under a broad range of temperature, salinity, pH and light intensity values. More than 5000 species of microalgae have been identified in the oceans accounting for the production of 50% of the oxygen necessary to sustain life on Earth </w:t>
      </w:r>
      <w:r>
        <w:rPr>
          <w:b w:val="false"/>
          <w:i w:val="false"/>
          <w:caps w:val="false"/>
          <w:smallCaps w:val="false"/>
          <w:color w:val="202124"/>
          <w:spacing w:val="0"/>
          <w:position w:val="0"/>
          <w:sz w:val="24"/>
          <w:sz w:val="24"/>
          <w:szCs w:val="24"/>
          <w:vertAlign w:val="baseline"/>
        </w:rPr>
        <w:t>(El Gamal, 2010)</w:t>
      </w:r>
      <w:r>
        <w:rPr>
          <w:b w:val="false"/>
          <w:i w:val="false"/>
          <w:caps w:val="false"/>
          <w:smallCaps w:val="false"/>
          <w:color w:val="202124"/>
          <w:spacing w:val="0"/>
          <w:sz w:val="24"/>
          <w:szCs w:val="24"/>
        </w:rPr>
        <w:t>⁠. Microalgae play a central ecological role as primary producers of biomass establishing the base of aquatic trophic chains. They have also been of great interest for the scientific community due to the large and yet increasing number of their biotechnological applications. Specifically, microalgae have been described as a high yield source of carbon compounds and good candidates to mitigate CO</w:t>
      </w:r>
      <w:r>
        <w:rPr>
          <w:b w:val="false"/>
          <w:i w:val="false"/>
          <w:caps w:val="false"/>
          <w:smallCaps w:val="false"/>
          <w:color w:val="202124"/>
          <w:spacing w:val="0"/>
          <w:sz w:val="24"/>
          <w:szCs w:val="24"/>
          <w:vertAlign w:val="subscript"/>
        </w:rPr>
        <w:t xml:space="preserve">2 </w:t>
      </w:r>
      <w:r>
        <w:rPr>
          <w:b w:val="false"/>
          <w:i w:val="false"/>
          <w:caps w:val="false"/>
          <w:smallCaps w:val="false"/>
          <w:color w:val="202124"/>
          <w:spacing w:val="0"/>
          <w:sz w:val="24"/>
          <w:szCs w:val="24"/>
        </w:rPr>
        <w:t>emissions. The fixation of CO</w:t>
      </w:r>
      <w:r>
        <w:rPr>
          <w:b w:val="false"/>
          <w:i w:val="false"/>
          <w:caps w:val="false"/>
          <w:smallCaps w:val="false"/>
          <w:color w:val="202124"/>
          <w:spacing w:val="0"/>
          <w:sz w:val="24"/>
          <w:szCs w:val="24"/>
          <w:vertAlign w:val="subscript"/>
        </w:rPr>
        <w:t>2</w:t>
      </w:r>
      <w:r>
        <w:rPr>
          <w:b w:val="false"/>
          <w:i w:val="false"/>
          <w:caps w:val="false"/>
          <w:smallCaps w:val="false"/>
          <w:color w:val="202124"/>
          <w:spacing w:val="0"/>
          <w:sz w:val="24"/>
          <w:szCs w:val="24"/>
        </w:rPr>
        <w:t xml:space="preserve"> is coupled with growth and biosynthesis of compounds of biotechnological interests such as polysaccharides, lipids, vitamins and antioxidants. They are currently large-scale cultured (to produce biostimulants in agriculture, health supplements, pharmaceuticals and cosmetics), as well as, successfully applied in wastewater treatment coupled with the fixation of atmospheric CO</w:t>
      </w:r>
      <w:r>
        <w:rPr>
          <w:b w:val="false"/>
          <w:i w:val="false"/>
          <w:caps w:val="false"/>
          <w:smallCaps w:val="false"/>
          <w:color w:val="202124"/>
          <w:spacing w:val="0"/>
          <w:sz w:val="24"/>
          <w:szCs w:val="24"/>
          <w:vertAlign w:val="subscript"/>
        </w:rPr>
        <w:t>2</w:t>
      </w:r>
      <w:r>
        <w:rPr>
          <w:b w:val="false"/>
          <w:i w:val="false"/>
          <w:caps w:val="false"/>
          <w:smallCaps w:val="false"/>
          <w:color w:val="202124"/>
          <w:spacing w:val="0"/>
          <w:sz w:val="24"/>
          <w:szCs w:val="24"/>
        </w:rPr>
        <w:t xml:space="preserve"> </w:t>
      </w:r>
      <w:r>
        <w:rPr>
          <w:b w:val="false"/>
          <w:i w:val="false"/>
          <w:caps w:val="false"/>
          <w:smallCaps w:val="false"/>
          <w:color w:val="202124"/>
          <w:spacing w:val="0"/>
          <w:position w:val="0"/>
          <w:sz w:val="24"/>
          <w:sz w:val="24"/>
          <w:szCs w:val="24"/>
          <w:vertAlign w:val="baseline"/>
        </w:rPr>
        <w:t>(Abinandan et al., 2018; Borowitzka, 2013; H. Chen et al., 2019; García-Cubero et al., 2018)</w:t>
      </w:r>
      <w:r>
        <w:rPr>
          <w:b w:val="false"/>
          <w:i w:val="false"/>
          <w:caps w:val="false"/>
          <w:smallCaps w:val="false"/>
          <w:color w:val="202124"/>
          <w:spacing w:val="0"/>
          <w:sz w:val="24"/>
          <w:szCs w:val="24"/>
        </w:rPr>
        <w:t>⁠.</w:t>
      </w:r>
    </w:p>
    <w:p>
      <w:pPr>
        <w:pStyle w:val="Cuerpodetexto"/>
        <w:widowControl/>
        <w:spacing w:before="0" w:after="60"/>
        <w:ind w:left="0" w:right="0" w:hanging="0"/>
        <w:rPr/>
      </w:pPr>
      <w:r>
        <w:rPr>
          <w:b w:val="false"/>
          <w:i w:val="false"/>
          <w:caps w:val="false"/>
          <w:smallCaps w:val="false"/>
          <w:color w:val="202124"/>
          <w:spacing w:val="0"/>
          <w:sz w:val="24"/>
          <w:szCs w:val="24"/>
        </w:rPr>
        <w:t xml:space="preserve">Nowadays, the development of high-throughput sequencing is clarifying some aspects of the evolution of the green lineage </w:t>
      </w:r>
      <w:r>
        <w:rPr>
          <w:b w:val="false"/>
          <w:i w:val="false"/>
          <w:caps w:val="false"/>
          <w:smallCaps w:val="false"/>
          <w:color w:val="202124"/>
          <w:spacing w:val="0"/>
          <w:position w:val="0"/>
          <w:sz w:val="24"/>
          <w:sz w:val="24"/>
          <w:szCs w:val="24"/>
          <w:vertAlign w:val="baseline"/>
        </w:rPr>
        <w:t>(Bachy et al., 2022; Becker &amp; Marin, 2009; Benites et al., 2021; Leliaert et al., 2012; Merchant et al., 2007)</w:t>
      </w:r>
      <w:r>
        <w:rPr>
          <w:b w:val="false"/>
          <w:i w:val="false"/>
          <w:caps w:val="false"/>
          <w:smallCaps w:val="false"/>
          <w:color w:val="202124"/>
          <w:spacing w:val="0"/>
          <w:sz w:val="24"/>
          <w:szCs w:val="24"/>
        </w:rPr>
        <w:t xml:space="preserve">⁠. An early divergence of two discrete clades from an ancestral green microalga is hypothesized. These two main clades are: the Streptophyta, including land plants and charophyte (green algae that are their closest ancestors/older sisters); and the Chlorophyta, comprising the core chlorophytes and their closest ancestors/older sisters the prasinophytes </w:t>
      </w:r>
      <w:r>
        <w:rPr>
          <w:b w:val="false"/>
          <w:i w:val="false"/>
          <w:caps w:val="false"/>
          <w:smallCaps w:val="false"/>
          <w:color w:val="202124"/>
          <w:spacing w:val="0"/>
          <w:position w:val="0"/>
          <w:sz w:val="24"/>
          <w:sz w:val="24"/>
          <w:szCs w:val="24"/>
          <w:vertAlign w:val="baseline"/>
        </w:rPr>
        <w:t>(Bachy et al., 2022; Leliaert et al., 2012; Tragin &amp; Vaulot, 2019)</w:t>
      </w:r>
      <w:r>
        <w:rPr>
          <w:b w:val="false"/>
          <w:i w:val="false"/>
          <w:caps w:val="false"/>
          <w:smallCaps w:val="false"/>
          <w:color w:val="202124"/>
          <w:spacing w:val="0"/>
          <w:sz w:val="24"/>
          <w:szCs w:val="24"/>
        </w:rPr>
        <w:t>⁠ (Fig. 5).</w:t>
      </w:r>
    </w:p>
    <w:p>
      <w:pPr>
        <w:pStyle w:val="Cuerpodetexto"/>
        <w:widowControl/>
        <w:spacing w:before="0" w:after="60"/>
        <w:ind w:left="0" w:right="0" w:hanging="0"/>
        <w:rPr>
          <w:rFonts w:ascii="Liberation Sans" w:hAnsi="Liberation Sans"/>
          <w:b w:val="false"/>
          <w:b w:val="false"/>
          <w:i w:val="false"/>
          <w:i w:val="false"/>
          <w:caps w:val="false"/>
          <w:smallCaps w:val="false"/>
          <w:color w:val="202124"/>
          <w:spacing w:val="0"/>
          <w:sz w:val="24"/>
          <w:szCs w:val="24"/>
        </w:rPr>
      </w:pPr>
      <w:r>
        <w:rPr>
          <w:b w:val="false"/>
          <w:i w:val="false"/>
          <w:caps w:val="false"/>
          <w:smallCaps w:val="false"/>
          <w:color w:val="202124"/>
          <w:spacing w:val="0"/>
          <w:sz w:val="24"/>
          <w:szCs w:val="24"/>
        </w:rPr>
        <mc:AlternateContent>
          <mc:Choice Requires="wps">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6123305" cy="7740015"/>
                <wp:effectExtent l="0" t="0" r="0" b="0"/>
                <wp:wrapSquare wrapText="largest"/>
                <wp:docPr id="14" name="Marco1"/>
                <a:graphic xmlns:a="http://schemas.openxmlformats.org/drawingml/2006/main">
                  <a:graphicData uri="http://schemas.microsoft.com/office/word/2010/wordprocessingShape">
                    <wps:wsp>
                      <wps:cNvSpPr/>
                      <wps:spPr>
                        <a:xfrm>
                          <a:off x="0" y="0"/>
                          <a:ext cx="6122520" cy="773928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sz w:val="20"/>
                              </w:rPr>
                              <w:t xml:space="preserve">Figure : </w:t>
                            </w:r>
                            <w:r>
                              <w:rPr>
                                <w:b/>
                                <w:bCs/>
                                <w:sz w:val="20"/>
                              </w:rPr>
                              <w:t>Phylogenetic relationships among the main lineages of green plants.</w:t>
                            </w:r>
                            <w:r>
                              <w:rPr>
                                <w:sz w:val="20"/>
                              </w:rPr>
                              <w:t xml:space="preserve"> Figure obtained from </w:t>
                            </w:r>
                            <w:r>
                              <w:rPr>
                                <w:rFonts w:ascii="Liberation Sans" w:hAnsi="Liberation Sans"/>
                                <w:b w:val="false"/>
                                <w:i/>
                                <w:iCs/>
                                <w:caps w:val="false"/>
                                <w:smallCaps w:val="false"/>
                                <w:color w:val="202124"/>
                                <w:spacing w:val="0"/>
                                <w:position w:val="0"/>
                                <w:sz w:val="22"/>
                                <w:sz w:val="22"/>
                                <w:szCs w:val="22"/>
                                <w:vertAlign w:val="baseline"/>
                              </w:rPr>
                              <w:t>(Leliaert et al., 2011)</w:t>
                            </w:r>
                            <w:r>
                              <w:rPr>
                                <w:rFonts w:ascii="Liberation Sans" w:hAnsi="Liberation Sans"/>
                                <w:b w:val="false"/>
                                <w:i/>
                                <w:iCs/>
                                <w:caps w:val="false"/>
                                <w:smallCaps w:val="false"/>
                                <w:color w:val="202124"/>
                                <w:spacing w:val="0"/>
                                <w:sz w:val="22"/>
                                <w:szCs w:val="22"/>
                              </w:rPr>
                              <w:t>⁠</w:t>
                            </w:r>
                            <w:r>
                              <w:rPr>
                                <w:sz w:val="20"/>
                              </w:rPr>
                              <w:t>. The tree topology is a composite on accepted relationships based on molecular phylogenetic evidence. Uncertain phylogenetic relationships are indicated by polytomies. The divergence times are rough approximations based on the fossil record and molecular clock estimates. Drawings illustrate representatives of each lineage: (1) Acetabularia, (2) Pediastrum, (3) Chlorella, (4) Tetraselmis, (5) Picocystis, (6) Ostreococcus, (7) Micromonas, (8) Crustomastix, (9) Monomastix, (10) Pyramimonas, (11) Pycnococcus, (12) Pseudoscourfieldia, (13) Nephroselmis, (14) Prasinococcus, (15) Verdigellas (a: general habit, b: individual cells in a gelatinous matrix), (16) Mesostigma, (17) Chlorokybus, (18) Klebsormidium, (19) Chara, (20) Xanthidium, (21) Coleochaete, (22) Chaetosphaeridium, (23) Ranunculus.</w:t>
                            </w:r>
                          </w:p>
                        </w:txbxContent>
                      </wps:txbx>
                      <wps:bodyPr lIns="0" rIns="0" tIns="0" bIns="0">
                        <a:noAutofit/>
                      </wps:bodyPr>
                    </wps:wsp>
                  </a:graphicData>
                </a:graphic>
              </wp:anchor>
            </w:drawing>
          </mc:Choice>
          <mc:Fallback>
            <w:pict>
              <v:rect id="shape_0" ID="Marco1" stroked="f" style="position:absolute;margin-left:-0.1pt;margin-top:0.05pt;width:482.05pt;height:609.35pt;mso-position-horizontal:center">
                <w10:wrap type="square"/>
                <v:fill o:detectmouseclick="t" on="false"/>
                <v:stroke color="#3465a4" joinstyle="round" endcap="flat"/>
                <v:textbox>
                  <w:txbxContent>
                    <w:p>
                      <w:pPr>
                        <w:pStyle w:val="Contenidodelmarco"/>
                        <w:overflowPunct w:val="true"/>
                        <w:spacing w:before="120" w:after="120"/>
                        <w:rPr/>
                      </w:pPr>
                      <w:r>
                        <w:rPr>
                          <w:sz w:val="20"/>
                        </w:rPr>
                        <w:t xml:space="preserve">Figure : </w:t>
                      </w:r>
                      <w:r>
                        <w:rPr>
                          <w:b/>
                          <w:bCs/>
                          <w:sz w:val="20"/>
                        </w:rPr>
                        <w:t>Phylogenetic relationships among the main lineages of green plants.</w:t>
                      </w:r>
                      <w:r>
                        <w:rPr>
                          <w:sz w:val="20"/>
                        </w:rPr>
                        <w:t xml:space="preserve"> Figure obtained from </w:t>
                      </w:r>
                      <w:r>
                        <w:rPr>
                          <w:rFonts w:ascii="Liberation Sans" w:hAnsi="Liberation Sans"/>
                          <w:b w:val="false"/>
                          <w:i/>
                          <w:iCs/>
                          <w:caps w:val="false"/>
                          <w:smallCaps w:val="false"/>
                          <w:color w:val="202124"/>
                          <w:spacing w:val="0"/>
                          <w:position w:val="0"/>
                          <w:sz w:val="22"/>
                          <w:sz w:val="22"/>
                          <w:szCs w:val="22"/>
                          <w:vertAlign w:val="baseline"/>
                        </w:rPr>
                        <w:t>(Leliaert et al., 2011)</w:t>
                      </w:r>
                      <w:r>
                        <w:rPr>
                          <w:rFonts w:ascii="Liberation Sans" w:hAnsi="Liberation Sans"/>
                          <w:b w:val="false"/>
                          <w:i/>
                          <w:iCs/>
                          <w:caps w:val="false"/>
                          <w:smallCaps w:val="false"/>
                          <w:color w:val="202124"/>
                          <w:spacing w:val="0"/>
                          <w:sz w:val="22"/>
                          <w:szCs w:val="22"/>
                        </w:rPr>
                        <w:t>⁠</w:t>
                      </w:r>
                      <w:r>
                        <w:rPr>
                          <w:sz w:val="20"/>
                        </w:rPr>
                        <w:t>. The tree topology is a composite on accepted relationships based on molecular phylogenetic evidence. Uncertain phylogenetic relationships are indicated by polytomies. The divergence times are rough approximations based on the fossil record and molecular clock estimates. Drawings illustrate representatives of each lineage: (1) Acetabularia, (2) Pediastrum, (3) Chlorella, (4) Tetraselmis, (5) Picocystis, (6) Ostreococcus, (7) Micromonas, (8) Crustomastix, (9) Monomastix, (10) Pyramimonas, (11) Pycnococcus, (12) Pseudoscourfieldia, (13) Nephroselmis, (14) Prasinococcus, (15) Verdigellas (a: general habit, b: individual cells in a gelatinous matrix), (16) Mesostigma, (17) Chlorokybus, (18) Klebsormidium, (19) Chara, (20) Xanthidium, (21) Coleochaete, (22) Chaetosphaeridium, (23) Ranunculus.</w:t>
                      </w:r>
                    </w:p>
                  </w:txbxContent>
                </v:textbox>
              </v:rect>
            </w:pict>
          </mc:Fallback>
        </mc:AlternateContent>
      </w:r>
    </w:p>
    <w:p>
      <w:pPr>
        <w:pStyle w:val="Cuerpodetexto"/>
        <w:widowControl/>
        <w:spacing w:before="0" w:after="60"/>
        <w:ind w:left="0" w:right="0" w:hanging="0"/>
        <w:rPr/>
      </w:pPr>
      <w:r>
        <w:rPr>
          <w:b w:val="false"/>
          <w:i w:val="false"/>
          <w:caps w:val="false"/>
          <w:smallCaps w:val="false"/>
          <w:color w:val="202124"/>
          <w:spacing w:val="0"/>
          <w:sz w:val="24"/>
          <w:szCs w:val="24"/>
        </w:rPr>
        <w:t xml:space="preserve">Previous hypotheses posited the domination of the marine waters by the so-called red lineage conformed by diatoms and dinoflagellates, while the green lineage was thought to have less importance in marine water than in terrestrial environments </w:t>
      </w:r>
      <w:r>
        <w:rPr>
          <w:b w:val="false"/>
          <w:i w:val="false"/>
          <w:caps w:val="false"/>
          <w:smallCaps w:val="false"/>
          <w:color w:val="202124"/>
          <w:spacing w:val="0"/>
          <w:position w:val="0"/>
          <w:sz w:val="24"/>
          <w:sz w:val="24"/>
          <w:szCs w:val="24"/>
          <w:vertAlign w:val="baseline"/>
        </w:rPr>
        <w:t>(Worden et al., 2004)</w:t>
      </w:r>
      <w:r>
        <w:rPr>
          <w:b w:val="false"/>
          <w:i w:val="false"/>
          <w:caps w:val="false"/>
          <w:smallCaps w:val="false"/>
          <w:color w:val="202124"/>
          <w:spacing w:val="0"/>
          <w:sz w:val="24"/>
          <w:szCs w:val="24"/>
        </w:rPr>
        <w:t xml:space="preserve">⁠. These two lineages established their differences a long time ago when the endosymbiotic events took place, giving rise to the green lineage (one single endosymbiotic event) and the red lineage (two or even more endosymbiotic events) </w:t>
      </w:r>
      <w:r>
        <w:rPr>
          <w:b w:val="false"/>
          <w:i w:val="false"/>
          <w:caps w:val="false"/>
          <w:smallCaps w:val="false"/>
          <w:color w:val="202124"/>
          <w:spacing w:val="0"/>
          <w:position w:val="0"/>
          <w:sz w:val="24"/>
          <w:sz w:val="24"/>
          <w:szCs w:val="24"/>
          <w:vertAlign w:val="baseline"/>
        </w:rPr>
        <w:t>(Leliaert et al., 2012)</w:t>
      </w:r>
      <w:r>
        <w:rPr>
          <w:b w:val="false"/>
          <w:i w:val="false"/>
          <w:caps w:val="false"/>
          <w:smallCaps w:val="false"/>
          <w:color w:val="202124"/>
          <w:spacing w:val="0"/>
          <w:sz w:val="24"/>
          <w:szCs w:val="24"/>
        </w:rPr>
        <w:t>⁠.</w:t>
      </w:r>
    </w:p>
    <w:p>
      <w:pPr>
        <w:pStyle w:val="Cuerpodetexto"/>
        <w:widowControl/>
        <w:spacing w:before="0" w:after="60"/>
        <w:ind w:left="0" w:right="0" w:hanging="0"/>
        <w:rPr/>
      </w:pPr>
      <w:r>
        <w:rPr>
          <w:b w:val="false"/>
          <w:i w:val="false"/>
          <w:caps w:val="false"/>
          <w:smallCaps w:val="false"/>
          <w:color w:val="202124"/>
          <w:spacing w:val="0"/>
          <w:sz w:val="24"/>
          <w:szCs w:val="24"/>
        </w:rPr>
        <w:t>However, in the last decade, metabarcoding studies have completed the previous hypotheses based in microscopic and traditional molecular techniques. These studies have confirmed the importance of the green lineage in marine waters. Also, the cosmopolitan distribution of prasinophytes has been described, especially the older sisters from the order Mamiellales (Collado-Fabbri et al., 2011; Demir-Hilton et al., 2011; Leconte et al., 2020; Tragin &amp; Vaulot, 2019; Worden et al., 2004)</w:t>
      </w:r>
      <w:r>
        <w:rPr>
          <w:b w:val="false"/>
          <w:i w:val="false"/>
          <w:caps w:val="false"/>
          <w:smallCaps w:val="false"/>
          <w:color w:val="202124"/>
          <w:spacing w:val="0"/>
          <w:position w:val="0"/>
          <w:sz w:val="24"/>
          <w:sz w:val="24"/>
          <w:szCs w:val="24"/>
          <w:vertAlign w:val="baseline"/>
        </w:rPr>
        <w:t>⁠</w:t>
      </w:r>
      <w:r>
        <w:rPr>
          <w:b w:val="false"/>
          <w:i w:val="false"/>
          <w:caps w:val="false"/>
          <w:smallCaps w:val="false"/>
          <w:color w:val="202124"/>
          <w:spacing w:val="0"/>
          <w:sz w:val="24"/>
          <w:szCs w:val="24"/>
        </w:rPr>
        <w:t xml:space="preserve">⁠. </w:t>
      </w:r>
    </w:p>
    <w:p>
      <w:pPr>
        <w:pStyle w:val="Cuerpodetexto"/>
        <w:widowControl/>
        <w:spacing w:before="0" w:after="60"/>
        <w:ind w:left="0" w:right="0" w:hanging="0"/>
        <w:rPr/>
      </w:pPr>
      <w:r>
        <w:rPr>
          <w:b w:val="false"/>
          <w:i w:val="false"/>
          <w:caps w:val="false"/>
          <w:smallCaps w:val="false"/>
          <w:color w:val="202124"/>
          <w:spacing w:val="0"/>
          <w:sz w:val="24"/>
          <w:szCs w:val="24"/>
        </w:rPr>
        <w:t xml:space="preserve">In that taxonomic context is placed </w:t>
      </w:r>
      <w:r>
        <w:rPr>
          <w:b w:val="false"/>
          <w:i/>
          <w:iCs/>
          <w:caps w:val="false"/>
          <w:smallCaps w:val="false"/>
          <w:color w:val="202124"/>
          <w:spacing w:val="0"/>
          <w:sz w:val="24"/>
          <w:szCs w:val="24"/>
        </w:rPr>
        <w:t>Ostreococcus tauri</w:t>
      </w:r>
      <w:r>
        <w:rPr>
          <w:b w:val="false"/>
          <w:i w:val="false"/>
          <w:caps w:val="false"/>
          <w:smallCaps w:val="false"/>
          <w:color w:val="202124"/>
          <w:spacing w:val="0"/>
          <w:sz w:val="24"/>
          <w:szCs w:val="24"/>
        </w:rPr>
        <w:t xml:space="preserve">, which is considered a green mamiellale microalgae (Fig 5-6). Its contribution to the marine phytoplankton is crucial in a wide range of oceans and seas all over the world </w:t>
      </w:r>
      <w:r>
        <w:rPr>
          <w:b w:val="false"/>
          <w:i w:val="false"/>
          <w:caps w:val="false"/>
          <w:smallCaps w:val="false"/>
          <w:color w:val="202124"/>
          <w:spacing w:val="0"/>
          <w:position w:val="0"/>
          <w:sz w:val="24"/>
          <w:sz w:val="24"/>
          <w:szCs w:val="24"/>
          <w:vertAlign w:val="baseline"/>
        </w:rPr>
        <w:t>(Benites et al., 2021; Collado-Fabbri et al., 2011; Demir-Hilton et al., 2011)</w:t>
      </w:r>
      <w:r>
        <w:rPr>
          <w:b w:val="false"/>
          <w:i w:val="false"/>
          <w:caps w:val="false"/>
          <w:smallCaps w:val="false"/>
          <w:color w:val="202124"/>
          <w:spacing w:val="0"/>
          <w:sz w:val="24"/>
          <w:szCs w:val="24"/>
        </w:rPr>
        <w:t xml:space="preserve">⁠. As an example, different Ostreococcus strains have caused blooms in the Atlantic and Pacific Oceans </w:t>
      </w:r>
      <w:r>
        <w:rPr>
          <w:b w:val="false"/>
          <w:i w:val="false"/>
          <w:caps w:val="false"/>
          <w:smallCaps w:val="false"/>
          <w:color w:val="202124"/>
          <w:spacing w:val="0"/>
          <w:position w:val="0"/>
          <w:sz w:val="24"/>
          <w:sz w:val="24"/>
          <w:szCs w:val="24"/>
          <w:vertAlign w:val="baseline"/>
        </w:rPr>
        <w:t>(O’Kelly et al., 2003; Worden et al., 2004)</w:t>
      </w:r>
      <w:r>
        <w:rPr>
          <w:b w:val="false"/>
          <w:i w:val="false"/>
          <w:caps w:val="false"/>
          <w:smallCaps w:val="false"/>
          <w:color w:val="202124"/>
          <w:spacing w:val="0"/>
          <w:sz w:val="24"/>
          <w:szCs w:val="24"/>
        </w:rPr>
        <w:t xml:space="preserve">⁠. Furthermore, </w:t>
      </w:r>
      <w:r>
        <w:rPr>
          <w:b w:val="false"/>
          <w:i w:val="false"/>
          <w:iCs w:val="false"/>
          <w:caps w:val="false"/>
          <w:smallCaps w:val="false"/>
          <w:color w:val="202124"/>
          <w:spacing w:val="0"/>
          <w:sz w:val="24"/>
          <w:szCs w:val="24"/>
        </w:rPr>
        <w:t xml:space="preserve">a certain Ostreococcus strain was found to be the most prevalent Mamiellales in the Mediterranean Sea </w:t>
      </w:r>
      <w:r>
        <w:rPr>
          <w:b w:val="false"/>
          <w:i w:val="false"/>
          <w:iCs w:val="false"/>
          <w:caps w:val="false"/>
          <w:smallCaps w:val="false"/>
          <w:color w:val="202124"/>
          <w:spacing w:val="0"/>
          <w:position w:val="0"/>
          <w:sz w:val="24"/>
          <w:sz w:val="24"/>
          <w:szCs w:val="24"/>
          <w:vertAlign w:val="baseline"/>
        </w:rPr>
        <w:t>(Tragin &amp; Vaulot, 2019)</w:t>
      </w:r>
      <w:r>
        <w:rPr>
          <w:b w:val="false"/>
          <w:i w:val="false"/>
          <w:iCs w:val="false"/>
          <w:caps w:val="false"/>
          <w:smallCaps w:val="false"/>
          <w:color w:val="202124"/>
          <w:spacing w:val="0"/>
          <w:sz w:val="24"/>
          <w:szCs w:val="24"/>
        </w:rPr>
        <w:t xml:space="preserve">⁠. In spite of its ecologically important role </w:t>
      </w:r>
      <w:r>
        <w:rPr>
          <w:b w:val="false"/>
          <w:i w:val="false"/>
          <w:iCs w:val="false"/>
          <w:caps w:val="false"/>
          <w:smallCaps w:val="false"/>
          <w:color w:val="202124"/>
          <w:spacing w:val="0"/>
          <w:position w:val="0"/>
          <w:sz w:val="24"/>
          <w:sz w:val="24"/>
          <w:szCs w:val="24"/>
          <w:vertAlign w:val="baseline"/>
        </w:rPr>
        <w:t>(Chapman, 2013; Worden et al., 2004)</w:t>
      </w:r>
      <w:r>
        <w:rPr>
          <w:b w:val="false"/>
          <w:i w:val="false"/>
          <w:iCs w:val="false"/>
          <w:caps w:val="false"/>
          <w:smallCaps w:val="false"/>
          <w:color w:val="202124"/>
          <w:spacing w:val="0"/>
          <w:sz w:val="24"/>
          <w:szCs w:val="24"/>
        </w:rPr>
        <w:t xml:space="preserve">⁠ and presence in natural environments, </w:t>
      </w:r>
      <w:r>
        <w:rPr>
          <w:b w:val="false"/>
          <w:i/>
          <w:iCs/>
          <w:caps w:val="false"/>
          <w:smallCaps w:val="false"/>
          <w:color w:val="202124"/>
          <w:spacing w:val="0"/>
          <w:sz w:val="24"/>
          <w:szCs w:val="24"/>
        </w:rPr>
        <w:t>Ostreococcus tauri</w:t>
      </w:r>
      <w:r>
        <w:rPr>
          <w:b w:val="false"/>
          <w:i w:val="false"/>
          <w:iCs w:val="false"/>
          <w:caps w:val="false"/>
          <w:smallCaps w:val="false"/>
          <w:color w:val="202124"/>
          <w:spacing w:val="0"/>
          <w:sz w:val="24"/>
          <w:szCs w:val="24"/>
        </w:rPr>
        <w:t xml:space="preserve"> is the world’s smallest free-living eukaryote known to date (around 1 µm). Due to its small size, </w:t>
      </w:r>
      <w:r>
        <w:rPr>
          <w:b w:val="false"/>
          <w:i/>
          <w:iCs/>
          <w:caps w:val="false"/>
          <w:smallCaps w:val="false"/>
          <w:color w:val="202124"/>
          <w:spacing w:val="0"/>
          <w:sz w:val="24"/>
          <w:szCs w:val="24"/>
        </w:rPr>
        <w:t>Ostreococcus tauri</w:t>
      </w:r>
      <w:r>
        <w:rPr>
          <w:b w:val="false"/>
          <w:i w:val="false"/>
          <w:iCs w:val="false"/>
          <w:caps w:val="false"/>
          <w:smallCaps w:val="false"/>
          <w:color w:val="202124"/>
          <w:spacing w:val="0"/>
          <w:sz w:val="24"/>
          <w:szCs w:val="24"/>
        </w:rPr>
        <w:t xml:space="preserve"> have been “invisible” to field researchers for a long time. It was first described in a bloom that took place on the french Thau Lagoon, using flow cytometry. Nowadays, it is known that </w:t>
      </w:r>
      <w:r>
        <w:rPr>
          <w:b w:val="false"/>
          <w:i/>
          <w:iCs/>
          <w:caps w:val="false"/>
          <w:smallCaps w:val="false"/>
          <w:color w:val="202124"/>
          <w:spacing w:val="0"/>
          <w:sz w:val="24"/>
          <w:szCs w:val="24"/>
        </w:rPr>
        <w:t xml:space="preserve">Ostreococcus tauri </w:t>
      </w:r>
      <w:r>
        <w:rPr>
          <w:b w:val="false"/>
          <w:i w:val="false"/>
          <w:iCs w:val="false"/>
          <w:caps w:val="false"/>
          <w:smallCaps w:val="false"/>
          <w:color w:val="202124"/>
          <w:spacing w:val="0"/>
          <w:sz w:val="24"/>
          <w:szCs w:val="24"/>
        </w:rPr>
        <w:t xml:space="preserve">cells contain a nucleus, only one chloroplast and one mitochondrion, a starch granule and a very reduced or almost non-existent cytoplasmic compartment </w:t>
      </w:r>
      <w:r>
        <w:rPr>
          <w:b w:val="false"/>
          <w:i w:val="false"/>
          <w:iCs w:val="false"/>
          <w:caps w:val="false"/>
          <w:smallCaps w:val="false"/>
          <w:color w:val="202124"/>
          <w:spacing w:val="0"/>
          <w:position w:val="0"/>
          <w:sz w:val="24"/>
          <w:sz w:val="24"/>
          <w:szCs w:val="24"/>
          <w:vertAlign w:val="baseline"/>
        </w:rPr>
        <w:t>(Moreau, H, Grimsley, N. Derelle, E, Ferraz, C, Escande, ML, Eychenié, S , Cooke, R, Piganeau, G, Desdevises, Y, Bellec, 1995)</w:t>
      </w:r>
      <w:r>
        <w:rPr>
          <w:b w:val="false"/>
          <w:i w:val="false"/>
          <w:iCs w:val="false"/>
          <w:caps w:val="false"/>
          <w:smallCaps w:val="false"/>
          <w:color w:val="202124"/>
          <w:spacing w:val="0"/>
          <w:sz w:val="24"/>
          <w:szCs w:val="24"/>
        </w:rPr>
        <w:t xml:space="preserve">⁠. </w:t>
      </w:r>
      <w:r>
        <w:rPr>
          <w:b w:val="false"/>
          <w:i w:val="false"/>
          <w:iCs w:val="false"/>
          <w:caps w:val="false"/>
          <w:smallCaps w:val="false"/>
          <w:color w:val="C9211E"/>
          <w:spacing w:val="0"/>
          <w:sz w:val="24"/>
          <w:szCs w:val="24"/>
        </w:rPr>
        <w:t>(CITA MAL)</w:t>
      </w:r>
    </w:p>
    <w:p>
      <w:pPr>
        <w:pStyle w:val="Cuerpodetexto"/>
        <w:widowControl/>
        <w:spacing w:before="0" w:after="60"/>
        <w:ind w:left="0" w:right="0" w:hanging="0"/>
        <w:rPr>
          <w:rFonts w:ascii="Liberation Sans" w:hAnsi="Liberation Sans"/>
          <w:b w:val="false"/>
          <w:b w:val="false"/>
          <w:i w:val="false"/>
          <w:i w:val="false"/>
          <w:iCs w:val="false"/>
          <w:caps w:val="false"/>
          <w:smallCaps w:val="false"/>
          <w:color w:val="202124"/>
          <w:spacing w:val="0"/>
          <w:sz w:val="24"/>
          <w:szCs w:val="24"/>
        </w:rPr>
      </w:pPr>
      <w:r>
        <w:rPr>
          <w:b w:val="false"/>
          <w:i w:val="false"/>
          <w:iCs w:val="false"/>
          <w:caps w:val="false"/>
          <w:smallCaps w:val="false"/>
          <w:color w:val="202124"/>
          <w:spacing w:val="0"/>
          <w:sz w:val="24"/>
          <w:szCs w:val="24"/>
        </w:rPr>
      </w:r>
    </w:p>
    <w:p>
      <w:pPr>
        <w:pStyle w:val="Cuerpodetexto"/>
        <w:widowControl/>
        <w:spacing w:before="0" w:after="60"/>
        <w:ind w:left="0" w:right="0" w:hanging="0"/>
        <w:rPr>
          <w:rFonts w:ascii="Liberation Sans" w:hAnsi="Liberation Sans"/>
          <w:b w:val="false"/>
          <w:b w:val="false"/>
          <w:i w:val="false"/>
          <w:i w:val="false"/>
          <w:iCs w:val="false"/>
          <w:caps w:val="false"/>
          <w:smallCaps w:val="false"/>
          <w:color w:val="202124"/>
          <w:spacing w:val="0"/>
          <w:sz w:val="24"/>
          <w:szCs w:val="24"/>
        </w:rPr>
      </w:pPr>
      <w:r>
        <w:rPr>
          <w:b w:val="false"/>
          <w:i w:val="false"/>
          <w:iCs w:val="false"/>
          <w:caps w:val="false"/>
          <w:smallCaps w:val="false"/>
          <w:color w:val="202124"/>
          <w:spacing w:val="0"/>
          <w:sz w:val="24"/>
          <w:szCs w:val="24"/>
        </w:rPr>
        <mc:AlternateContent>
          <mc:Choice Requires="wps">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6123305" cy="4098290"/>
                <wp:effectExtent l="0" t="0" r="0" b="0"/>
                <wp:wrapSquare wrapText="largest"/>
                <wp:docPr id="16" name="Marco26"/>
                <a:graphic xmlns:a="http://schemas.openxmlformats.org/drawingml/2006/main">
                  <a:graphicData uri="http://schemas.microsoft.com/office/word/2010/wordprocessingShape">
                    <wps:wsp>
                      <wps:cNvSpPr/>
                      <wps:spPr>
                        <a:xfrm>
                          <a:off x="0" y="0"/>
                          <a:ext cx="6122520" cy="409752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sz w:val="20"/>
                              </w:rPr>
                              <w:t xml:space="preserve">Figure : </w:t>
                            </w:r>
                            <w:r>
                              <w:rPr>
                                <w:b/>
                                <w:bCs/>
                                <w:sz w:val="20"/>
                              </w:rPr>
                              <w:t>Ostreococcus tauri.</w:t>
                            </w:r>
                            <w:r>
                              <w:rPr>
                                <w:sz w:val="20"/>
                              </w:rPr>
                              <w:t xml:space="preserve"> (A) Tomographic 2D section from an O. tauri cell from </w:t>
                            </w:r>
                            <w:r>
                              <w:rPr>
                                <w:rFonts w:ascii="Liberation Sans" w:hAnsi="Liberation Sans"/>
                                <w:b w:val="false"/>
                                <w:i w:val="false"/>
                                <w:iCs w:val="false"/>
                                <w:caps w:val="false"/>
                                <w:smallCaps w:val="false"/>
                                <w:color w:val="202124"/>
                                <w:spacing w:val="0"/>
                                <w:position w:val="0"/>
                                <w:sz w:val="24"/>
                                <w:sz w:val="24"/>
                                <w:szCs w:val="24"/>
                                <w:vertAlign w:val="baseline"/>
                              </w:rPr>
                              <w:t>(Henderson et al., 2012)</w:t>
                            </w:r>
                            <w:r>
                              <w:rPr>
                                <w:rFonts w:ascii="Liberation Sans" w:hAnsi="Liberation Sans"/>
                                <w:b w:val="false"/>
                                <w:i w:val="false"/>
                                <w:iCs w:val="false"/>
                                <w:caps w:val="false"/>
                                <w:smallCaps w:val="false"/>
                                <w:color w:val="202124"/>
                                <w:spacing w:val="0"/>
                                <w:sz w:val="24"/>
                                <w:szCs w:val="24"/>
                              </w:rPr>
                              <w:t>⁠</w:t>
                            </w:r>
                            <w:r>
                              <w:rPr>
                                <w:sz w:val="20"/>
                              </w:rPr>
                              <w:t xml:space="preserve">. (B) An illustrated diagram of a O. tauri cell based on 3-D segmentation from the same study. Labels: nucleus N, chloroplast C, Golgi body G, mitochondrion M, starch granule SG and granules GR. </w:t>
                            </w:r>
                          </w:p>
                        </w:txbxContent>
                      </wps:txbx>
                      <wps:bodyPr lIns="0" rIns="0" tIns="0" bIns="0">
                        <a:noAutofit/>
                      </wps:bodyPr>
                    </wps:wsp>
                  </a:graphicData>
                </a:graphic>
              </wp:anchor>
            </w:drawing>
          </mc:Choice>
          <mc:Fallback>
            <w:pict>
              <v:rect id="shape_0" ID="Marco26" stroked="f" style="position:absolute;margin-left:-0.1pt;margin-top:0.05pt;width:482.05pt;height:322.6pt;mso-position-horizontal:center">
                <w10:wrap type="square"/>
                <v:fill o:detectmouseclick="t" on="false"/>
                <v:stroke color="#3465a4" joinstyle="round" endcap="flat"/>
                <v:textbox>
                  <w:txbxContent>
                    <w:p>
                      <w:pPr>
                        <w:pStyle w:val="Contenidodelmarco"/>
                        <w:overflowPunct w:val="true"/>
                        <w:spacing w:before="120" w:after="120"/>
                        <w:rPr/>
                      </w:pPr>
                      <w:r>
                        <w:rPr>
                          <w:sz w:val="20"/>
                        </w:rPr>
                        <w:t xml:space="preserve">Figure : </w:t>
                      </w:r>
                      <w:r>
                        <w:rPr>
                          <w:b/>
                          <w:bCs/>
                          <w:sz w:val="20"/>
                        </w:rPr>
                        <w:t>Ostreococcus tauri.</w:t>
                      </w:r>
                      <w:r>
                        <w:rPr>
                          <w:sz w:val="20"/>
                        </w:rPr>
                        <w:t xml:space="preserve"> (A) Tomographic 2D section from an O. tauri cell from </w:t>
                      </w:r>
                      <w:r>
                        <w:rPr>
                          <w:rFonts w:ascii="Liberation Sans" w:hAnsi="Liberation Sans"/>
                          <w:b w:val="false"/>
                          <w:i w:val="false"/>
                          <w:iCs w:val="false"/>
                          <w:caps w:val="false"/>
                          <w:smallCaps w:val="false"/>
                          <w:color w:val="202124"/>
                          <w:spacing w:val="0"/>
                          <w:position w:val="0"/>
                          <w:sz w:val="24"/>
                          <w:sz w:val="24"/>
                          <w:szCs w:val="24"/>
                          <w:vertAlign w:val="baseline"/>
                        </w:rPr>
                        <w:t>(Henderson et al., 2012)</w:t>
                      </w:r>
                      <w:r>
                        <w:rPr>
                          <w:rFonts w:ascii="Liberation Sans" w:hAnsi="Liberation Sans"/>
                          <w:b w:val="false"/>
                          <w:i w:val="false"/>
                          <w:iCs w:val="false"/>
                          <w:caps w:val="false"/>
                          <w:smallCaps w:val="false"/>
                          <w:color w:val="202124"/>
                          <w:spacing w:val="0"/>
                          <w:sz w:val="24"/>
                          <w:szCs w:val="24"/>
                        </w:rPr>
                        <w:t>⁠</w:t>
                      </w:r>
                      <w:r>
                        <w:rPr>
                          <w:sz w:val="20"/>
                        </w:rPr>
                        <w:t xml:space="preserve">. (B) An illustrated diagram of a O. tauri cell based on 3-D segmentation from the same study. Labels: nucleus N, chloroplast C, Golgi body G, mitochondrion M, starch granule SG and granules GR. </w:t>
                      </w:r>
                    </w:p>
                  </w:txbxContent>
                </v:textbox>
              </v:rect>
            </w:pict>
          </mc:Fallback>
        </mc:AlternateContent>
      </w:r>
    </w:p>
    <w:p>
      <w:pPr>
        <w:pStyle w:val="Cuerpodetexto"/>
        <w:widowControl/>
        <w:spacing w:before="0" w:after="60"/>
        <w:ind w:left="0" w:right="0" w:hanging="0"/>
        <w:rPr/>
      </w:pPr>
      <w:r>
        <w:rPr>
          <w:b w:val="false"/>
          <w:i w:val="false"/>
          <w:iCs w:val="false"/>
          <w:caps w:val="false"/>
          <w:smallCaps w:val="false"/>
          <w:color w:val="202124"/>
          <w:spacing w:val="0"/>
          <w:sz w:val="24"/>
          <w:szCs w:val="24"/>
        </w:rPr>
        <w:t xml:space="preserve">Meanwhile, genome sequencing approaches to understand marine phytoplankton were focus on the prokaryote component of it </w:t>
      </w:r>
      <w:r>
        <w:rPr>
          <w:b w:val="false"/>
          <w:i w:val="false"/>
          <w:iCs w:val="false"/>
          <w:caps w:val="false"/>
          <w:smallCaps w:val="false"/>
          <w:color w:val="202124"/>
          <w:spacing w:val="0"/>
          <w:position w:val="0"/>
          <w:sz w:val="24"/>
          <w:sz w:val="24"/>
          <w:szCs w:val="24"/>
          <w:vertAlign w:val="baseline"/>
        </w:rPr>
        <w:t>(Berube et al., 2018; Palenik et al., 2003)</w:t>
      </w:r>
      <w:r>
        <w:rPr>
          <w:b w:val="false"/>
          <w:i w:val="false"/>
          <w:iCs w:val="false"/>
          <w:caps w:val="false"/>
          <w:smallCaps w:val="false"/>
          <w:color w:val="202124"/>
          <w:spacing w:val="0"/>
          <w:sz w:val="24"/>
          <w:szCs w:val="24"/>
        </w:rPr>
        <w:t xml:space="preserve">⁠. It wasn’t until 2006 when the genome of </w:t>
      </w:r>
      <w:r>
        <w:rPr>
          <w:b w:val="false"/>
          <w:i/>
          <w:iCs/>
          <w:caps w:val="false"/>
          <w:smallCaps w:val="false"/>
          <w:color w:val="202124"/>
          <w:spacing w:val="0"/>
          <w:sz w:val="24"/>
          <w:szCs w:val="24"/>
        </w:rPr>
        <w:t>Ostreococcus tauri</w:t>
      </w:r>
      <w:r>
        <w:rPr>
          <w:b w:val="false"/>
          <w:i w:val="false"/>
          <w:iCs w:val="false"/>
          <w:caps w:val="false"/>
          <w:smallCaps w:val="false"/>
          <w:color w:val="202124"/>
          <w:spacing w:val="0"/>
          <w:sz w:val="24"/>
          <w:szCs w:val="24"/>
        </w:rPr>
        <w:t xml:space="preserve"> was sequenced by the first time </w:t>
      </w:r>
      <w:r>
        <w:rPr>
          <w:b w:val="false"/>
          <w:i w:val="false"/>
          <w:iCs w:val="false"/>
          <w:caps w:val="false"/>
          <w:smallCaps w:val="false"/>
          <w:color w:val="202124"/>
          <w:spacing w:val="0"/>
          <w:position w:val="0"/>
          <w:sz w:val="24"/>
          <w:sz w:val="24"/>
          <w:szCs w:val="24"/>
          <w:vertAlign w:val="baseline"/>
        </w:rPr>
        <w:t>(Derelle et al., 2006)</w:t>
      </w:r>
      <w:r>
        <w:rPr>
          <w:b w:val="false"/>
          <w:i w:val="false"/>
          <w:iCs w:val="false"/>
          <w:caps w:val="false"/>
          <w:smallCaps w:val="false"/>
          <w:color w:val="202124"/>
          <w:spacing w:val="0"/>
          <w:sz w:val="24"/>
          <w:szCs w:val="24"/>
        </w:rPr>
        <w:t xml:space="preserve">⁠. From that point, an increasing number of picoeukaryotes genomes were sequenced, including a second version of the genome of </w:t>
      </w:r>
      <w:r>
        <w:rPr>
          <w:b w:val="false"/>
          <w:i/>
          <w:iCs/>
          <w:caps w:val="false"/>
          <w:smallCaps w:val="false"/>
          <w:color w:val="202124"/>
          <w:spacing w:val="0"/>
          <w:sz w:val="24"/>
          <w:szCs w:val="24"/>
        </w:rPr>
        <w:t>Ostreococcus tauri</w:t>
      </w:r>
      <w:r>
        <w:rPr>
          <w:b w:val="false"/>
          <w:i w:val="false"/>
          <w:iCs w:val="false"/>
          <w:caps w:val="false"/>
          <w:smallCaps w:val="false"/>
          <w:color w:val="202124"/>
          <w:spacing w:val="0"/>
          <w:sz w:val="24"/>
          <w:szCs w:val="24"/>
        </w:rPr>
        <w:t xml:space="preserve"> </w:t>
      </w:r>
      <w:r>
        <w:rPr>
          <w:b w:val="false"/>
          <w:i w:val="false"/>
          <w:iCs w:val="false"/>
          <w:caps w:val="false"/>
          <w:smallCaps w:val="false"/>
          <w:color w:val="202124"/>
          <w:spacing w:val="0"/>
          <w:position w:val="0"/>
          <w:sz w:val="24"/>
          <w:sz w:val="24"/>
          <w:szCs w:val="24"/>
          <w:vertAlign w:val="baseline"/>
        </w:rPr>
        <w:t>(Blanc-Mathieu et al., 2014)</w:t>
      </w:r>
      <w:r>
        <w:rPr>
          <w:b w:val="false"/>
          <w:i w:val="false"/>
          <w:iCs w:val="false"/>
          <w:caps w:val="false"/>
          <w:smallCaps w:val="false"/>
          <w:color w:val="202124"/>
          <w:spacing w:val="0"/>
          <w:sz w:val="24"/>
          <w:szCs w:val="24"/>
        </w:rPr>
        <w:t xml:space="preserve">⁠. These contributions allowed the identification of unique aspects of its genome, showing that its simplicity goes among its plain cell structure. </w:t>
      </w:r>
    </w:p>
    <w:p>
      <w:pPr>
        <w:pStyle w:val="Cuerpodetexto"/>
        <w:widowControl/>
        <w:spacing w:before="0" w:after="60"/>
        <w:ind w:left="0" w:right="0" w:hanging="0"/>
        <w:rPr/>
      </w:pPr>
      <w:r>
        <w:rPr>
          <w:b w:val="false"/>
          <w:i w:val="false"/>
          <w:iCs w:val="false"/>
          <w:caps w:val="false"/>
          <w:smallCaps w:val="false"/>
          <w:color w:val="202124"/>
          <w:spacing w:val="0"/>
          <w:sz w:val="24"/>
          <w:szCs w:val="24"/>
        </w:rPr>
        <w:t xml:space="preserve">A genome size of 12.56 Mb distributed in 20 chromosomes. Nothing remarkable at first sight since </w:t>
      </w:r>
      <w:r>
        <w:rPr>
          <w:b w:val="false"/>
          <w:i/>
          <w:iCs/>
          <w:caps w:val="false"/>
          <w:smallCaps w:val="false"/>
          <w:color w:val="202124"/>
          <w:spacing w:val="0"/>
          <w:sz w:val="24"/>
          <w:szCs w:val="24"/>
        </w:rPr>
        <w:t>Saccharomyces</w:t>
      </w:r>
      <w:r>
        <w:rPr>
          <w:b w:val="false"/>
          <w:i w:val="false"/>
          <w:iCs w:val="false"/>
          <w:caps w:val="false"/>
          <w:smallCaps w:val="false"/>
          <w:color w:val="202124"/>
          <w:spacing w:val="0"/>
          <w:sz w:val="24"/>
          <w:szCs w:val="24"/>
        </w:rPr>
        <w:t xml:space="preserve"> has similar numbers. The fascinating fact comes when the number of genes of these two organisms are compared. With a similar genome size, </w:t>
      </w:r>
      <w:r>
        <w:rPr>
          <w:b w:val="false"/>
          <w:i/>
          <w:iCs/>
          <w:caps w:val="false"/>
          <w:smallCaps w:val="false"/>
          <w:color w:val="202124"/>
          <w:spacing w:val="0"/>
          <w:sz w:val="24"/>
          <w:szCs w:val="24"/>
        </w:rPr>
        <w:t>Saccharomyces cerevisiae</w:t>
      </w:r>
      <w:r>
        <w:rPr>
          <w:b w:val="false"/>
          <w:i w:val="false"/>
          <w:iCs w:val="false"/>
          <w:caps w:val="false"/>
          <w:smallCaps w:val="false"/>
          <w:color w:val="202124"/>
          <w:spacing w:val="0"/>
          <w:sz w:val="24"/>
          <w:szCs w:val="24"/>
        </w:rPr>
        <w:t xml:space="preserve"> has around 6275 protein coding genes, while Ostreococcus tauri has 8166 </w:t>
      </w:r>
      <w:r>
        <w:rPr>
          <w:b w:val="false"/>
          <w:i w:val="false"/>
          <w:iCs w:val="false"/>
          <w:caps w:val="false"/>
          <w:smallCaps w:val="false"/>
          <w:color w:val="202124"/>
          <w:spacing w:val="0"/>
          <w:position w:val="0"/>
          <w:sz w:val="24"/>
          <w:sz w:val="24"/>
          <w:szCs w:val="24"/>
          <w:vertAlign w:val="baseline"/>
        </w:rPr>
        <w:t>(Blanc-Mathieu et al., 2014; Derelle et al., 2006; Engel et al., 2014)</w:t>
      </w:r>
      <w:r>
        <w:rPr>
          <w:b w:val="false"/>
          <w:i w:val="false"/>
          <w:iCs w:val="false"/>
          <w:caps w:val="false"/>
          <w:smallCaps w:val="false"/>
          <w:color w:val="202124"/>
          <w:spacing w:val="0"/>
          <w:sz w:val="24"/>
          <w:szCs w:val="24"/>
        </w:rPr>
        <w:t xml:space="preserve">⁠. This makes </w:t>
      </w:r>
      <w:r>
        <w:rPr>
          <w:b w:val="false"/>
          <w:i/>
          <w:iCs/>
          <w:caps w:val="false"/>
          <w:smallCaps w:val="false"/>
          <w:color w:val="202124"/>
          <w:spacing w:val="0"/>
          <w:sz w:val="24"/>
          <w:szCs w:val="24"/>
        </w:rPr>
        <w:t>Ostreococcus tauri</w:t>
      </w:r>
      <w:r>
        <w:rPr>
          <w:b w:val="false"/>
          <w:i w:val="false"/>
          <w:iCs w:val="false"/>
          <w:caps w:val="false"/>
          <w:smallCaps w:val="false"/>
          <w:color w:val="202124"/>
          <w:spacing w:val="0"/>
          <w:sz w:val="24"/>
          <w:szCs w:val="24"/>
        </w:rPr>
        <w:t xml:space="preserve"> the most gene dense free-living eukaryote known to date. </w:t>
      </w:r>
    </w:p>
    <w:p>
      <w:pPr>
        <w:pStyle w:val="Cuerpodetexto"/>
        <w:widowControl/>
        <w:spacing w:before="0" w:after="60"/>
        <w:ind w:left="0" w:right="0" w:hanging="0"/>
        <w:rPr/>
      </w:pPr>
      <w:r>
        <w:rPr>
          <w:b w:val="false"/>
          <w:i w:val="false"/>
          <w:iCs w:val="false"/>
          <w:caps w:val="false"/>
          <w:smallCaps w:val="false"/>
          <w:color w:val="202124"/>
          <w:spacing w:val="0"/>
          <w:sz w:val="24"/>
          <w:szCs w:val="24"/>
        </w:rPr>
        <w:t xml:space="preserve">In addition to its short intergenic regions, </w:t>
      </w:r>
      <w:r>
        <w:rPr>
          <w:b w:val="false"/>
          <w:i/>
          <w:iCs/>
          <w:caps w:val="false"/>
          <w:smallCaps w:val="false"/>
          <w:color w:val="202124"/>
          <w:spacing w:val="0"/>
          <w:sz w:val="24"/>
          <w:szCs w:val="24"/>
        </w:rPr>
        <w:t>Ostreococcus tauri</w:t>
      </w:r>
      <w:r>
        <w:rPr>
          <w:b w:val="false"/>
          <w:i w:val="false"/>
          <w:iCs w:val="false"/>
          <w:caps w:val="false"/>
          <w:smallCaps w:val="false"/>
          <w:color w:val="202124"/>
          <w:spacing w:val="0"/>
          <w:sz w:val="24"/>
          <w:szCs w:val="24"/>
        </w:rPr>
        <w:t xml:space="preserve"> has reduced the size of gene families keeping only one copy of each gene or even merged different genes in one. These features contribute to its genome compaction, with the only exception of a long internal duplication on chromosome 19 hypothesized to be of recent origin due to its lack of divergence. Other special features of chromosome 19, as well as chromosome 2, are that they contain 77% of the transposable elements of the genome, they have lower G+C content and even a different codon usage in low G+C content loci of chromosome 2 </w:t>
      </w:r>
      <w:r>
        <w:rPr>
          <w:b w:val="false"/>
          <w:i w:val="false"/>
          <w:iCs w:val="false"/>
          <w:caps w:val="false"/>
          <w:smallCaps w:val="false"/>
          <w:color w:val="202124"/>
          <w:spacing w:val="0"/>
          <w:position w:val="0"/>
          <w:sz w:val="24"/>
          <w:sz w:val="24"/>
          <w:szCs w:val="24"/>
          <w:vertAlign w:val="baseline"/>
        </w:rPr>
        <w:t>(Blanc-Mathieu et al., 2014; Derelle et al., 2006)</w:t>
      </w:r>
      <w:r>
        <w:rPr>
          <w:b w:val="false"/>
          <w:i w:val="false"/>
          <w:iCs w:val="false"/>
          <w:caps w:val="false"/>
          <w:smallCaps w:val="false"/>
          <w:color w:val="202124"/>
          <w:spacing w:val="0"/>
          <w:sz w:val="24"/>
          <w:szCs w:val="24"/>
        </w:rPr>
        <w:t xml:space="preserve">⁠. The first hypotheses about these chromosomes were that they had a different origin that the rest of the genome. Currently, only the chromosome 19 is considered an “alien” chromosome since the most of its protein coding genes are not related to the green lineage. However, chromosome 2 protein coding genes are essential housekeeping genes not duplicated and related to the green lineage, so from that point it started to be considered a sex-related or mating-type chromosome </w:t>
      </w:r>
      <w:r>
        <w:rPr>
          <w:b w:val="false"/>
          <w:i w:val="false"/>
          <w:iCs w:val="false"/>
          <w:caps w:val="false"/>
          <w:smallCaps w:val="false"/>
          <w:color w:val="202124"/>
          <w:spacing w:val="0"/>
          <w:position w:val="0"/>
          <w:sz w:val="24"/>
          <w:sz w:val="24"/>
          <w:szCs w:val="24"/>
          <w:vertAlign w:val="baseline"/>
        </w:rPr>
        <w:t>(Benites et al., 2021; Blanc-Mathieu et al., 2014)</w:t>
      </w:r>
      <w:r>
        <w:rPr>
          <w:b w:val="false"/>
          <w:i w:val="false"/>
          <w:iCs w:val="false"/>
          <w:caps w:val="false"/>
          <w:smallCaps w:val="false"/>
          <w:color w:val="202124"/>
          <w:spacing w:val="0"/>
          <w:sz w:val="24"/>
          <w:szCs w:val="24"/>
        </w:rPr>
        <w:t xml:space="preserve">⁠ . </w:t>
      </w:r>
    </w:p>
    <w:p>
      <w:pPr>
        <w:pStyle w:val="Cuerpodetexto"/>
        <w:widowControl/>
        <w:spacing w:before="0" w:after="60"/>
        <w:ind w:left="0" w:right="0" w:hanging="0"/>
        <w:rPr>
          <w:rFonts w:ascii="Liberation Sans" w:hAnsi="Liberation Sans"/>
          <w:b w:val="false"/>
          <w:b w:val="false"/>
          <w:i w:val="false"/>
          <w:i w:val="false"/>
          <w:iCs w:val="false"/>
          <w:caps w:val="false"/>
          <w:smallCaps w:val="false"/>
          <w:color w:val="202124"/>
          <w:spacing w:val="0"/>
          <w:sz w:val="24"/>
          <w:szCs w:val="24"/>
        </w:rPr>
      </w:pPr>
      <w:r>
        <w:rPr>
          <w:b w:val="false"/>
          <w:i w:val="false"/>
          <w:iCs w:val="false"/>
          <w:caps w:val="false"/>
          <w:smallCaps w:val="false"/>
          <w:color w:val="202124"/>
          <w:spacing w:val="0"/>
          <w:sz w:val="24"/>
          <w:szCs w:val="24"/>
        </w:rPr>
        <mc:AlternateContent>
          <mc:Choice Requires="wps">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6123305" cy="4399280"/>
                <wp:effectExtent l="0" t="0" r="0" b="0"/>
                <wp:wrapSquare wrapText="largest"/>
                <wp:docPr id="18" name="Marco27"/>
                <a:graphic xmlns:a="http://schemas.openxmlformats.org/drawingml/2006/main">
                  <a:graphicData uri="http://schemas.microsoft.com/office/word/2010/wordprocessingShape">
                    <wps:wsp>
                      <wps:cNvSpPr/>
                      <wps:spPr>
                        <a:xfrm>
                          <a:off x="0" y="0"/>
                          <a:ext cx="6122520" cy="439848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sz w:val="20"/>
                              </w:rPr>
                              <w:t xml:space="preserve">Figure : </w:t>
                            </w:r>
                            <w:r>
                              <w:rPr>
                                <w:b/>
                                <w:bCs/>
                                <w:sz w:val="20"/>
                              </w:rPr>
                              <w:t>Taxon distribution of best hits for genes from each of the O. tauri chromosomes.</w:t>
                            </w:r>
                            <w:r>
                              <w:rPr>
                                <w:b w:val="false"/>
                                <w:bCs w:val="false"/>
                                <w:sz w:val="20"/>
                              </w:rPr>
                              <w:t xml:space="preserve">   Figure from </w:t>
                            </w:r>
                            <w:r>
                              <w:rPr>
                                <w:rFonts w:ascii="Liberation Sans" w:hAnsi="Liberation Sans"/>
                                <w:b w:val="false"/>
                                <w:bCs w:val="false"/>
                                <w:i w:val="false"/>
                                <w:iCs w:val="false"/>
                                <w:caps w:val="false"/>
                                <w:smallCaps w:val="false"/>
                                <w:color w:val="202124"/>
                                <w:spacing w:val="0"/>
                                <w:position w:val="0"/>
                                <w:sz w:val="24"/>
                                <w:sz w:val="24"/>
                                <w:szCs w:val="24"/>
                                <w:vertAlign w:val="baseline"/>
                              </w:rPr>
                              <w:t>(Derelle et al., 2006)</w:t>
                            </w:r>
                            <w:r>
                              <w:rPr>
                                <w:rFonts w:ascii="Liberation Sans" w:hAnsi="Liberation Sans"/>
                                <w:b w:val="false"/>
                                <w:bCs w:val="false"/>
                                <w:i w:val="false"/>
                                <w:iCs w:val="false"/>
                                <w:caps w:val="false"/>
                                <w:smallCaps w:val="false"/>
                                <w:color w:val="202124"/>
                                <w:spacing w:val="0"/>
                                <w:sz w:val="24"/>
                                <w:szCs w:val="24"/>
                              </w:rPr>
                              <w:t xml:space="preserve">⁠. </w:t>
                            </w:r>
                            <w:r>
                              <w:rPr>
                                <w:b w:val="false"/>
                                <w:bCs w:val="false"/>
                                <w:i/>
                                <w:iCs/>
                                <w:caps w:val="false"/>
                                <w:smallCaps w:val="false"/>
                                <w:color w:val="202124"/>
                                <w:spacing w:val="0"/>
                                <w:sz w:val="24"/>
                                <w:szCs w:val="24"/>
                              </w:rPr>
                              <w:t>The number corresponding to each chromosome is represented in the x axis, the percentage of best hits is represented in y axis. Each color stands for:</w:t>
                            </w:r>
                            <w:r>
                              <w:rPr>
                                <w:rFonts w:ascii="Liberation Sans" w:hAnsi="Liberation Sans"/>
                                <w:b w:val="false"/>
                                <w:bCs w:val="false"/>
                                <w:i/>
                                <w:iCs/>
                                <w:caps w:val="false"/>
                                <w:smallCaps w:val="false"/>
                                <w:color w:val="202124"/>
                                <w:spacing w:val="0"/>
                                <w:sz w:val="24"/>
                                <w:szCs w:val="24"/>
                              </w:rPr>
                              <w:t xml:space="preserve"> </w:t>
                            </w:r>
                            <w:r>
                              <w:rPr>
                                <w:b w:val="false"/>
                                <w:bCs w:val="false"/>
                                <w:i/>
                                <w:iCs/>
                                <w:caps w:val="false"/>
                                <w:smallCaps w:val="false"/>
                                <w:color w:val="202124"/>
                                <w:spacing w:val="0"/>
                                <w:sz w:val="24"/>
                                <w:szCs w:val="24"/>
                              </w:rPr>
                              <w:t>viridiplantae,</w:t>
                            </w:r>
                            <w:r>
                              <w:rPr>
                                <w:rFonts w:ascii="Liberation Sans" w:hAnsi="Liberation Sans"/>
                                <w:b w:val="false"/>
                                <w:bCs w:val="false"/>
                                <w:i/>
                                <w:iCs/>
                                <w:caps w:val="false"/>
                                <w:smallCaps w:val="false"/>
                                <w:color w:val="202124"/>
                                <w:spacing w:val="0"/>
                                <w:sz w:val="24"/>
                                <w:szCs w:val="24"/>
                              </w:rPr>
                              <w:t xml:space="preserve"> </w:t>
                            </w:r>
                            <w:r>
                              <w:rPr>
                                <w:b w:val="false"/>
                                <w:bCs w:val="false"/>
                                <w:i/>
                                <w:iCs/>
                                <w:caps w:val="false"/>
                                <w:smallCaps w:val="false"/>
                                <w:color w:val="202124"/>
                                <w:spacing w:val="0"/>
                                <w:sz w:val="24"/>
                                <w:szCs w:val="24"/>
                              </w:rPr>
                              <w:t>g</w:t>
                            </w:r>
                            <w:r>
                              <w:rPr>
                                <w:sz w:val="20"/>
                              </w:rPr>
                              <w:t xml:space="preserve">reen; no hit, blue; bacteria, yellow; metazoa, red; fungi, purple; mycetozoa, light yellow; alveolates, orange; others, light purple. </w:t>
                            </w:r>
                          </w:p>
                        </w:txbxContent>
                      </wps:txbx>
                      <wps:bodyPr lIns="0" rIns="0" tIns="0" bIns="0">
                        <a:noAutofit/>
                      </wps:bodyPr>
                    </wps:wsp>
                  </a:graphicData>
                </a:graphic>
              </wp:anchor>
            </w:drawing>
          </mc:Choice>
          <mc:Fallback>
            <w:pict>
              <v:rect id="shape_0" ID="Marco27" stroked="f" style="position:absolute;margin-left:-0.1pt;margin-top:0.05pt;width:482.05pt;height:346.3pt;mso-position-horizontal:center">
                <w10:wrap type="square"/>
                <v:fill o:detectmouseclick="t" on="false"/>
                <v:stroke color="#3465a4" joinstyle="round" endcap="flat"/>
                <v:textbox>
                  <w:txbxContent>
                    <w:p>
                      <w:pPr>
                        <w:pStyle w:val="Contenidodelmarco"/>
                        <w:overflowPunct w:val="true"/>
                        <w:spacing w:before="120" w:after="120"/>
                        <w:rPr/>
                      </w:pPr>
                      <w:r>
                        <w:rPr>
                          <w:sz w:val="20"/>
                        </w:rPr>
                        <w:t xml:space="preserve">Figure : </w:t>
                      </w:r>
                      <w:r>
                        <w:rPr>
                          <w:b/>
                          <w:bCs/>
                          <w:sz w:val="20"/>
                        </w:rPr>
                        <w:t>Taxon distribution of best hits for genes from each of the O. tauri chromosomes.</w:t>
                      </w:r>
                      <w:r>
                        <w:rPr>
                          <w:b w:val="false"/>
                          <w:bCs w:val="false"/>
                          <w:sz w:val="20"/>
                        </w:rPr>
                        <w:t xml:space="preserve">   Figure from </w:t>
                      </w:r>
                      <w:r>
                        <w:rPr>
                          <w:rFonts w:ascii="Liberation Sans" w:hAnsi="Liberation Sans"/>
                          <w:b w:val="false"/>
                          <w:bCs w:val="false"/>
                          <w:i w:val="false"/>
                          <w:iCs w:val="false"/>
                          <w:caps w:val="false"/>
                          <w:smallCaps w:val="false"/>
                          <w:color w:val="202124"/>
                          <w:spacing w:val="0"/>
                          <w:position w:val="0"/>
                          <w:sz w:val="24"/>
                          <w:sz w:val="24"/>
                          <w:szCs w:val="24"/>
                          <w:vertAlign w:val="baseline"/>
                        </w:rPr>
                        <w:t>(Derelle et al., 2006)</w:t>
                      </w:r>
                      <w:r>
                        <w:rPr>
                          <w:rFonts w:ascii="Liberation Sans" w:hAnsi="Liberation Sans"/>
                          <w:b w:val="false"/>
                          <w:bCs w:val="false"/>
                          <w:i w:val="false"/>
                          <w:iCs w:val="false"/>
                          <w:caps w:val="false"/>
                          <w:smallCaps w:val="false"/>
                          <w:color w:val="202124"/>
                          <w:spacing w:val="0"/>
                          <w:sz w:val="24"/>
                          <w:szCs w:val="24"/>
                        </w:rPr>
                        <w:t xml:space="preserve">⁠. </w:t>
                      </w:r>
                      <w:r>
                        <w:rPr>
                          <w:b w:val="false"/>
                          <w:bCs w:val="false"/>
                          <w:i/>
                          <w:iCs/>
                          <w:caps w:val="false"/>
                          <w:smallCaps w:val="false"/>
                          <w:color w:val="202124"/>
                          <w:spacing w:val="0"/>
                          <w:sz w:val="24"/>
                          <w:szCs w:val="24"/>
                        </w:rPr>
                        <w:t>The number corresponding to each chromosome is represented in the x axis, the percentage of best hits is represented in y axis. Each color stands for:</w:t>
                      </w:r>
                      <w:r>
                        <w:rPr>
                          <w:rFonts w:ascii="Liberation Sans" w:hAnsi="Liberation Sans"/>
                          <w:b w:val="false"/>
                          <w:bCs w:val="false"/>
                          <w:i/>
                          <w:iCs/>
                          <w:caps w:val="false"/>
                          <w:smallCaps w:val="false"/>
                          <w:color w:val="202124"/>
                          <w:spacing w:val="0"/>
                          <w:sz w:val="24"/>
                          <w:szCs w:val="24"/>
                        </w:rPr>
                        <w:t xml:space="preserve"> </w:t>
                      </w:r>
                      <w:r>
                        <w:rPr>
                          <w:b w:val="false"/>
                          <w:bCs w:val="false"/>
                          <w:i/>
                          <w:iCs/>
                          <w:caps w:val="false"/>
                          <w:smallCaps w:val="false"/>
                          <w:color w:val="202124"/>
                          <w:spacing w:val="0"/>
                          <w:sz w:val="24"/>
                          <w:szCs w:val="24"/>
                        </w:rPr>
                        <w:t>viridiplantae,</w:t>
                      </w:r>
                      <w:r>
                        <w:rPr>
                          <w:rFonts w:ascii="Liberation Sans" w:hAnsi="Liberation Sans"/>
                          <w:b w:val="false"/>
                          <w:bCs w:val="false"/>
                          <w:i/>
                          <w:iCs/>
                          <w:caps w:val="false"/>
                          <w:smallCaps w:val="false"/>
                          <w:color w:val="202124"/>
                          <w:spacing w:val="0"/>
                          <w:sz w:val="24"/>
                          <w:szCs w:val="24"/>
                        </w:rPr>
                        <w:t xml:space="preserve"> </w:t>
                      </w:r>
                      <w:r>
                        <w:rPr>
                          <w:b w:val="false"/>
                          <w:bCs w:val="false"/>
                          <w:i/>
                          <w:iCs/>
                          <w:caps w:val="false"/>
                          <w:smallCaps w:val="false"/>
                          <w:color w:val="202124"/>
                          <w:spacing w:val="0"/>
                          <w:sz w:val="24"/>
                          <w:szCs w:val="24"/>
                        </w:rPr>
                        <w:t>g</w:t>
                      </w:r>
                      <w:r>
                        <w:rPr>
                          <w:sz w:val="20"/>
                        </w:rPr>
                        <w:t xml:space="preserve">reen; no hit, blue; bacteria, yellow; metazoa, red; fungi, purple; mycetozoa, light yellow; alveolates, orange; others, light purple. </w:t>
                      </w:r>
                    </w:p>
                  </w:txbxContent>
                </v:textbox>
              </v:rect>
            </w:pict>
          </mc:Fallback>
        </mc:AlternateContent>
      </w:r>
    </w:p>
    <w:p>
      <w:pPr>
        <w:pStyle w:val="Cuerpodetexto"/>
        <w:widowControl/>
        <w:spacing w:before="0" w:after="60"/>
        <w:ind w:left="0" w:right="0" w:hanging="0"/>
        <w:rPr/>
      </w:pPr>
      <w:r>
        <w:rPr>
          <w:b w:val="false"/>
          <w:i w:val="false"/>
          <w:iCs w:val="false"/>
          <w:caps w:val="false"/>
          <w:smallCaps w:val="false"/>
          <w:color w:val="000000"/>
          <w:spacing w:val="0"/>
          <w:sz w:val="24"/>
          <w:szCs w:val="24"/>
        </w:rPr>
        <w:t xml:space="preserve">Although sex is now accepted as a ubiquitous and ancestral feature of eukaryotes </w:t>
      </w:r>
      <w:r>
        <w:rPr>
          <w:b w:val="false"/>
          <w:i w:val="false"/>
          <w:iCs w:val="false"/>
          <w:caps w:val="false"/>
          <w:smallCaps w:val="false"/>
          <w:color w:val="000000"/>
          <w:spacing w:val="0"/>
          <w:position w:val="0"/>
          <w:sz w:val="24"/>
          <w:sz w:val="24"/>
          <w:szCs w:val="24"/>
          <w:vertAlign w:val="baseline"/>
        </w:rPr>
        <w:t>(Sekimoto, 2017; Swanson et al., 2011)</w:t>
      </w:r>
      <w:r>
        <w:rPr>
          <w:b w:val="false"/>
          <w:i w:val="false"/>
          <w:iCs w:val="false"/>
          <w:caps w:val="false"/>
          <w:smallCaps w:val="false"/>
          <w:color w:val="000000"/>
          <w:spacing w:val="0"/>
          <w:sz w:val="24"/>
          <w:szCs w:val="24"/>
        </w:rPr>
        <w:t>⁠, direct observation of sex is still lacking in most unicellular eukaryotic lineages</w:t>
      </w:r>
      <w:bookmarkStart w:id="12" w:name="MendeleyTempCursorBookmark6"/>
      <w:bookmarkEnd w:id="12"/>
      <w:r>
        <w:rPr>
          <w:b w:val="false"/>
          <w:i w:val="false"/>
          <w:iCs w:val="false"/>
          <w:caps w:val="false"/>
          <w:smallCaps w:val="false"/>
          <w:color w:val="000000"/>
          <w:spacing w:val="0"/>
          <w:sz w:val="24"/>
          <w:szCs w:val="24"/>
        </w:rPr>
        <w:t xml:space="preserve">. These type of genomic regions so-called mating-type has been characterized in other Chlorophyta </w:t>
      </w:r>
      <w:r>
        <w:rPr>
          <w:b w:val="false"/>
          <w:i w:val="false"/>
          <w:iCs w:val="false"/>
          <w:caps w:val="false"/>
          <w:smallCaps w:val="false"/>
          <w:color w:val="000000"/>
          <w:spacing w:val="0"/>
          <w:position w:val="0"/>
          <w:sz w:val="24"/>
          <w:sz w:val="24"/>
          <w:szCs w:val="24"/>
          <w:vertAlign w:val="baseline"/>
        </w:rPr>
        <w:t>(Sekimoto, 2017)</w:t>
      </w:r>
      <w:r>
        <w:rPr>
          <w:b w:val="false"/>
          <w:i w:val="false"/>
          <w:iCs w:val="false"/>
          <w:caps w:val="false"/>
          <w:smallCaps w:val="false"/>
          <w:color w:val="000000"/>
          <w:spacing w:val="0"/>
          <w:sz w:val="24"/>
          <w:szCs w:val="24"/>
        </w:rPr>
        <w:t xml:space="preserve">⁠ and, recently, in </w:t>
      </w:r>
      <w:r>
        <w:rPr>
          <w:b w:val="false"/>
          <w:i/>
          <w:iCs/>
          <w:caps w:val="false"/>
          <w:smallCaps w:val="false"/>
          <w:color w:val="000000"/>
          <w:spacing w:val="0"/>
          <w:sz w:val="24"/>
          <w:szCs w:val="24"/>
        </w:rPr>
        <w:t>Ostreococcus tauri,</w:t>
      </w:r>
      <w:r>
        <w:rPr>
          <w:b w:val="false"/>
          <w:i w:val="false"/>
          <w:iCs w:val="false"/>
          <w:caps w:val="false"/>
          <w:smallCaps w:val="false"/>
          <w:color w:val="000000"/>
          <w:spacing w:val="0"/>
          <w:sz w:val="24"/>
          <w:szCs w:val="24"/>
        </w:rPr>
        <w:t xml:space="preserve"> which appears to encode two highly divergent haplotypes. These Mamiellales mating-types regions candidates are likely to be the oldest mating-type loci described to date </w:t>
      </w:r>
      <w:r>
        <w:rPr>
          <w:b w:val="false"/>
          <w:i w:val="false"/>
          <w:iCs w:val="false"/>
          <w:caps w:val="false"/>
          <w:smallCaps w:val="false"/>
          <w:color w:val="000000"/>
          <w:spacing w:val="0"/>
          <w:position w:val="0"/>
          <w:sz w:val="24"/>
          <w:sz w:val="24"/>
          <w:szCs w:val="24"/>
          <w:vertAlign w:val="baseline"/>
        </w:rPr>
        <w:t>(Benites et al., 2021; Leconte et al., 2020)</w:t>
      </w:r>
      <w:r>
        <w:rPr>
          <w:b w:val="false"/>
          <w:i w:val="false"/>
          <w:iCs w:val="false"/>
          <w:caps w:val="false"/>
          <w:smallCaps w:val="false"/>
          <w:color w:val="000000"/>
          <w:spacing w:val="0"/>
          <w:sz w:val="24"/>
          <w:szCs w:val="24"/>
        </w:rPr>
        <w:t>⁠.</w:t>
      </w:r>
      <w:r>
        <w:rPr>
          <w:b w:val="false"/>
          <w:i w:val="false"/>
          <w:iCs w:val="false"/>
          <w:caps w:val="false"/>
          <w:smallCaps w:val="false"/>
          <w:color w:val="00A933"/>
          <w:spacing w:val="0"/>
          <w:sz w:val="24"/>
          <w:szCs w:val="24"/>
        </w:rPr>
        <w:t xml:space="preserve"> </w:t>
      </w:r>
    </w:p>
    <w:p>
      <w:pPr>
        <w:pStyle w:val="Cuerpodetexto"/>
        <w:widowControl/>
        <w:spacing w:before="0" w:after="60"/>
        <w:ind w:left="0" w:right="0" w:hanging="0"/>
        <w:rPr/>
      </w:pPr>
      <w:r>
        <w:rPr>
          <w:b w:val="false"/>
          <w:i w:val="false"/>
          <w:iCs w:val="false"/>
          <w:caps w:val="false"/>
          <w:smallCaps w:val="false"/>
          <w:spacing w:val="0"/>
        </w:rPr>
        <w:t xml:space="preserve">Overall, </w:t>
      </w:r>
      <w:r>
        <w:rPr>
          <w:b w:val="false"/>
          <w:i/>
          <w:iCs/>
          <w:caps w:val="false"/>
          <w:smallCaps w:val="false"/>
          <w:spacing w:val="0"/>
        </w:rPr>
        <w:t>Ostreococcus tauri</w:t>
      </w:r>
      <w:r>
        <w:rPr>
          <w:b w:val="false"/>
          <w:i w:val="false"/>
          <w:iCs w:val="false"/>
          <w:caps w:val="false"/>
          <w:smallCaps w:val="false"/>
          <w:spacing w:val="0"/>
        </w:rPr>
        <w:t xml:space="preserve"> is proposed as a novel model organism due to its structural and genomic features. In addition, inside the green lineage there is a lot of diversity and actually it is difficult to find a model organism that can represent the hole lineage </w:t>
      </w:r>
      <w:r>
        <w:rPr>
          <w:b w:val="false"/>
          <w:i w:val="false"/>
          <w:iCs w:val="false"/>
          <w:caps w:val="false"/>
          <w:smallCaps w:val="false"/>
          <w:spacing w:val="0"/>
          <w:position w:val="0"/>
          <w:sz w:val="24"/>
          <w:sz w:val="24"/>
          <w:vertAlign w:val="baseline"/>
        </w:rPr>
        <w:t>(Cock &amp; Coelho, 2011)</w:t>
      </w:r>
      <w:r>
        <w:rPr>
          <w:b w:val="false"/>
          <w:i w:val="false"/>
          <w:iCs w:val="false"/>
          <w:caps w:val="false"/>
          <w:smallCaps w:val="false"/>
          <w:spacing w:val="0"/>
        </w:rPr>
        <w:t xml:space="preserve">⁠. However, its taxonomy classification makes </w:t>
      </w:r>
      <w:r>
        <w:rPr>
          <w:b w:val="false"/>
          <w:i/>
          <w:iCs/>
          <w:caps w:val="false"/>
          <w:smallCaps w:val="false"/>
          <w:spacing w:val="0"/>
        </w:rPr>
        <w:t>Ostreococcus tauri</w:t>
      </w:r>
      <w:r>
        <w:rPr>
          <w:b w:val="false"/>
          <w:i w:val="false"/>
          <w:iCs w:val="false"/>
          <w:caps w:val="false"/>
          <w:smallCaps w:val="false"/>
          <w:spacing w:val="0"/>
        </w:rPr>
        <w:t xml:space="preserve"> a potential green lineage ancestor </w:t>
      </w:r>
      <w:r>
        <w:rPr>
          <w:b w:val="false"/>
          <w:i w:val="false"/>
          <w:iCs w:val="false"/>
          <w:caps w:val="false"/>
          <w:smallCaps w:val="false"/>
          <w:spacing w:val="0"/>
          <w:position w:val="0"/>
          <w:sz w:val="24"/>
          <w:sz w:val="24"/>
          <w:vertAlign w:val="baseline"/>
        </w:rPr>
        <w:t>(Derelle et al., 2006; Leliaert et al., 2012)</w:t>
      </w:r>
      <w:r>
        <w:rPr>
          <w:b w:val="false"/>
          <w:i w:val="false"/>
          <w:iCs w:val="false"/>
          <w:caps w:val="false"/>
          <w:smallCaps w:val="false"/>
          <w:spacing w:val="0"/>
        </w:rPr>
        <w:t xml:space="preserve">⁠ and the knowledge gained using it can be easily extrapolated to a wide range of photosynthetic organisms. </w:t>
      </w:r>
    </w:p>
    <w:p>
      <w:pPr>
        <w:pStyle w:val="Cuerpodetexto"/>
        <w:widowControl/>
        <w:spacing w:before="0" w:after="60"/>
        <w:ind w:left="0" w:right="0" w:hanging="0"/>
        <w:rPr/>
      </w:pPr>
      <w:r>
        <w:rPr>
          <w:b w:val="false"/>
          <w:i w:val="false"/>
          <w:iCs w:val="false"/>
          <w:caps w:val="false"/>
          <w:smallCaps w:val="false"/>
          <w:spacing w:val="0"/>
        </w:rPr>
        <w:t xml:space="preserve">In Systems Molecular Biology research massive data are generated to study complete biological systems. Working with complex organisms can be a problem since the system of study would be maximize </w:t>
      </w:r>
      <w:r>
        <w:rPr>
          <w:b w:val="false"/>
          <w:i w:val="false"/>
          <w:iCs w:val="false"/>
          <w:caps w:val="false"/>
          <w:smallCaps w:val="false"/>
          <w:spacing w:val="0"/>
          <w:position w:val="0"/>
          <w:sz w:val="24"/>
          <w:sz w:val="24"/>
          <w:vertAlign w:val="baseline"/>
        </w:rPr>
        <w:t>(De Keersmaecker et al., 2006; Jamers et al., 2009; Joyce &amp; Palsson, 2006; Weckwerth, 2011)</w:t>
      </w:r>
      <w:r>
        <w:rPr>
          <w:b w:val="false"/>
          <w:i w:val="false"/>
          <w:iCs w:val="false"/>
          <w:caps w:val="false"/>
          <w:smallCaps w:val="false"/>
          <w:spacing w:val="0"/>
        </w:rPr>
        <w:t xml:space="preserve">⁠. When </w:t>
      </w:r>
      <w:r>
        <w:rPr>
          <w:b w:val="false"/>
          <w:i/>
          <w:iCs/>
          <w:caps w:val="false"/>
          <w:smallCaps w:val="false"/>
          <w:spacing w:val="0"/>
        </w:rPr>
        <w:t>Ostreococcus tauri</w:t>
      </w:r>
      <w:r>
        <w:rPr>
          <w:b w:val="false"/>
          <w:i w:val="false"/>
          <w:iCs w:val="false"/>
          <w:caps w:val="false"/>
          <w:smallCaps w:val="false"/>
          <w:spacing w:val="0"/>
        </w:rPr>
        <w:t xml:space="preserve"> is compared with other microalgae that are already sequenced and had been used as model organisms, it turns clear the simplification that it brings to Systems Molecular Biology studies </w:t>
      </w:r>
      <w:r>
        <w:rPr>
          <w:b w:val="false"/>
          <w:i w:val="false"/>
          <w:iCs w:val="false"/>
          <w:caps w:val="false"/>
          <w:smallCaps w:val="false"/>
          <w:spacing w:val="0"/>
          <w:position w:val="0"/>
          <w:sz w:val="24"/>
          <w:sz w:val="24"/>
          <w:vertAlign w:val="baseline"/>
        </w:rPr>
        <w:t>(de los Reyes, Romero-Campero, Ruiz, et al., 2017; Derelle et al., 2006; Krumholz et al., 2012; Le Bihan et al., 2011; Lelandais et al., 2016)</w:t>
      </w:r>
      <w:r>
        <w:rPr>
          <w:b w:val="false"/>
          <w:i w:val="false"/>
          <w:iCs w:val="false"/>
          <w:caps w:val="false"/>
          <w:smallCaps w:val="false"/>
          <w:spacing w:val="0"/>
        </w:rPr>
        <w:t>⁠.</w:t>
      </w:r>
    </w:p>
    <w:p>
      <w:pPr>
        <w:pStyle w:val="Tabla"/>
        <w:keepNext w:val="true"/>
        <w:rPr/>
      </w:pPr>
      <w:r>
        <w:rPr>
          <w:b/>
          <w:bCs/>
        </w:rPr>
        <w:t xml:space="preserve">Table </w:t>
      </w:r>
      <w:r>
        <w:rPr>
          <w:b/>
          <w:bCs/>
        </w:rPr>
        <w:fldChar w:fldCharType="begin"/>
      </w:r>
      <w:r>
        <w:rPr>
          <w:b/>
          <w:bCs/>
        </w:rPr>
        <w:instrText> SEQ Tabla \* ARABIC </w:instrText>
      </w:r>
      <w:r>
        <w:rPr>
          <w:b/>
          <w:bCs/>
        </w:rPr>
        <w:fldChar w:fldCharType="separate"/>
      </w:r>
      <w:r>
        <w:rPr>
          <w:b/>
          <w:bCs/>
        </w:rPr>
        <w:t>1</w:t>
      </w:r>
      <w:r>
        <w:rPr>
          <w:b/>
          <w:bCs/>
        </w:rPr>
        <w:fldChar w:fldCharType="end"/>
      </w:r>
      <w:r>
        <w:rPr/>
        <w:t xml:space="preserve">: </w:t>
      </w:r>
      <w:r>
        <w:rPr>
          <w:b/>
          <w:bCs/>
        </w:rPr>
        <w:t xml:space="preserve">Genomic features of different green lineage model organisms. </w:t>
      </w:r>
      <w:r>
        <w:rPr/>
        <w:t xml:space="preserve">Their genome size and protein coding genes </w:t>
      </w:r>
      <w:r>
        <w:rPr>
          <w:position w:val="0"/>
          <w:sz w:val="24"/>
          <w:sz w:val="24"/>
          <w:vertAlign w:val="baseline"/>
        </w:rPr>
        <w:t>(Blaby et al., 2014; Blanc-Mathieu et al., 2014; Craig et al., 2021; Derelle et al., 2006; Hori et al., 2014; Lamesch et al., 2012; Swarbreck et al., 2008; M. Yang et al., 2018)</w:t>
      </w:r>
      <w:r>
        <w:rPr/>
        <w:t xml:space="preserve">⁠ are compared with their number of predicted transcription factors. </w:t>
      </w:r>
      <w:r>
        <w:rPr>
          <w:position w:val="0"/>
          <w:sz w:val="24"/>
          <w:sz w:val="24"/>
          <w:vertAlign w:val="baseline"/>
        </w:rPr>
        <w:t>(Rayko et al., 2010; Zheng et al., 2016)</w:t>
      </w:r>
      <w:r>
        <w:rPr/>
        <w:t>⁠</w:t>
      </w:r>
    </w:p>
    <w:tbl>
      <w:tblPr>
        <w:tblW w:w="9638" w:type="dxa"/>
        <w:jc w:val="left"/>
        <w:tblInd w:w="55" w:type="dxa"/>
        <w:tblCellMar>
          <w:top w:w="55" w:type="dxa"/>
          <w:left w:w="55" w:type="dxa"/>
          <w:bottom w:w="55" w:type="dxa"/>
          <w:right w:w="55" w:type="dxa"/>
        </w:tblCellMar>
      </w:tblPr>
      <w:tblGrid>
        <w:gridCol w:w="3227"/>
        <w:gridCol w:w="1870"/>
        <w:gridCol w:w="2128"/>
        <w:gridCol w:w="2412"/>
      </w:tblGrid>
      <w:tr>
        <w:trPr/>
        <w:tc>
          <w:tcPr>
            <w:tcW w:w="3227" w:type="dxa"/>
            <w:tcBorders>
              <w:bottom w:val="single" w:sz="4" w:space="0" w:color="000000"/>
            </w:tcBorders>
          </w:tcPr>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70" w:type="dxa"/>
            <w:tcBorders>
              <w:top w:val="single" w:sz="6" w:space="0" w:color="000000"/>
              <w:bottom w:val="single" w:sz="6" w:space="0" w:color="000000"/>
            </w:tcBorders>
            <w:tcMar>
              <w:top w:w="0" w:type="dxa"/>
              <w:left w:w="0" w:type="dxa"/>
              <w:bottom w:w="0" w:type="dxa"/>
              <w:right w:w="0" w:type="dxa"/>
            </w:tcMar>
            <w:vAlign w:val="center"/>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Genome size (Mb)</w:t>
            </w:r>
          </w:p>
        </w:tc>
        <w:tc>
          <w:tcPr>
            <w:tcW w:w="2128" w:type="dxa"/>
            <w:tcBorders>
              <w:top w:val="single" w:sz="6" w:space="0" w:color="000000"/>
              <w:bottom w:val="single" w:sz="6" w:space="0" w:color="000000"/>
            </w:tcBorders>
            <w:tcMar>
              <w:top w:w="0" w:type="dxa"/>
              <w:left w:w="0" w:type="dxa"/>
              <w:bottom w:w="0" w:type="dxa"/>
              <w:right w:w="0" w:type="dxa"/>
            </w:tcMar>
            <w:vAlign w:val="center"/>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Number of protein coding genes.</w:t>
            </w:r>
          </w:p>
        </w:tc>
        <w:tc>
          <w:tcPr>
            <w:tcW w:w="2412" w:type="dxa"/>
            <w:tcBorders>
              <w:top w:val="single" w:sz="6" w:space="0" w:color="000000"/>
              <w:bottom w:val="single" w:sz="6" w:space="0" w:color="000000"/>
            </w:tcBorders>
            <w:tcMar>
              <w:top w:w="0" w:type="dxa"/>
              <w:left w:w="0" w:type="dxa"/>
              <w:bottom w:w="0" w:type="dxa"/>
              <w:right w:w="0" w:type="dxa"/>
            </w:tcMar>
            <w:vAlign w:val="center"/>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Number of transcription factors.</w:t>
            </w:r>
          </w:p>
        </w:tc>
      </w:tr>
      <w:tr>
        <w:trPr>
          <w:trHeight w:val="578" w:hRule="atLeast"/>
        </w:trPr>
        <w:tc>
          <w:tcPr>
            <w:tcW w:w="3227" w:type="dxa"/>
            <w:tcBorders>
              <w:top w:val="single" w:sz="4" w:space="0" w:color="000000"/>
            </w:tcBorders>
            <w:vAlign w:val="center"/>
          </w:tcPr>
          <w:p>
            <w:pPr>
              <w:pStyle w:val="Contenidodelatabla"/>
              <w:jc w:val="both"/>
              <w:rPr>
                <w:rFonts w:ascii="Liberation Sans" w:hAnsi="Liberation Sans"/>
                <w:i/>
                <w:i/>
                <w:iCs/>
              </w:rPr>
            </w:pPr>
            <w:r>
              <w:rPr>
                <w:rFonts w:ascii="Liberation Sans" w:hAnsi="Liberation Sans"/>
                <w:i/>
                <w:iCs/>
              </w:rPr>
              <w:t>Arabidopsis thaliana</w:t>
            </w:r>
          </w:p>
        </w:tc>
        <w:tc>
          <w:tcPr>
            <w:tcW w:w="1870" w:type="dxa"/>
            <w:tcBorders>
              <w:top w:val="single" w:sz="4" w:space="0" w:color="000000"/>
            </w:tcBorders>
            <w:vAlign w:val="center"/>
          </w:tcPr>
          <w:p>
            <w:pPr>
              <w:pStyle w:val="Contenidodelatabla"/>
              <w:jc w:val="center"/>
              <w:rPr>
                <w:rFonts w:ascii="Liberation Sans" w:hAnsi="Liberation Sans"/>
              </w:rPr>
            </w:pPr>
            <w:r>
              <w:rPr>
                <w:rFonts w:ascii="Liberation Sans" w:hAnsi="Liberation Sans"/>
              </w:rPr>
              <w:t>135</w:t>
            </w:r>
          </w:p>
        </w:tc>
        <w:tc>
          <w:tcPr>
            <w:tcW w:w="2128" w:type="dxa"/>
            <w:tcBorders>
              <w:top w:val="single" w:sz="4" w:space="0" w:color="000000"/>
            </w:tcBorders>
            <w:vAlign w:val="center"/>
          </w:tcPr>
          <w:p>
            <w:pPr>
              <w:pStyle w:val="Contenidodelatabla"/>
              <w:jc w:val="center"/>
              <w:rPr>
                <w:rFonts w:ascii="Liberation Sans" w:hAnsi="Liberation Sans"/>
              </w:rPr>
            </w:pPr>
            <w:r>
              <w:rPr>
                <w:rFonts w:ascii="Liberation Sans" w:hAnsi="Liberation Sans"/>
              </w:rPr>
              <w:t>27474</w:t>
            </w:r>
          </w:p>
        </w:tc>
        <w:tc>
          <w:tcPr>
            <w:tcW w:w="2412" w:type="dxa"/>
            <w:tcBorders>
              <w:top w:val="single" w:sz="4" w:space="0" w:color="000000"/>
            </w:tcBorders>
            <w:vAlign w:val="center"/>
          </w:tcPr>
          <w:p>
            <w:pPr>
              <w:pStyle w:val="Contenidodelatabla"/>
              <w:jc w:val="center"/>
              <w:rPr>
                <w:rFonts w:ascii="Liberation Sans" w:hAnsi="Liberation Sans"/>
              </w:rPr>
            </w:pPr>
            <w:r>
              <w:rPr>
                <w:rFonts w:ascii="Liberation Sans" w:hAnsi="Liberation Sans"/>
              </w:rPr>
              <w:t>1779</w:t>
            </w:r>
          </w:p>
        </w:tc>
      </w:tr>
      <w:tr>
        <w:trPr>
          <w:trHeight w:val="614" w:hRule="atLeast"/>
        </w:trPr>
        <w:tc>
          <w:tcPr>
            <w:tcW w:w="3227" w:type="dxa"/>
            <w:tcBorders/>
            <w:vAlign w:val="center"/>
          </w:tcPr>
          <w:p>
            <w:pPr>
              <w:pStyle w:val="Contenidodelatabla"/>
              <w:jc w:val="both"/>
              <w:rPr>
                <w:rFonts w:ascii="Liberation Sans" w:hAnsi="Liberation Sans"/>
                <w:i/>
                <w:i/>
                <w:iCs/>
              </w:rPr>
            </w:pPr>
            <w:r>
              <w:rPr>
                <w:rFonts w:ascii="Liberation Sans" w:hAnsi="Liberation Sans"/>
                <w:i/>
                <w:iCs/>
              </w:rPr>
              <w:t>Klebsormidium nitens</w:t>
            </w:r>
          </w:p>
        </w:tc>
        <w:tc>
          <w:tcPr>
            <w:tcW w:w="1870" w:type="dxa"/>
            <w:tcBorders/>
            <w:tcMar>
              <w:top w:w="0" w:type="dxa"/>
              <w:left w:w="0" w:type="dxa"/>
              <w:bottom w:w="0" w:type="dxa"/>
              <w:right w:w="0" w:type="dxa"/>
            </w:tcMar>
            <w:vAlign w:val="center"/>
          </w:tcPr>
          <w:p>
            <w:pPr>
              <w:pStyle w:val="Contenidodelatabla"/>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104</w:t>
            </w:r>
          </w:p>
        </w:tc>
        <w:tc>
          <w:tcPr>
            <w:tcW w:w="2128" w:type="dxa"/>
            <w:tcBorders/>
            <w:tcMar>
              <w:top w:w="0" w:type="dxa"/>
              <w:left w:w="0" w:type="dxa"/>
              <w:bottom w:w="0" w:type="dxa"/>
              <w:right w:w="0" w:type="dxa"/>
            </w:tcMar>
            <w:vAlign w:val="center"/>
          </w:tcPr>
          <w:p>
            <w:pPr>
              <w:pStyle w:val="Contenidodelatabla"/>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17055</w:t>
            </w:r>
          </w:p>
        </w:tc>
        <w:tc>
          <w:tcPr>
            <w:tcW w:w="2412" w:type="dxa"/>
            <w:tcBorders/>
            <w:tcMar>
              <w:top w:w="0" w:type="dxa"/>
              <w:left w:w="0" w:type="dxa"/>
              <w:bottom w:w="0" w:type="dxa"/>
              <w:right w:w="0" w:type="dxa"/>
            </w:tcMar>
            <w:vAlign w:val="center"/>
          </w:tcPr>
          <w:p>
            <w:pPr>
              <w:pStyle w:val="Contenidodelatabla"/>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286</w:t>
            </w:r>
          </w:p>
        </w:tc>
      </w:tr>
      <w:tr>
        <w:trPr>
          <w:trHeight w:val="614" w:hRule="atLeast"/>
        </w:trPr>
        <w:tc>
          <w:tcPr>
            <w:tcW w:w="3227" w:type="dxa"/>
            <w:tcBorders/>
            <w:vAlign w:val="center"/>
          </w:tcPr>
          <w:p>
            <w:pPr>
              <w:pStyle w:val="Contenidodelatabla"/>
              <w:jc w:val="both"/>
              <w:rPr>
                <w:rFonts w:ascii="Liberation Sans" w:hAnsi="Liberation Sans"/>
                <w:i/>
                <w:i/>
                <w:iCs/>
              </w:rPr>
            </w:pPr>
            <w:r>
              <w:rPr>
                <w:rFonts w:ascii="Liberation Sans" w:hAnsi="Liberation Sans"/>
                <w:i/>
                <w:iCs/>
              </w:rPr>
              <w:t>Chalmydononas reinhardtii</w:t>
            </w:r>
          </w:p>
        </w:tc>
        <w:tc>
          <w:tcPr>
            <w:tcW w:w="1870" w:type="dxa"/>
            <w:tcBorders/>
            <w:tcMar>
              <w:top w:w="0" w:type="dxa"/>
              <w:left w:w="0" w:type="dxa"/>
              <w:bottom w:w="0" w:type="dxa"/>
              <w:right w:w="0" w:type="dxa"/>
            </w:tcMar>
            <w:vAlign w:val="center"/>
          </w:tcPr>
          <w:p>
            <w:pPr>
              <w:pStyle w:val="Contenidodelatabla"/>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110</w:t>
            </w:r>
          </w:p>
        </w:tc>
        <w:tc>
          <w:tcPr>
            <w:tcW w:w="2128" w:type="dxa"/>
            <w:tcBorders/>
            <w:tcMar>
              <w:top w:w="0" w:type="dxa"/>
              <w:left w:w="0" w:type="dxa"/>
              <w:bottom w:w="0" w:type="dxa"/>
              <w:right w:w="0" w:type="dxa"/>
            </w:tcMar>
            <w:vAlign w:val="center"/>
          </w:tcPr>
          <w:p>
            <w:pPr>
              <w:pStyle w:val="Contenidodelatabla"/>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14000</w:t>
            </w:r>
          </w:p>
        </w:tc>
        <w:tc>
          <w:tcPr>
            <w:tcW w:w="2412" w:type="dxa"/>
            <w:tcBorders/>
            <w:tcMar>
              <w:top w:w="0" w:type="dxa"/>
              <w:left w:w="0" w:type="dxa"/>
              <w:bottom w:w="0" w:type="dxa"/>
              <w:right w:w="0" w:type="dxa"/>
            </w:tcMar>
            <w:vAlign w:val="center"/>
          </w:tcPr>
          <w:p>
            <w:pPr>
              <w:pStyle w:val="Contenidodelatabla"/>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279</w:t>
            </w:r>
          </w:p>
        </w:tc>
      </w:tr>
      <w:tr>
        <w:trPr>
          <w:trHeight w:val="614" w:hRule="atLeast"/>
        </w:trPr>
        <w:tc>
          <w:tcPr>
            <w:tcW w:w="3227" w:type="dxa"/>
            <w:tcBorders/>
            <w:vAlign w:val="center"/>
          </w:tcPr>
          <w:p>
            <w:pPr>
              <w:pStyle w:val="Contenidodelatabla"/>
              <w:jc w:val="both"/>
              <w:rPr>
                <w:rFonts w:ascii="Liberation Sans" w:hAnsi="Liberation Sans"/>
                <w:i/>
                <w:i/>
                <w:iCs/>
              </w:rPr>
            </w:pPr>
            <w:r>
              <w:rPr>
                <w:rFonts w:ascii="Liberation Sans" w:hAnsi="Liberation Sans"/>
                <w:i/>
                <w:iCs/>
              </w:rPr>
              <w:t>Phaeodactylum tricornutum</w:t>
            </w:r>
          </w:p>
        </w:tc>
        <w:tc>
          <w:tcPr>
            <w:tcW w:w="1870" w:type="dxa"/>
            <w:tcBorders/>
            <w:vAlign w:val="center"/>
          </w:tcPr>
          <w:p>
            <w:pPr>
              <w:pStyle w:val="Contenidodelatabla"/>
              <w:jc w:val="center"/>
              <w:rPr>
                <w:rFonts w:ascii="Liberation Sans" w:hAnsi="Liberation Sans"/>
                <w:sz w:val="24"/>
                <w:szCs w:val="24"/>
              </w:rPr>
            </w:pPr>
            <w:r>
              <w:rPr>
                <w:rFonts w:ascii="Liberation Sans" w:hAnsi="Liberation Sans"/>
                <w:sz w:val="24"/>
                <w:szCs w:val="24"/>
              </w:rPr>
              <w:t>27.4</w:t>
            </w:r>
          </w:p>
        </w:tc>
        <w:tc>
          <w:tcPr>
            <w:tcW w:w="2128" w:type="dxa"/>
            <w:tcBorders/>
            <w:vAlign w:val="center"/>
          </w:tcPr>
          <w:p>
            <w:pPr>
              <w:pStyle w:val="Contenidodelatabla"/>
              <w:jc w:val="center"/>
              <w:rPr>
                <w:rFonts w:ascii="Liberation Sans" w:hAnsi="Liberation Sans"/>
              </w:rPr>
            </w:pPr>
            <w:r>
              <w:rPr>
                <w:rFonts w:ascii="Liberation Sans" w:hAnsi="Liberation Sans"/>
              </w:rPr>
              <w:t>10567</w:t>
            </w:r>
          </w:p>
        </w:tc>
        <w:tc>
          <w:tcPr>
            <w:tcW w:w="2412" w:type="dxa"/>
            <w:tcBorders/>
            <w:vAlign w:val="center"/>
          </w:tcPr>
          <w:p>
            <w:pPr>
              <w:pStyle w:val="Contenidodelatabla"/>
              <w:jc w:val="center"/>
              <w:rPr>
                <w:rFonts w:ascii="Liberation Sans" w:hAnsi="Liberation Sans"/>
              </w:rPr>
            </w:pPr>
            <w:r>
              <w:rPr>
                <w:rFonts w:ascii="Liberation Sans" w:hAnsi="Liberation Sans"/>
              </w:rPr>
              <w:t>212</w:t>
            </w:r>
          </w:p>
        </w:tc>
      </w:tr>
      <w:tr>
        <w:trPr>
          <w:trHeight w:val="588" w:hRule="atLeast"/>
        </w:trPr>
        <w:tc>
          <w:tcPr>
            <w:tcW w:w="3227" w:type="dxa"/>
            <w:tcBorders>
              <w:bottom w:val="single" w:sz="4" w:space="0" w:color="000000"/>
            </w:tcBorders>
            <w:vAlign w:val="center"/>
          </w:tcPr>
          <w:p>
            <w:pPr>
              <w:pStyle w:val="Contenidodelatabla"/>
              <w:jc w:val="both"/>
              <w:rPr>
                <w:rFonts w:ascii="Liberation Sans" w:hAnsi="Liberation Sans"/>
                <w:i/>
                <w:i/>
                <w:iCs/>
              </w:rPr>
            </w:pPr>
            <w:r>
              <w:rPr>
                <w:rFonts w:ascii="Liberation Sans" w:hAnsi="Liberation Sans"/>
                <w:i/>
                <w:iCs/>
              </w:rPr>
              <w:t>Ostreococcus tauri</w:t>
            </w:r>
          </w:p>
        </w:tc>
        <w:tc>
          <w:tcPr>
            <w:tcW w:w="1870" w:type="dxa"/>
            <w:tcBorders>
              <w:bottom w:val="single" w:sz="4" w:space="0" w:color="000000"/>
            </w:tcBorders>
            <w:vAlign w:val="center"/>
          </w:tcPr>
          <w:p>
            <w:pPr>
              <w:pStyle w:val="Contenidodelatabla"/>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12.56</w:t>
            </w:r>
          </w:p>
        </w:tc>
        <w:tc>
          <w:tcPr>
            <w:tcW w:w="2128" w:type="dxa"/>
            <w:tcBorders>
              <w:bottom w:val="single" w:sz="4" w:space="0" w:color="000000"/>
            </w:tcBorders>
            <w:vAlign w:val="center"/>
          </w:tcPr>
          <w:p>
            <w:pPr>
              <w:pStyle w:val="Contenidodelatabla"/>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6275</w:t>
            </w:r>
          </w:p>
        </w:tc>
        <w:tc>
          <w:tcPr>
            <w:tcW w:w="2412" w:type="dxa"/>
            <w:tcBorders>
              <w:bottom w:val="single" w:sz="4" w:space="0" w:color="000000"/>
            </w:tcBorders>
            <w:vAlign w:val="center"/>
          </w:tcPr>
          <w:p>
            <w:pPr>
              <w:pStyle w:val="Contenidodelatabla"/>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102</w:t>
            </w:r>
          </w:p>
        </w:tc>
      </w:tr>
    </w:tbl>
    <w:p>
      <w:pPr>
        <w:pStyle w:val="Cuerpodetexto"/>
        <w:widowControl/>
        <w:spacing w:before="0" w:after="60"/>
        <w:ind w:left="0" w:right="0" w:hanging="0"/>
        <w:rPr/>
      </w:pPr>
      <w:r>
        <w:rPr>
          <w:b w:val="false"/>
          <w:i/>
          <w:iCs/>
          <w:caps w:val="false"/>
          <w:smallCaps w:val="false"/>
          <w:spacing w:val="0"/>
        </w:rPr>
        <w:t>Ostreococcus tauri</w:t>
      </w:r>
      <w:r>
        <w:rPr>
          <w:b w:val="false"/>
          <w:i w:val="false"/>
          <w:iCs w:val="false"/>
          <w:caps w:val="false"/>
          <w:smallCaps w:val="false"/>
          <w:spacing w:val="0"/>
        </w:rPr>
        <w:t xml:space="preserve"> allowed us to generate, analyze and interpret massive data from the complete system with less computational and experimental costs, so a holistic understanding of the chronobiology in this mammiellale was finally achieved.</w:t>
      </w:r>
    </w:p>
    <w:p>
      <w:pPr>
        <w:pStyle w:val="Cuerpodetexto"/>
        <w:widowControl/>
        <w:spacing w:before="0" w:after="60"/>
        <w:ind w:left="0" w:right="0" w:hanging="0"/>
        <w:rPr>
          <w:b w:val="false"/>
          <w:b w:val="false"/>
          <w:i w:val="false"/>
          <w:i w:val="false"/>
          <w:iCs w:val="false"/>
          <w:caps w:val="false"/>
          <w:smallCaps w:val="false"/>
          <w:spacing w:val="0"/>
        </w:rPr>
      </w:pPr>
      <w:r>
        <w:rPr>
          <w:b w:val="false"/>
          <w:i w:val="false"/>
          <w:iCs w:val="false"/>
          <w:caps w:val="false"/>
          <w:smallCaps w:val="false"/>
          <w:spacing w:val="0"/>
        </w:rPr>
      </w:r>
    </w:p>
    <w:p>
      <w:pPr>
        <w:pStyle w:val="Cuerpodetexto"/>
        <w:widowControl/>
        <w:spacing w:before="0" w:after="60"/>
        <w:ind w:left="0" w:right="0" w:hanging="0"/>
        <w:rPr>
          <w:b w:val="false"/>
          <w:b w:val="false"/>
          <w:i w:val="false"/>
          <w:i w:val="false"/>
          <w:iCs w:val="false"/>
          <w:caps w:val="false"/>
          <w:smallCaps w:val="false"/>
          <w:spacing w:val="0"/>
        </w:rPr>
      </w:pPr>
      <w:r>
        <w:rPr>
          <w:b w:val="false"/>
          <w:i w:val="false"/>
          <w:iCs w:val="false"/>
          <w:caps w:val="false"/>
          <w:smallCaps w:val="false"/>
          <w:spacing w:val="0"/>
        </w:rPr>
      </w:r>
    </w:p>
    <w:p>
      <w:pPr>
        <w:pStyle w:val="Cuerpodetexto"/>
        <w:widowControl/>
        <w:spacing w:before="0" w:after="60"/>
        <w:ind w:left="0" w:right="0" w:hanging="0"/>
        <w:rPr>
          <w:b w:val="false"/>
          <w:b w:val="false"/>
          <w:i w:val="false"/>
          <w:i w:val="false"/>
          <w:iCs w:val="false"/>
          <w:caps w:val="false"/>
          <w:smallCaps w:val="false"/>
          <w:spacing w:val="0"/>
        </w:rPr>
      </w:pPr>
      <w:r>
        <w:rPr>
          <w:b w:val="false"/>
          <w:i w:val="false"/>
          <w:iCs w:val="false"/>
          <w:caps w:val="false"/>
          <w:smallCaps w:val="false"/>
          <w:spacing w:val="0"/>
        </w:rPr>
      </w:r>
    </w:p>
    <w:p>
      <w:pPr>
        <w:pStyle w:val="Cuerpodetexto"/>
        <w:widowControl/>
        <w:spacing w:before="0" w:after="60"/>
        <w:ind w:left="0" w:right="0" w:hanging="0"/>
        <w:rPr>
          <w:b w:val="false"/>
          <w:b w:val="false"/>
          <w:i w:val="false"/>
          <w:i w:val="false"/>
          <w:iCs w:val="false"/>
          <w:caps w:val="false"/>
          <w:smallCaps w:val="false"/>
          <w:spacing w:val="0"/>
        </w:rPr>
      </w:pPr>
      <w:r>
        <w:rPr>
          <w:b w:val="false"/>
          <w:i w:val="false"/>
          <w:iCs w:val="false"/>
          <w:caps w:val="false"/>
          <w:smallCaps w:val="false"/>
          <w:spacing w:val="0"/>
        </w:rPr>
      </w:r>
    </w:p>
    <w:p>
      <w:pPr>
        <w:pStyle w:val="Cuerpodetexto"/>
        <w:widowControl/>
        <w:spacing w:before="0" w:after="60"/>
        <w:ind w:left="0" w:right="0" w:hanging="0"/>
        <w:rPr>
          <w:b w:val="false"/>
          <w:b w:val="false"/>
          <w:i w:val="false"/>
          <w:i w:val="false"/>
          <w:iCs w:val="false"/>
          <w:caps w:val="false"/>
          <w:smallCaps w:val="false"/>
          <w:spacing w:val="0"/>
        </w:rPr>
      </w:pPr>
      <w:r>
        <w:rPr>
          <w:b w:val="false"/>
          <w:i w:val="false"/>
          <w:iCs w:val="false"/>
          <w:caps w:val="false"/>
          <w:smallCaps w:val="false"/>
          <w:spacing w:val="0"/>
        </w:rPr>
      </w:r>
    </w:p>
    <w:p>
      <w:pPr>
        <w:pStyle w:val="Cuerpodetexto"/>
        <w:widowControl/>
        <w:spacing w:before="0" w:after="60"/>
        <w:ind w:left="0" w:right="0" w:hanging="0"/>
        <w:rPr>
          <w:b w:val="false"/>
          <w:b w:val="false"/>
          <w:i w:val="false"/>
          <w:i w:val="false"/>
          <w:iCs w:val="false"/>
          <w:caps w:val="false"/>
          <w:smallCaps w:val="false"/>
          <w:spacing w:val="0"/>
        </w:rPr>
      </w:pPr>
      <w:r>
        <w:rPr>
          <w:b w:val="false"/>
          <w:i w:val="false"/>
          <w:iCs w:val="false"/>
          <w:caps w:val="false"/>
          <w:smallCaps w:val="false"/>
          <w:spacing w:val="0"/>
        </w:rPr>
      </w:r>
    </w:p>
    <w:p>
      <w:pPr>
        <w:pStyle w:val="Cuerpodetexto"/>
        <w:widowControl/>
        <w:spacing w:before="0" w:after="60"/>
        <w:ind w:left="0" w:right="0" w:hanging="0"/>
        <w:rPr>
          <w:b w:val="false"/>
          <w:b w:val="false"/>
          <w:i w:val="false"/>
          <w:i w:val="false"/>
          <w:iCs w:val="false"/>
          <w:caps w:val="false"/>
          <w:smallCaps w:val="false"/>
          <w:spacing w:val="0"/>
        </w:rPr>
      </w:pPr>
      <w:r>
        <w:rPr>
          <w:b w:val="false"/>
          <w:i w:val="false"/>
          <w:iCs w:val="false"/>
          <w:caps w:val="false"/>
          <w:smallCaps w:val="false"/>
          <w:spacing w:val="0"/>
        </w:rPr>
      </w:r>
    </w:p>
    <w:p>
      <w:pPr>
        <w:pStyle w:val="Cuerpodetexto"/>
        <w:widowControl/>
        <w:spacing w:before="0" w:after="60"/>
        <w:ind w:left="0" w:right="0" w:hanging="0"/>
        <w:rPr>
          <w:b w:val="false"/>
          <w:b w:val="false"/>
          <w:i w:val="false"/>
          <w:i w:val="false"/>
          <w:iCs w:val="false"/>
          <w:caps w:val="false"/>
          <w:smallCaps w:val="false"/>
          <w:spacing w:val="0"/>
        </w:rPr>
      </w:pPr>
      <w:r>
        <w:rPr>
          <w:b w:val="false"/>
          <w:i w:val="false"/>
          <w:iCs w:val="false"/>
          <w:caps w:val="false"/>
          <w:smallCaps w:val="false"/>
          <w:spacing w:val="0"/>
        </w:rPr>
      </w:r>
    </w:p>
    <w:p>
      <w:pPr>
        <w:pStyle w:val="Cuerpodetexto"/>
        <w:widowControl/>
        <w:spacing w:before="0" w:after="60"/>
        <w:ind w:left="0" w:right="0" w:hanging="0"/>
        <w:rPr>
          <w:b w:val="false"/>
          <w:b w:val="false"/>
          <w:i w:val="false"/>
          <w:i w:val="false"/>
          <w:iCs w:val="false"/>
          <w:caps w:val="false"/>
          <w:smallCaps w:val="false"/>
          <w:spacing w:val="0"/>
        </w:rPr>
      </w:pPr>
      <w:r>
        <w:rPr>
          <w:b w:val="false"/>
          <w:i w:val="false"/>
          <w:iCs w:val="false"/>
          <w:caps w:val="false"/>
          <w:smallCaps w:val="false"/>
          <w:spacing w:val="0"/>
        </w:rPr>
      </w:r>
    </w:p>
    <w:p>
      <w:pPr>
        <w:pStyle w:val="Cuerpodetexto"/>
        <w:widowControl/>
        <w:spacing w:before="0" w:after="60"/>
        <w:ind w:left="0" w:right="0" w:hanging="0"/>
        <w:rPr>
          <w:b w:val="false"/>
          <w:b w:val="false"/>
          <w:i w:val="false"/>
          <w:i w:val="false"/>
          <w:iCs w:val="false"/>
          <w:caps w:val="false"/>
          <w:smallCaps w:val="false"/>
          <w:spacing w:val="0"/>
        </w:rPr>
      </w:pPr>
      <w:r>
        <w:rPr>
          <w:b w:val="false"/>
          <w:i w:val="false"/>
          <w:iCs w:val="false"/>
          <w:caps w:val="false"/>
          <w:smallCaps w:val="false"/>
          <w:spacing w:val="0"/>
        </w:rPr>
      </w:r>
    </w:p>
    <w:p>
      <w:pPr>
        <w:pStyle w:val="Cuerpodetexto"/>
        <w:widowControl/>
        <w:spacing w:before="0" w:after="60"/>
        <w:ind w:left="0" w:right="0" w:hanging="0"/>
        <w:rPr>
          <w:b w:val="false"/>
          <w:b w:val="false"/>
          <w:i w:val="false"/>
          <w:i w:val="false"/>
          <w:iCs w:val="false"/>
          <w:caps w:val="false"/>
          <w:smallCaps w:val="false"/>
          <w:spacing w:val="0"/>
        </w:rPr>
      </w:pPr>
      <w:r>
        <w:rPr>
          <w:b w:val="false"/>
          <w:i w:val="false"/>
          <w:iCs w:val="false"/>
          <w:caps w:val="false"/>
          <w:smallCaps w:val="false"/>
          <w:spacing w:val="0"/>
        </w:rPr>
      </w:r>
    </w:p>
    <w:p>
      <w:pPr>
        <w:pStyle w:val="Cuerpodetexto"/>
        <w:widowControl/>
        <w:spacing w:before="0" w:after="60"/>
        <w:ind w:left="0" w:right="0" w:hanging="0"/>
        <w:rPr>
          <w:b w:val="false"/>
          <w:b w:val="false"/>
          <w:i w:val="false"/>
          <w:i w:val="false"/>
          <w:iCs w:val="false"/>
          <w:caps w:val="false"/>
          <w:smallCaps w:val="false"/>
          <w:spacing w:val="0"/>
        </w:rPr>
      </w:pPr>
      <w:r>
        <w:rPr>
          <w:b w:val="false"/>
          <w:i w:val="false"/>
          <w:iCs w:val="false"/>
          <w:caps w:val="false"/>
          <w:smallCaps w:val="false"/>
          <w:spacing w:val="0"/>
        </w:rPr>
      </w:r>
    </w:p>
    <w:p>
      <w:pPr>
        <w:pStyle w:val="Cuerpodetexto"/>
        <w:widowControl/>
        <w:spacing w:before="0" w:after="60"/>
        <w:ind w:left="0" w:right="0" w:hanging="0"/>
        <w:rPr>
          <w:b w:val="false"/>
          <w:b w:val="false"/>
          <w:i w:val="false"/>
          <w:i w:val="false"/>
          <w:iCs w:val="false"/>
          <w:caps w:val="false"/>
          <w:smallCaps w:val="false"/>
          <w:spacing w:val="0"/>
        </w:rPr>
      </w:pPr>
      <w:r>
        <w:rPr>
          <w:b w:val="false"/>
          <w:i w:val="false"/>
          <w:iCs w:val="false"/>
          <w:caps w:val="false"/>
          <w:smallCaps w:val="false"/>
          <w:spacing w:val="0"/>
        </w:rPr>
      </w:r>
    </w:p>
    <w:p>
      <w:pPr>
        <w:pStyle w:val="Cuerpodetexto"/>
        <w:widowControl/>
        <w:spacing w:before="0" w:after="60"/>
        <w:ind w:left="0" w:right="0" w:hanging="0"/>
        <w:rPr>
          <w:b w:val="false"/>
          <w:b w:val="false"/>
          <w:i w:val="false"/>
          <w:i w:val="false"/>
          <w:iCs w:val="false"/>
          <w:caps w:val="false"/>
          <w:smallCaps w:val="false"/>
          <w:spacing w:val="0"/>
        </w:rPr>
      </w:pPr>
      <w:r>
        <w:rPr>
          <w:b w:val="false"/>
          <w:i w:val="false"/>
          <w:iCs w:val="false"/>
          <w:caps w:val="false"/>
          <w:smallCaps w:val="false"/>
          <w:spacing w:val="0"/>
        </w:rPr>
      </w:r>
    </w:p>
    <w:p>
      <w:pPr>
        <w:pStyle w:val="Cuerpodetexto"/>
        <w:widowControl/>
        <w:spacing w:before="0" w:after="60"/>
        <w:ind w:left="0" w:right="0" w:hanging="0"/>
        <w:rPr>
          <w:b w:val="false"/>
          <w:b w:val="false"/>
          <w:i w:val="false"/>
          <w:i w:val="false"/>
          <w:iCs w:val="false"/>
          <w:caps w:val="false"/>
          <w:smallCaps w:val="false"/>
          <w:spacing w:val="0"/>
        </w:rPr>
      </w:pPr>
      <w:r>
        <w:rPr>
          <w:b w:val="false"/>
          <w:i w:val="false"/>
          <w:iCs w:val="false"/>
          <w:caps w:val="false"/>
          <w:smallCaps w:val="false"/>
          <w:spacing w:val="0"/>
        </w:rPr>
      </w:r>
    </w:p>
    <w:p>
      <w:pPr>
        <w:pStyle w:val="Cuerpodetexto"/>
        <w:widowControl/>
        <w:spacing w:before="0" w:after="60"/>
        <w:ind w:left="0" w:right="0" w:hanging="0"/>
        <w:rPr>
          <w:b w:val="false"/>
          <w:b w:val="false"/>
          <w:i w:val="false"/>
          <w:i w:val="false"/>
          <w:iCs w:val="false"/>
          <w:caps w:val="false"/>
          <w:smallCaps w:val="false"/>
          <w:spacing w:val="0"/>
        </w:rPr>
      </w:pPr>
      <w:r>
        <w:rPr>
          <w:b w:val="false"/>
          <w:i w:val="false"/>
          <w:iCs w:val="false"/>
          <w:caps w:val="false"/>
          <w:smallCaps w:val="false"/>
          <w:spacing w:val="0"/>
        </w:rPr>
      </w:r>
    </w:p>
    <w:p>
      <w:pPr>
        <w:pStyle w:val="Cuerpodetexto"/>
        <w:widowControl/>
        <w:spacing w:before="0" w:after="60"/>
        <w:ind w:left="0" w:right="0" w:hanging="0"/>
        <w:rPr>
          <w:b w:val="false"/>
          <w:b w:val="false"/>
          <w:i w:val="false"/>
          <w:i w:val="false"/>
          <w:iCs w:val="false"/>
          <w:caps w:val="false"/>
          <w:smallCaps w:val="false"/>
          <w:spacing w:val="0"/>
        </w:rPr>
      </w:pPr>
      <w:r>
        <w:rPr>
          <w:b w:val="false"/>
          <w:i w:val="false"/>
          <w:iCs w:val="false"/>
          <w:caps w:val="false"/>
          <w:smallCaps w:val="false"/>
          <w:spacing w:val="0"/>
        </w:rPr>
      </w:r>
    </w:p>
    <w:p>
      <w:pPr>
        <w:pStyle w:val="Cuerpodetexto"/>
        <w:widowControl/>
        <w:spacing w:before="0" w:after="60"/>
        <w:ind w:left="0" w:right="0" w:hanging="0"/>
        <w:rPr>
          <w:b w:val="false"/>
          <w:b w:val="false"/>
          <w:i w:val="false"/>
          <w:i w:val="false"/>
          <w:iCs w:val="false"/>
          <w:caps w:val="false"/>
          <w:smallCaps w:val="false"/>
          <w:spacing w:val="0"/>
        </w:rPr>
      </w:pPr>
      <w:r>
        <w:rPr>
          <w:b w:val="false"/>
          <w:i w:val="false"/>
          <w:iCs w:val="false"/>
          <w:caps w:val="false"/>
          <w:smallCaps w:val="false"/>
          <w:spacing w:val="0"/>
        </w:rPr>
      </w:r>
    </w:p>
    <w:p>
      <w:pPr>
        <w:pStyle w:val="Cuerpodetexto"/>
        <w:widowControl/>
        <w:spacing w:before="0" w:after="60"/>
        <w:ind w:left="0" w:right="0" w:hanging="0"/>
        <w:rPr>
          <w:b w:val="false"/>
          <w:b w:val="false"/>
          <w:i w:val="false"/>
          <w:i w:val="false"/>
          <w:iCs w:val="false"/>
          <w:caps w:val="false"/>
          <w:smallCaps w:val="false"/>
          <w:spacing w:val="0"/>
        </w:rPr>
      </w:pPr>
      <w:r>
        <w:rPr>
          <w:b w:val="false"/>
          <w:i w:val="false"/>
          <w:iCs w:val="false"/>
          <w:caps w:val="false"/>
          <w:smallCaps w:val="false"/>
          <w:spacing w:val="0"/>
        </w:rPr>
      </w:r>
    </w:p>
    <w:p>
      <w:pPr>
        <w:pStyle w:val="Cuerpodetexto"/>
        <w:widowControl/>
        <w:spacing w:before="0" w:after="60"/>
        <w:ind w:left="0" w:right="0" w:hanging="0"/>
        <w:rPr>
          <w:b w:val="false"/>
          <w:b w:val="false"/>
          <w:i w:val="false"/>
          <w:i w:val="false"/>
          <w:iCs w:val="false"/>
          <w:caps w:val="false"/>
          <w:smallCaps w:val="false"/>
          <w:spacing w:val="0"/>
        </w:rPr>
      </w:pPr>
      <w:r>
        <w:rPr>
          <w:b w:val="false"/>
          <w:i w:val="false"/>
          <w:iCs w:val="false"/>
          <w:caps w:val="false"/>
          <w:smallCaps w:val="false"/>
          <w:spacing w:val="0"/>
        </w:rPr>
      </w:r>
    </w:p>
    <w:p>
      <w:pPr>
        <w:pStyle w:val="Cuerpodetexto"/>
        <w:widowControl/>
        <w:spacing w:before="0" w:after="60"/>
        <w:ind w:left="0" w:right="0" w:hanging="0"/>
        <w:rPr>
          <w:b w:val="false"/>
          <w:b w:val="false"/>
          <w:i w:val="false"/>
          <w:i w:val="false"/>
          <w:iCs w:val="false"/>
          <w:caps w:val="false"/>
          <w:smallCaps w:val="false"/>
          <w:spacing w:val="0"/>
        </w:rPr>
      </w:pPr>
      <w:r>
        <w:rPr>
          <w:b w:val="false"/>
          <w:i w:val="false"/>
          <w:iCs w:val="false"/>
          <w:caps w:val="false"/>
          <w:smallCaps w:val="false"/>
          <w:spacing w:val="0"/>
        </w:rPr>
      </w:r>
    </w:p>
    <w:p>
      <w:pPr>
        <w:pStyle w:val="Cuerpodetexto"/>
        <w:widowControl/>
        <w:spacing w:before="0" w:after="60"/>
        <w:ind w:left="0" w:right="0" w:hanging="0"/>
        <w:rPr>
          <w:b w:val="false"/>
          <w:b w:val="false"/>
          <w:i w:val="false"/>
          <w:i w:val="false"/>
          <w:iCs w:val="false"/>
          <w:caps w:val="false"/>
          <w:smallCaps w:val="false"/>
          <w:spacing w:val="0"/>
        </w:rPr>
      </w:pPr>
      <w:r>
        <w:rPr>
          <w:b w:val="false"/>
          <w:i w:val="false"/>
          <w:iCs w:val="false"/>
          <w:caps w:val="false"/>
          <w:smallCaps w:val="false"/>
          <w:spacing w:val="0"/>
        </w:rPr>
      </w:r>
    </w:p>
    <w:p>
      <w:pPr>
        <w:pStyle w:val="Cuerpodetexto"/>
        <w:widowControl/>
        <w:spacing w:before="0" w:after="60"/>
        <w:ind w:left="0" w:right="0" w:hanging="0"/>
        <w:rPr>
          <w:b w:val="false"/>
          <w:b w:val="false"/>
          <w:i w:val="false"/>
          <w:i w:val="false"/>
          <w:iCs w:val="false"/>
          <w:caps w:val="false"/>
          <w:smallCaps w:val="false"/>
          <w:spacing w:val="0"/>
        </w:rPr>
      </w:pPr>
      <w:r>
        <w:rPr>
          <w:b w:val="false"/>
          <w:i w:val="false"/>
          <w:iCs w:val="false"/>
          <w:caps w:val="false"/>
          <w:smallCaps w:val="false"/>
          <w:spacing w:val="0"/>
        </w:rPr>
      </w:r>
    </w:p>
    <w:p>
      <w:pPr>
        <w:pStyle w:val="Ttulo2"/>
        <w:numPr>
          <w:ilvl w:val="1"/>
          <w:numId w:val="3"/>
        </w:numPr>
        <w:rPr>
          <w:b/>
          <w:b/>
          <w:bCs/>
        </w:rPr>
      </w:pPr>
      <w:bookmarkStart w:id="13" w:name="__RefHeading___Toc134155_215731975"/>
      <w:bookmarkEnd w:id="13"/>
      <w:r>
        <w:rPr>
          <w:b/>
          <w:bCs/>
        </w:rPr>
        <w:t>Systems Biology</w:t>
      </w:r>
    </w:p>
    <w:p>
      <w:pPr>
        <w:pStyle w:val="Cuerpodetexto"/>
        <w:rPr/>
      </w:pPr>
      <w:r>
        <w:rPr/>
        <w:t xml:space="preserve">In the last 50 years, sequencing methods have been exponentially improved. First-generation DNA sequencing methods were developed about 45 years ago. In addition, one of the most biggest international projects, the Human Genome Project, started 20 years ago </w:t>
      </w:r>
      <w:r>
        <w:rPr>
          <w:position w:val="0"/>
          <w:sz w:val="24"/>
          <w:sz w:val="24"/>
          <w:vertAlign w:val="baseline"/>
        </w:rPr>
        <w:t>(Ideker et al., 2001; Veenstra, 2021)</w:t>
      </w:r>
      <w:r>
        <w:rPr/>
        <w:t xml:space="preserve">⁠. In this project an extremely ambitious idea was pursued: to sequence the hole human genome. However, its impact in science transcends beyond that goal. Different groups cooperated all over the world, not only to sequence the complete human genome, but to develop new sequencing methods in order to make the process easier and cheaper </w:t>
      </w:r>
      <w:r>
        <w:rPr>
          <w:position w:val="0"/>
          <w:sz w:val="24"/>
          <w:sz w:val="24"/>
          <w:vertAlign w:val="baseline"/>
        </w:rPr>
        <w:t>(Abascal et al., 2020)</w:t>
      </w:r>
      <w:r>
        <w:rPr/>
        <w:t xml:space="preserve">⁠. </w:t>
      </w:r>
    </w:p>
    <w:p>
      <w:pPr>
        <w:pStyle w:val="Cuerpodetexto"/>
        <w:rPr/>
      </w:pPr>
      <w:r>
        <w:rPr/>
        <w:t xml:space="preserve">During the Human Genome Project, 13 years were needed to sequence a single complete human genome and the overall costs were </w:t>
      </w:r>
      <w:r>
        <w:rPr>
          <w:b w:val="false"/>
          <w:i w:val="false"/>
          <w:caps w:val="false"/>
          <w:smallCaps w:val="false"/>
          <w:spacing w:val="0"/>
          <w:sz w:val="24"/>
          <w:szCs w:val="24"/>
        </w:rPr>
        <w:t xml:space="preserve">2.7 billion dollars. Currently, with the emergence of next-generation sequencing methods, around 100000 human genomes have been sequenced in the last 6 years. The Illumina HiSeq System generates around 500 gigabase sequences per second, dropping the cost of sequencing a complete human genome to $1500 in only 10 years of difference </w:t>
      </w:r>
      <w:r>
        <w:rPr>
          <w:b w:val="false"/>
          <w:i w:val="false"/>
          <w:caps w:val="false"/>
          <w:smallCaps w:val="false"/>
          <w:spacing w:val="0"/>
          <w:position w:val="0"/>
          <w:sz w:val="24"/>
          <w:sz w:val="24"/>
          <w:szCs w:val="24"/>
          <w:vertAlign w:val="baseline"/>
        </w:rPr>
        <w:t>(Prendergast et al., 2020; Veenstra, 2021)</w:t>
      </w:r>
      <w:r>
        <w:rPr>
          <w:b w:val="false"/>
          <w:i w:val="false"/>
          <w:caps w:val="false"/>
          <w:smallCaps w:val="false"/>
          <w:spacing w:val="0"/>
          <w:sz w:val="24"/>
          <w:szCs w:val="24"/>
        </w:rPr>
        <w:t xml:space="preserve">⁠. </w:t>
      </w:r>
      <w:r>
        <w:rPr/>
        <w:t xml:space="preserve">Ultimately, it changed how science was approached. </w:t>
      </w:r>
    </w:p>
    <w:p>
      <w:pPr>
        <w:pStyle w:val="Cuerpodetexto"/>
        <w:rPr/>
      </w:pPr>
      <w:r>
        <w:rPr/>
        <w:t xml:space="preserve">All these new approaches led to a mass development of methods to sequence and identify the complete transcriptome (total mRNAs transcripts). Sequencing of complete transcriptomes offered a massive amount of information never seen before. However, genes and their products (proteins) are highly related since they interact and regulate each other forming positive and negative feedback loops, so still a lot of information was missing. Researchers began to understand organisms and processes as systems with important modules (mRNA, proteins, metabolites, etc) that interact with each other forming parts of large networks </w:t>
      </w:r>
      <w:r>
        <w:rPr>
          <w:position w:val="0"/>
          <w:sz w:val="24"/>
          <w:sz w:val="24"/>
          <w:vertAlign w:val="baseline"/>
        </w:rPr>
        <w:t>(Joyce &amp; Palsson, 2006; Veenstra, 2021; Weckwerth, 2011)</w:t>
      </w:r>
      <w:r>
        <w:rPr/>
        <w:t xml:space="preserve">⁠. </w:t>
      </w:r>
    </w:p>
    <w:p>
      <w:pPr>
        <w:pStyle w:val="Cuerpodetexto"/>
        <w:rPr/>
      </w:pPr>
      <w:r>
        <w:rPr/>
        <w:t xml:space="preserve">While this holistic view of biological systems were gaining strength, traditional reductionist methods (focusing in only one gene, protein or metabolite) were the most popular and  affordable ones. Scientific research was limited by the time and effort needed to integrate all events that take place simultaneously within a biological system from a set of individual results </w:t>
      </w:r>
      <w:r>
        <w:rPr>
          <w:position w:val="0"/>
          <w:sz w:val="24"/>
          <w:sz w:val="24"/>
          <w:vertAlign w:val="baseline"/>
        </w:rPr>
        <w:t>(Karahalil, 2016; Mazzocchi, 2012; Veenstra, 2021)</w:t>
      </w:r>
      <w:r>
        <w:rPr/>
        <w:t xml:space="preserve">⁠. There is an ancient Indian fable that illustrate how a holistic view and ontological reasoning contributes to knowledge, it is called “Blind men and an elephant”. A poem of John Godfrey Saxe is one of the most famous written versions of it: </w:t>
      </w:r>
    </w:p>
    <w:p>
      <w:pPr>
        <w:sectPr>
          <w:headerReference w:type="default" r:id="rId5"/>
          <w:footerReference w:type="default" r:id="rId6"/>
          <w:type w:val="nextPage"/>
          <w:pgSz w:w="11906" w:h="16838"/>
          <w:pgMar w:left="1134" w:right="1134" w:header="1134" w:top="1693" w:footer="1134" w:bottom="1693" w:gutter="0"/>
          <w:pgNumType w:fmt="decimal"/>
          <w:formProt w:val="false"/>
          <w:textDirection w:val="lrTb"/>
          <w:docGrid w:type="default" w:linePitch="312" w:charSpace="0"/>
        </w:sectPr>
      </w:pPr>
    </w:p>
    <w:p>
      <w:pPr>
        <w:pStyle w:val="Cuerpodetexto"/>
        <w:spacing w:before="0" w:after="26"/>
        <w:jc w:val="center"/>
        <w:rPr>
          <w:sz w:val="22"/>
          <w:szCs w:val="22"/>
        </w:rPr>
      </w:pPr>
      <w:r>
        <w:rPr>
          <w:sz w:val="22"/>
          <w:szCs w:val="22"/>
        </w:rPr>
        <w:t xml:space="preserve">“ </w:t>
      </w:r>
      <w:r>
        <w:rPr>
          <w:sz w:val="22"/>
          <w:szCs w:val="22"/>
        </w:rPr>
        <w:t>It was six men of Indostan</w:t>
      </w:r>
    </w:p>
    <w:p>
      <w:pPr>
        <w:pStyle w:val="Cuerpodetexto"/>
        <w:spacing w:before="0" w:after="26"/>
        <w:jc w:val="center"/>
        <w:rPr>
          <w:sz w:val="22"/>
          <w:szCs w:val="22"/>
        </w:rPr>
      </w:pPr>
      <w:r>
        <w:rPr>
          <w:sz w:val="22"/>
          <w:szCs w:val="22"/>
        </w:rPr>
        <w:t>To learning much inclined,</w:t>
      </w:r>
    </w:p>
    <w:p>
      <w:pPr>
        <w:pStyle w:val="Cuerpodetexto"/>
        <w:spacing w:before="0" w:after="26"/>
        <w:jc w:val="center"/>
        <w:rPr>
          <w:sz w:val="22"/>
          <w:szCs w:val="22"/>
        </w:rPr>
      </w:pPr>
      <w:r>
        <w:rPr>
          <w:sz w:val="22"/>
          <w:szCs w:val="22"/>
        </w:rPr>
        <w:t>Who went to see the Elephant</w:t>
      </w:r>
    </w:p>
    <w:p>
      <w:pPr>
        <w:pStyle w:val="Cuerpodetexto"/>
        <w:spacing w:before="0" w:after="26"/>
        <w:jc w:val="center"/>
        <w:rPr>
          <w:sz w:val="22"/>
          <w:szCs w:val="22"/>
        </w:rPr>
      </w:pPr>
      <w:r>
        <w:rPr>
          <w:sz w:val="22"/>
          <w:szCs w:val="22"/>
        </w:rPr>
        <w:t>(Though all of them were blind),</w:t>
      </w:r>
    </w:p>
    <w:p>
      <w:pPr>
        <w:pStyle w:val="Cuerpodetexto"/>
        <w:spacing w:before="0" w:after="26"/>
        <w:jc w:val="center"/>
        <w:rPr>
          <w:sz w:val="22"/>
          <w:szCs w:val="22"/>
        </w:rPr>
      </w:pPr>
      <w:r>
        <w:rPr>
          <w:sz w:val="22"/>
          <w:szCs w:val="22"/>
        </w:rPr>
        <w:t>That each by observation</w:t>
      </w:r>
    </w:p>
    <w:p>
      <w:pPr>
        <w:pStyle w:val="Cuerpodetexto"/>
        <w:spacing w:before="0" w:after="26"/>
        <w:jc w:val="center"/>
        <w:rPr>
          <w:sz w:val="22"/>
          <w:szCs w:val="22"/>
        </w:rPr>
      </w:pPr>
      <w:r>
        <w:rPr>
          <w:sz w:val="22"/>
          <w:szCs w:val="22"/>
        </w:rPr>
        <w:t>Might satisfy his mind.</w:t>
      </w:r>
    </w:p>
    <w:p>
      <w:pPr>
        <w:pStyle w:val="Cuerpodetexto"/>
        <w:spacing w:before="0" w:after="26"/>
        <w:jc w:val="center"/>
        <w:rPr>
          <w:rFonts w:ascii="Liberation Sans" w:hAnsi="Liberation Sans"/>
          <w:sz w:val="22"/>
          <w:szCs w:val="22"/>
        </w:rPr>
      </w:pPr>
      <w:r>
        <w:rPr>
          <w:sz w:val="22"/>
          <w:szCs w:val="22"/>
        </w:rPr>
      </w:r>
    </w:p>
    <w:p>
      <w:pPr>
        <w:pStyle w:val="Cuerpodetexto"/>
        <w:spacing w:before="0" w:after="26"/>
        <w:jc w:val="center"/>
        <w:rPr>
          <w:sz w:val="22"/>
          <w:szCs w:val="22"/>
        </w:rPr>
      </w:pPr>
      <w:r>
        <w:rPr>
          <w:sz w:val="22"/>
          <w:szCs w:val="22"/>
        </w:rPr>
        <w:t>The First approached the Elephant,</w:t>
      </w:r>
    </w:p>
    <w:p>
      <w:pPr>
        <w:pStyle w:val="Cuerpodetexto"/>
        <w:spacing w:before="0" w:after="26"/>
        <w:jc w:val="center"/>
        <w:rPr>
          <w:sz w:val="22"/>
          <w:szCs w:val="22"/>
        </w:rPr>
      </w:pPr>
      <w:r>
        <w:rPr>
          <w:sz w:val="22"/>
          <w:szCs w:val="22"/>
        </w:rPr>
        <w:t>And happening to fall</w:t>
      </w:r>
    </w:p>
    <w:p>
      <w:pPr>
        <w:pStyle w:val="Cuerpodetexto"/>
        <w:spacing w:before="0" w:after="26"/>
        <w:jc w:val="center"/>
        <w:rPr>
          <w:sz w:val="22"/>
          <w:szCs w:val="22"/>
        </w:rPr>
      </w:pPr>
      <w:r>
        <w:rPr>
          <w:sz w:val="22"/>
          <w:szCs w:val="22"/>
        </w:rPr>
        <w:t>Against his broad and sturdy side,</w:t>
      </w:r>
    </w:p>
    <w:p>
      <w:pPr>
        <w:pStyle w:val="Cuerpodetexto"/>
        <w:spacing w:before="0" w:after="26"/>
        <w:jc w:val="center"/>
        <w:rPr>
          <w:sz w:val="22"/>
          <w:szCs w:val="22"/>
        </w:rPr>
      </w:pPr>
      <w:r>
        <w:rPr>
          <w:sz w:val="22"/>
          <w:szCs w:val="22"/>
        </w:rPr>
        <w:t>At once began to bawl:</w:t>
      </w:r>
    </w:p>
    <w:p>
      <w:pPr>
        <w:pStyle w:val="Cuerpodetexto"/>
        <w:spacing w:before="0" w:after="26"/>
        <w:jc w:val="center"/>
        <w:rPr>
          <w:sz w:val="22"/>
          <w:szCs w:val="22"/>
        </w:rPr>
      </w:pPr>
      <w:r>
        <w:rPr>
          <w:sz w:val="22"/>
          <w:szCs w:val="22"/>
        </w:rPr>
        <w:t>"God bless me! but the Elephant</w:t>
      </w:r>
    </w:p>
    <w:p>
      <w:pPr>
        <w:pStyle w:val="Cuerpodetexto"/>
        <w:spacing w:before="0" w:after="26"/>
        <w:jc w:val="center"/>
        <w:rPr>
          <w:sz w:val="22"/>
          <w:szCs w:val="22"/>
        </w:rPr>
      </w:pPr>
      <w:r>
        <w:rPr>
          <w:sz w:val="22"/>
          <w:szCs w:val="22"/>
        </w:rPr>
        <w:t>Is very like a wall!"</w:t>
      </w:r>
    </w:p>
    <w:p>
      <w:pPr>
        <w:pStyle w:val="Cuerpodetexto"/>
        <w:spacing w:before="0" w:after="26"/>
        <w:jc w:val="center"/>
        <w:rPr>
          <w:rFonts w:ascii="Liberation Sans" w:hAnsi="Liberation Sans"/>
          <w:sz w:val="22"/>
          <w:szCs w:val="22"/>
        </w:rPr>
      </w:pPr>
      <w:r>
        <w:rPr>
          <w:sz w:val="22"/>
          <w:szCs w:val="22"/>
        </w:rPr>
      </w:r>
    </w:p>
    <w:p>
      <w:pPr>
        <w:pStyle w:val="Cuerpodetexto"/>
        <w:spacing w:before="0" w:after="26"/>
        <w:jc w:val="center"/>
        <w:rPr>
          <w:sz w:val="22"/>
          <w:szCs w:val="22"/>
        </w:rPr>
      </w:pPr>
      <w:r>
        <w:rPr>
          <w:sz w:val="22"/>
          <w:szCs w:val="22"/>
        </w:rPr>
        <w:t>The Second, feeling of the tusk,</w:t>
      </w:r>
    </w:p>
    <w:p>
      <w:pPr>
        <w:pStyle w:val="Cuerpodetexto"/>
        <w:spacing w:before="0" w:after="26"/>
        <w:jc w:val="center"/>
        <w:rPr>
          <w:sz w:val="22"/>
          <w:szCs w:val="22"/>
        </w:rPr>
      </w:pPr>
      <w:r>
        <w:rPr>
          <w:sz w:val="22"/>
          <w:szCs w:val="22"/>
        </w:rPr>
        <w:t>Cried, "Ho! what have we here</w:t>
      </w:r>
    </w:p>
    <w:p>
      <w:pPr>
        <w:pStyle w:val="Cuerpodetexto"/>
        <w:spacing w:before="0" w:after="26"/>
        <w:jc w:val="center"/>
        <w:rPr>
          <w:sz w:val="22"/>
          <w:szCs w:val="22"/>
        </w:rPr>
      </w:pPr>
      <w:r>
        <w:rPr>
          <w:sz w:val="22"/>
          <w:szCs w:val="22"/>
        </w:rPr>
        <w:t>So very round and smooth and sharp?</w:t>
      </w:r>
    </w:p>
    <w:p>
      <w:pPr>
        <w:pStyle w:val="Cuerpodetexto"/>
        <w:spacing w:before="0" w:after="26"/>
        <w:jc w:val="center"/>
        <w:rPr>
          <w:sz w:val="22"/>
          <w:szCs w:val="22"/>
        </w:rPr>
      </w:pPr>
      <w:r>
        <w:rPr>
          <w:sz w:val="22"/>
          <w:szCs w:val="22"/>
        </w:rPr>
        <w:t>To me 'tis mighty clear</w:t>
      </w:r>
    </w:p>
    <w:p>
      <w:pPr>
        <w:pStyle w:val="Cuerpodetexto"/>
        <w:spacing w:before="0" w:after="26"/>
        <w:jc w:val="center"/>
        <w:rPr>
          <w:sz w:val="22"/>
          <w:szCs w:val="22"/>
        </w:rPr>
      </w:pPr>
      <w:r>
        <w:rPr>
          <w:sz w:val="22"/>
          <w:szCs w:val="22"/>
        </w:rPr>
        <w:t>This wonder of an Elephant</w:t>
      </w:r>
    </w:p>
    <w:p>
      <w:pPr>
        <w:pStyle w:val="Cuerpodetexto"/>
        <w:spacing w:before="0" w:after="26"/>
        <w:jc w:val="center"/>
        <w:rPr>
          <w:sz w:val="22"/>
          <w:szCs w:val="22"/>
        </w:rPr>
      </w:pPr>
      <w:r>
        <w:rPr>
          <w:sz w:val="22"/>
          <w:szCs w:val="22"/>
        </w:rPr>
        <w:t>Is very like a spear!"</w:t>
      </w:r>
    </w:p>
    <w:p>
      <w:pPr>
        <w:pStyle w:val="Cuerpodetexto"/>
        <w:spacing w:before="0" w:after="26"/>
        <w:jc w:val="center"/>
        <w:rPr>
          <w:rFonts w:ascii="Liberation Sans" w:hAnsi="Liberation Sans"/>
          <w:sz w:val="22"/>
          <w:szCs w:val="22"/>
        </w:rPr>
      </w:pPr>
      <w:r>
        <w:rPr>
          <w:sz w:val="22"/>
          <w:szCs w:val="22"/>
        </w:rPr>
      </w:r>
    </w:p>
    <w:p>
      <w:pPr>
        <w:pStyle w:val="Cuerpodetexto"/>
        <w:spacing w:before="0" w:after="26"/>
        <w:jc w:val="center"/>
        <w:rPr>
          <w:sz w:val="22"/>
          <w:szCs w:val="22"/>
        </w:rPr>
      </w:pPr>
      <w:r>
        <w:rPr>
          <w:sz w:val="22"/>
          <w:szCs w:val="22"/>
        </w:rPr>
        <w:t>The Third approached the animal,</w:t>
      </w:r>
    </w:p>
    <w:p>
      <w:pPr>
        <w:pStyle w:val="Cuerpodetexto"/>
        <w:spacing w:before="0" w:after="26"/>
        <w:jc w:val="center"/>
        <w:rPr>
          <w:sz w:val="22"/>
          <w:szCs w:val="22"/>
        </w:rPr>
      </w:pPr>
      <w:r>
        <w:rPr>
          <w:sz w:val="22"/>
          <w:szCs w:val="22"/>
        </w:rPr>
        <w:t>And happening to take</w:t>
      </w:r>
    </w:p>
    <w:p>
      <w:pPr>
        <w:pStyle w:val="Cuerpodetexto"/>
        <w:spacing w:before="0" w:after="26"/>
        <w:jc w:val="center"/>
        <w:rPr>
          <w:sz w:val="22"/>
          <w:szCs w:val="22"/>
        </w:rPr>
      </w:pPr>
      <w:r>
        <w:rPr>
          <w:sz w:val="22"/>
          <w:szCs w:val="22"/>
        </w:rPr>
        <w:t>The squirming trunk within his hands,</w:t>
      </w:r>
    </w:p>
    <w:p>
      <w:pPr>
        <w:pStyle w:val="Cuerpodetexto"/>
        <w:spacing w:before="0" w:after="26"/>
        <w:jc w:val="center"/>
        <w:rPr>
          <w:sz w:val="22"/>
          <w:szCs w:val="22"/>
        </w:rPr>
      </w:pPr>
      <w:r>
        <w:rPr>
          <w:sz w:val="22"/>
          <w:szCs w:val="22"/>
        </w:rPr>
        <w:t>Thus boldly up and spake:</w:t>
      </w:r>
    </w:p>
    <w:p>
      <w:pPr>
        <w:pStyle w:val="Cuerpodetexto"/>
        <w:spacing w:before="0" w:after="26"/>
        <w:jc w:val="center"/>
        <w:rPr>
          <w:sz w:val="22"/>
          <w:szCs w:val="22"/>
        </w:rPr>
      </w:pPr>
      <w:r>
        <w:rPr>
          <w:sz w:val="22"/>
          <w:szCs w:val="22"/>
        </w:rPr>
        <w:t>"I see," quoth he, "the Elephant</w:t>
      </w:r>
    </w:p>
    <w:p>
      <w:pPr>
        <w:pStyle w:val="Cuerpodetexto"/>
        <w:spacing w:before="0" w:after="26"/>
        <w:jc w:val="center"/>
        <w:rPr>
          <w:sz w:val="22"/>
          <w:szCs w:val="22"/>
        </w:rPr>
      </w:pPr>
      <w:r>
        <w:rPr>
          <w:sz w:val="22"/>
          <w:szCs w:val="22"/>
        </w:rPr>
        <w:t>Is very like a snake!"</w:t>
      </w:r>
    </w:p>
    <w:p>
      <w:pPr>
        <w:pStyle w:val="Cuerpodetexto"/>
        <w:spacing w:before="0" w:after="26"/>
        <w:jc w:val="center"/>
        <w:rPr>
          <w:rFonts w:ascii="Liberation Sans" w:hAnsi="Liberation Sans"/>
          <w:sz w:val="22"/>
          <w:szCs w:val="22"/>
        </w:rPr>
      </w:pPr>
      <w:r>
        <w:rPr>
          <w:sz w:val="22"/>
          <w:szCs w:val="22"/>
        </w:rPr>
      </w:r>
    </w:p>
    <w:p>
      <w:pPr>
        <w:pStyle w:val="Cuerpodetexto"/>
        <w:spacing w:before="0" w:after="26"/>
        <w:jc w:val="center"/>
        <w:rPr>
          <w:sz w:val="22"/>
          <w:szCs w:val="22"/>
        </w:rPr>
      </w:pPr>
      <w:r>
        <w:rPr>
          <w:sz w:val="22"/>
          <w:szCs w:val="22"/>
        </w:rPr>
        <w:t>The Fourth reached out an eager hand,</w:t>
      </w:r>
    </w:p>
    <w:p>
      <w:pPr>
        <w:pStyle w:val="Cuerpodetexto"/>
        <w:spacing w:before="0" w:after="26"/>
        <w:jc w:val="center"/>
        <w:rPr>
          <w:sz w:val="22"/>
          <w:szCs w:val="22"/>
        </w:rPr>
      </w:pPr>
      <w:r>
        <w:rPr>
          <w:sz w:val="22"/>
          <w:szCs w:val="22"/>
        </w:rPr>
        <w:t>And felt about the knee.</w:t>
      </w:r>
    </w:p>
    <w:p>
      <w:pPr>
        <w:pStyle w:val="Cuerpodetexto"/>
        <w:spacing w:before="0" w:after="26"/>
        <w:jc w:val="center"/>
        <w:rPr>
          <w:sz w:val="22"/>
          <w:szCs w:val="22"/>
        </w:rPr>
      </w:pPr>
      <w:r>
        <w:rPr>
          <w:sz w:val="22"/>
          <w:szCs w:val="22"/>
        </w:rPr>
        <w:t>"What most this wondrous beast is like</w:t>
      </w:r>
    </w:p>
    <w:p>
      <w:pPr>
        <w:pStyle w:val="Cuerpodetexto"/>
        <w:spacing w:before="0" w:after="26"/>
        <w:jc w:val="center"/>
        <w:rPr>
          <w:sz w:val="22"/>
          <w:szCs w:val="22"/>
        </w:rPr>
      </w:pPr>
      <w:r>
        <w:rPr>
          <w:sz w:val="22"/>
          <w:szCs w:val="22"/>
        </w:rPr>
        <w:t>Is mighty plain," quoth he;</w:t>
      </w:r>
    </w:p>
    <w:p>
      <w:pPr>
        <w:pStyle w:val="Cuerpodetexto"/>
        <w:spacing w:before="0" w:after="26"/>
        <w:jc w:val="center"/>
        <w:rPr>
          <w:sz w:val="22"/>
          <w:szCs w:val="22"/>
        </w:rPr>
      </w:pPr>
      <w:r>
        <w:rPr>
          <w:sz w:val="22"/>
          <w:szCs w:val="22"/>
        </w:rPr>
        <w:t>"This clear enough the Elephant</w:t>
      </w:r>
    </w:p>
    <w:p>
      <w:pPr>
        <w:pStyle w:val="Cuerpodetexto"/>
        <w:spacing w:before="0" w:after="26"/>
        <w:jc w:val="center"/>
        <w:rPr>
          <w:sz w:val="22"/>
          <w:szCs w:val="22"/>
        </w:rPr>
      </w:pPr>
      <w:r>
        <w:rPr>
          <w:sz w:val="22"/>
          <w:szCs w:val="22"/>
        </w:rPr>
        <w:t>Is very like a tree!"</w:t>
      </w:r>
    </w:p>
    <w:p>
      <w:pPr>
        <w:pStyle w:val="Cuerpodetexto"/>
        <w:spacing w:before="0" w:after="26"/>
        <w:jc w:val="center"/>
        <w:rPr>
          <w:rFonts w:ascii="Liberation Sans" w:hAnsi="Liberation Sans"/>
          <w:sz w:val="22"/>
          <w:szCs w:val="22"/>
        </w:rPr>
      </w:pPr>
      <w:r>
        <w:rPr>
          <w:sz w:val="22"/>
          <w:szCs w:val="22"/>
        </w:rPr>
      </w:r>
    </w:p>
    <w:p>
      <w:pPr>
        <w:pStyle w:val="Cuerpodetexto"/>
        <w:spacing w:before="0" w:after="26"/>
        <w:jc w:val="center"/>
        <w:rPr>
          <w:sz w:val="22"/>
          <w:szCs w:val="22"/>
        </w:rPr>
      </w:pPr>
      <w:r>
        <w:rPr>
          <w:sz w:val="22"/>
          <w:szCs w:val="22"/>
        </w:rPr>
        <w:t>The Fifth, who chanced to touch the ear,</w:t>
      </w:r>
    </w:p>
    <w:p>
      <w:pPr>
        <w:pStyle w:val="Cuerpodetexto"/>
        <w:spacing w:before="0" w:after="26"/>
        <w:jc w:val="center"/>
        <w:rPr>
          <w:sz w:val="22"/>
          <w:szCs w:val="22"/>
        </w:rPr>
      </w:pPr>
      <w:r>
        <w:rPr>
          <w:sz w:val="22"/>
          <w:szCs w:val="22"/>
        </w:rPr>
        <w:t>Said: "E'en the blindest man</w:t>
      </w:r>
    </w:p>
    <w:p>
      <w:pPr>
        <w:pStyle w:val="Cuerpodetexto"/>
        <w:spacing w:before="0" w:after="26"/>
        <w:jc w:val="center"/>
        <w:rPr>
          <w:sz w:val="22"/>
          <w:szCs w:val="22"/>
        </w:rPr>
      </w:pPr>
      <w:r>
        <w:rPr>
          <w:sz w:val="22"/>
          <w:szCs w:val="22"/>
        </w:rPr>
        <w:t>Can tell what this resembles most;</w:t>
      </w:r>
    </w:p>
    <w:p>
      <w:pPr>
        <w:pStyle w:val="Cuerpodetexto"/>
        <w:spacing w:before="0" w:after="26"/>
        <w:jc w:val="center"/>
        <w:rPr>
          <w:sz w:val="22"/>
          <w:szCs w:val="22"/>
        </w:rPr>
      </w:pPr>
      <w:r>
        <w:rPr>
          <w:sz w:val="22"/>
          <w:szCs w:val="22"/>
        </w:rPr>
        <w:t>Deny the fact who can</w:t>
      </w:r>
    </w:p>
    <w:p>
      <w:pPr>
        <w:pStyle w:val="Cuerpodetexto"/>
        <w:spacing w:before="0" w:after="26"/>
        <w:jc w:val="center"/>
        <w:rPr>
          <w:sz w:val="22"/>
          <w:szCs w:val="22"/>
        </w:rPr>
      </w:pPr>
      <w:r>
        <w:rPr>
          <w:sz w:val="22"/>
          <w:szCs w:val="22"/>
        </w:rPr>
        <w:t>This marvel of an Elephant</w:t>
      </w:r>
    </w:p>
    <w:p>
      <w:pPr>
        <w:pStyle w:val="Cuerpodetexto"/>
        <w:spacing w:before="0" w:after="26"/>
        <w:jc w:val="center"/>
        <w:rPr>
          <w:sz w:val="22"/>
          <w:szCs w:val="22"/>
        </w:rPr>
      </w:pPr>
      <w:r>
        <w:rPr>
          <w:sz w:val="22"/>
          <w:szCs w:val="22"/>
        </w:rPr>
        <w:t>Is very like a fan!"</w:t>
      </w:r>
    </w:p>
    <w:p>
      <w:pPr>
        <w:pStyle w:val="Cuerpodetexto"/>
        <w:spacing w:before="0" w:after="26"/>
        <w:jc w:val="center"/>
        <w:rPr>
          <w:rFonts w:ascii="Liberation Sans" w:hAnsi="Liberation Sans"/>
          <w:sz w:val="22"/>
          <w:szCs w:val="22"/>
        </w:rPr>
      </w:pPr>
      <w:r>
        <w:rPr>
          <w:sz w:val="22"/>
          <w:szCs w:val="22"/>
        </w:rPr>
      </w:r>
    </w:p>
    <w:p>
      <w:pPr>
        <w:pStyle w:val="Cuerpodetexto"/>
        <w:spacing w:before="0" w:after="26"/>
        <w:jc w:val="center"/>
        <w:rPr>
          <w:sz w:val="22"/>
          <w:szCs w:val="22"/>
        </w:rPr>
      </w:pPr>
      <w:r>
        <w:rPr>
          <w:sz w:val="22"/>
          <w:szCs w:val="22"/>
        </w:rPr>
        <w:t>The Sixth no sooner had begun</w:t>
      </w:r>
    </w:p>
    <w:p>
      <w:pPr>
        <w:pStyle w:val="Cuerpodetexto"/>
        <w:spacing w:before="0" w:after="26"/>
        <w:jc w:val="center"/>
        <w:rPr>
          <w:sz w:val="22"/>
          <w:szCs w:val="22"/>
        </w:rPr>
      </w:pPr>
      <w:r>
        <w:rPr>
          <w:sz w:val="22"/>
          <w:szCs w:val="22"/>
        </w:rPr>
        <w:t>About the beast to grope,</w:t>
      </w:r>
    </w:p>
    <w:p>
      <w:pPr>
        <w:pStyle w:val="Cuerpodetexto"/>
        <w:spacing w:before="0" w:after="26"/>
        <w:jc w:val="center"/>
        <w:rPr>
          <w:sz w:val="22"/>
          <w:szCs w:val="22"/>
        </w:rPr>
      </w:pPr>
      <w:r>
        <w:rPr>
          <w:sz w:val="22"/>
          <w:szCs w:val="22"/>
        </w:rPr>
        <w:t>Than, seizing on the swinging tailgeneralizations</w:t>
      </w:r>
    </w:p>
    <w:p>
      <w:pPr>
        <w:pStyle w:val="Cuerpodetexto"/>
        <w:spacing w:before="0" w:after="26"/>
        <w:jc w:val="center"/>
        <w:rPr>
          <w:sz w:val="22"/>
          <w:szCs w:val="22"/>
        </w:rPr>
      </w:pPr>
      <w:r>
        <w:rPr>
          <w:sz w:val="22"/>
          <w:szCs w:val="22"/>
        </w:rPr>
        <w:t>That fell within his scope,</w:t>
      </w:r>
    </w:p>
    <w:p>
      <w:pPr>
        <w:pStyle w:val="Cuerpodetexto"/>
        <w:spacing w:before="0" w:after="26"/>
        <w:jc w:val="center"/>
        <w:rPr>
          <w:sz w:val="22"/>
          <w:szCs w:val="22"/>
        </w:rPr>
      </w:pPr>
      <w:r>
        <w:rPr>
          <w:sz w:val="22"/>
          <w:szCs w:val="22"/>
        </w:rPr>
        <w:t>"I see," quoth he, "the Elephant</w:t>
      </w:r>
    </w:p>
    <w:p>
      <w:pPr>
        <w:pStyle w:val="Cuerpodetexto"/>
        <w:spacing w:before="0" w:after="26"/>
        <w:jc w:val="center"/>
        <w:rPr>
          <w:sz w:val="22"/>
          <w:szCs w:val="22"/>
        </w:rPr>
      </w:pPr>
      <w:r>
        <w:rPr>
          <w:sz w:val="22"/>
          <w:szCs w:val="22"/>
        </w:rPr>
        <w:t>Is very like a rope!"</w:t>
      </w:r>
    </w:p>
    <w:p>
      <w:pPr>
        <w:pStyle w:val="Cuerpodetexto"/>
        <w:spacing w:before="0" w:after="26"/>
        <w:jc w:val="center"/>
        <w:rPr>
          <w:rFonts w:ascii="Liberation Sans" w:hAnsi="Liberation Sans"/>
          <w:sz w:val="22"/>
          <w:szCs w:val="22"/>
        </w:rPr>
      </w:pPr>
      <w:r>
        <w:rPr>
          <w:sz w:val="22"/>
          <w:szCs w:val="22"/>
        </w:rPr>
      </w:r>
    </w:p>
    <w:p>
      <w:pPr>
        <w:pStyle w:val="Cuerpodetexto"/>
        <w:spacing w:before="0" w:after="26"/>
        <w:jc w:val="center"/>
        <w:rPr>
          <w:sz w:val="22"/>
          <w:szCs w:val="22"/>
        </w:rPr>
      </w:pPr>
      <w:r>
        <w:rPr>
          <w:sz w:val="22"/>
          <w:szCs w:val="22"/>
        </w:rPr>
        <w:t>And so these men of Indostan</w:t>
      </w:r>
    </w:p>
    <w:p>
      <w:pPr>
        <w:pStyle w:val="Cuerpodetexto"/>
        <w:spacing w:before="0" w:after="26"/>
        <w:jc w:val="center"/>
        <w:rPr>
          <w:sz w:val="22"/>
          <w:szCs w:val="22"/>
        </w:rPr>
      </w:pPr>
      <w:r>
        <w:rPr>
          <w:sz w:val="22"/>
          <w:szCs w:val="22"/>
        </w:rPr>
        <w:t>Disputed loud and long,</w:t>
      </w:r>
    </w:p>
    <w:p>
      <w:pPr>
        <w:pStyle w:val="Cuerpodetexto"/>
        <w:spacing w:before="0" w:after="26"/>
        <w:jc w:val="center"/>
        <w:rPr>
          <w:sz w:val="22"/>
          <w:szCs w:val="22"/>
        </w:rPr>
      </w:pPr>
      <w:r>
        <w:rPr>
          <w:sz w:val="22"/>
          <w:szCs w:val="22"/>
        </w:rPr>
        <w:t>Each in his own opinion</w:t>
      </w:r>
    </w:p>
    <w:p>
      <w:pPr>
        <w:pStyle w:val="Cuerpodetexto"/>
        <w:spacing w:before="0" w:after="26"/>
        <w:jc w:val="center"/>
        <w:rPr>
          <w:sz w:val="22"/>
          <w:szCs w:val="22"/>
        </w:rPr>
      </w:pPr>
      <w:r>
        <w:rPr>
          <w:sz w:val="22"/>
          <w:szCs w:val="22"/>
        </w:rPr>
        <w:t>Exceeding stiff and strong,</w:t>
      </w:r>
    </w:p>
    <w:p>
      <w:pPr>
        <w:pStyle w:val="Cuerpodetexto"/>
        <w:spacing w:before="0" w:after="26"/>
        <w:jc w:val="center"/>
        <w:rPr>
          <w:sz w:val="22"/>
          <w:szCs w:val="22"/>
        </w:rPr>
      </w:pPr>
      <w:r>
        <w:rPr>
          <w:sz w:val="22"/>
          <w:szCs w:val="22"/>
        </w:rPr>
        <w:t>Though each was partly in the right,</w:t>
      </w:r>
    </w:p>
    <w:p>
      <w:pPr>
        <w:pStyle w:val="Cuerpodetexto"/>
        <w:spacing w:before="0" w:after="26"/>
        <w:jc w:val="center"/>
        <w:rPr>
          <w:sz w:val="22"/>
          <w:szCs w:val="22"/>
        </w:rPr>
      </w:pPr>
      <w:r>
        <w:rPr>
          <w:sz w:val="22"/>
          <w:szCs w:val="22"/>
        </w:rPr>
        <w:t>And all were in the wrong! (...)”</w:t>
      </w:r>
    </w:p>
    <w:p>
      <w:pPr>
        <w:sectPr>
          <w:type w:val="continuous"/>
          <w:pgSz w:w="11906" w:h="16838"/>
          <w:pgMar w:left="1134" w:right="1134" w:header="1134" w:top="1693" w:footer="1134" w:bottom="1693" w:gutter="0"/>
          <w:cols w:num="2" w:space="282" w:equalWidth="true" w:sep="false"/>
          <w:formProt w:val="false"/>
          <w:textDirection w:val="lrTb"/>
          <w:docGrid w:type="default" w:linePitch="312" w:charSpace="0"/>
        </w:sectPr>
      </w:pPr>
    </w:p>
    <w:p>
      <w:pPr>
        <w:pStyle w:val="Cuerpodetexto"/>
        <w:jc w:val="center"/>
        <w:rPr>
          <w:rFonts w:ascii="Liberation Sans" w:hAnsi="Liberation Sans"/>
        </w:rPr>
      </w:pPr>
      <w:r>
        <w:rPr/>
      </w:r>
    </w:p>
    <w:p>
      <w:pPr>
        <w:pStyle w:val="Cuerpodetexto"/>
        <w:jc w:val="left"/>
        <w:rPr/>
      </w:pPr>
      <w:r>
        <w:rPr/>
        <w:t xml:space="preserve">After touching different parts of the animal, one of them concluded that the elephant was like a snake (he was touching only the elephant’s trunk), another one concluded that it was like a fan (since he was only touching the animal’s ear), and so on. Each of them were sure about their findings, but reaching an agreement was impossible since they did not treated their collected data as parts of a complex system, instead of independent truths. </w:t>
      </w:r>
    </w:p>
    <w:p>
      <w:pPr>
        <w:pStyle w:val="Cuerpodetexto"/>
        <w:jc w:val="left"/>
        <w:rPr/>
      </w:pPr>
      <w:r>
        <w:rPr/>
        <w:t xml:space="preserve">During a long time in scientific research, systems biology studies that would bring that holistic view of living systems have been impossible to achieve due to a lack of technologies available. The development of systems biology is related to technology advances (Fig. 8) such as computational science, artificial intelligence and, the already mentioned, next-generation sequencing methods </w:t>
      </w:r>
      <w:r>
        <w:rPr>
          <w:position w:val="0"/>
          <w:sz w:val="24"/>
          <w:sz w:val="24"/>
          <w:vertAlign w:val="baseline"/>
        </w:rPr>
        <w:t>(Ideker et al., 2001; Karahalil, 2016; Veenstra, 2021; Weckwerth, 2011)</w:t>
      </w:r>
      <w:r>
        <w:rPr/>
        <w:t xml:space="preserve">⁠. </w:t>
      </w:r>
    </w:p>
    <w:p>
      <w:pPr>
        <w:pStyle w:val="Cuerpodetexto"/>
        <w:jc w:val="left"/>
        <w:rPr>
          <w:rFonts w:ascii="Liberation Sans" w:hAnsi="Liberation Sans"/>
        </w:rPr>
      </w:pPr>
      <w:r>
        <w:rPr/>
        <mc:AlternateContent>
          <mc:Choice Requires="wps">
            <w:drawing>
              <wp:anchor behindDoc="0" distT="0" distB="0" distL="0" distR="0" simplePos="0" locked="0" layoutInCell="1" allowOverlap="1" relativeHeight="33">
                <wp:simplePos x="0" y="0"/>
                <wp:positionH relativeFrom="column">
                  <wp:posOffset>67310</wp:posOffset>
                </wp:positionH>
                <wp:positionV relativeFrom="paragraph">
                  <wp:posOffset>40005</wp:posOffset>
                </wp:positionV>
                <wp:extent cx="6089015" cy="5048250"/>
                <wp:effectExtent l="0" t="0" r="0" b="0"/>
                <wp:wrapSquare wrapText="largest"/>
                <wp:docPr id="20" name="Marco2"/>
                <a:graphic xmlns:a="http://schemas.openxmlformats.org/drawingml/2006/main">
                  <a:graphicData uri="http://schemas.microsoft.com/office/word/2010/wordprocessingShape">
                    <wps:wsp>
                      <wps:cNvSpPr/>
                      <wps:spPr>
                        <a:xfrm>
                          <a:off x="0" y="0"/>
                          <a:ext cx="6088320" cy="504756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color w:val="000000"/>
                                <w:sz w:val="20"/>
                              </w:rPr>
                              <w:t xml:space="preserve"> </w:t>
                            </w:r>
                            <w:r>
                              <w:rPr>
                                <w:color w:val="000000"/>
                                <w:sz w:val="20"/>
                              </w:rPr>
                              <w:t xml:space="preserve">Figure : </w:t>
                            </w:r>
                            <w:r>
                              <w:rPr>
                                <w:b/>
                                <w:bCs/>
                                <w:color w:val="000000"/>
                                <w:sz w:val="20"/>
                              </w:rPr>
                              <w:t>Publications on systems biology.</w:t>
                            </w:r>
                            <w:r>
                              <w:rPr>
                                <w:color w:val="000000"/>
                                <w:sz w:val="20"/>
                              </w:rPr>
                              <w:t xml:space="preserve"> Exponential increase in the number of publication using the term "systems biology" in PubMed since the year when the Genome Human Project was completed (2003). The number on the top of each bar corresponds to the exact number of publications of that year.</w:t>
                            </w:r>
                          </w:p>
                        </w:txbxContent>
                      </wps:txbx>
                      <wps:bodyPr lIns="0" rIns="0" tIns="0" bIns="0">
                        <a:noAutofit/>
                      </wps:bodyPr>
                    </wps:wsp>
                  </a:graphicData>
                </a:graphic>
              </wp:anchor>
            </w:drawing>
          </mc:Choice>
          <mc:Fallback>
            <w:pict>
              <v:rect id="shape_0" ID="Marco2" stroked="f" style="position:absolute;margin-left:5.3pt;margin-top:3.15pt;width:479.35pt;height:397.4pt">
                <w10:wrap type="square"/>
                <v:fill o:detectmouseclick="t" on="false"/>
                <v:stroke color="#3465a4" joinstyle="round" endcap="flat"/>
                <v:textbox>
                  <w:txbxContent>
                    <w:p>
                      <w:pPr>
                        <w:pStyle w:val="Contenidodelmarco"/>
                        <w:overflowPunct w:val="true"/>
                        <w:spacing w:before="120" w:after="120"/>
                        <w:rPr/>
                      </w:pPr>
                      <w:r>
                        <w:rPr>
                          <w:color w:val="000000"/>
                          <w:sz w:val="20"/>
                        </w:rPr>
                        <w:t xml:space="preserve"> </w:t>
                      </w:r>
                      <w:r>
                        <w:rPr>
                          <w:color w:val="000000"/>
                          <w:sz w:val="20"/>
                        </w:rPr>
                        <w:t xml:space="preserve">Figure : </w:t>
                      </w:r>
                      <w:r>
                        <w:rPr>
                          <w:b/>
                          <w:bCs/>
                          <w:color w:val="000000"/>
                          <w:sz w:val="20"/>
                        </w:rPr>
                        <w:t>Publications on systems biology.</w:t>
                      </w:r>
                      <w:r>
                        <w:rPr>
                          <w:color w:val="000000"/>
                          <w:sz w:val="20"/>
                        </w:rPr>
                        <w:t xml:space="preserve"> Exponential increase in the number of publication using the term "systems biology" in PubMed since the year when the Genome Human Project was completed (2003). The number on the top of each bar corresponds to the exact number of publications of that year.</w:t>
                      </w:r>
                    </w:p>
                  </w:txbxContent>
                </v:textbox>
              </v:rect>
            </w:pict>
          </mc:Fallback>
        </mc:AlternateContent>
      </w:r>
    </w:p>
    <w:p>
      <w:pPr>
        <w:pStyle w:val="Cuerpodetexto"/>
        <w:rPr/>
      </w:pPr>
      <w:r>
        <w:rPr/>
        <w:t xml:space="preserve">Nowadays, the so-called omics methods made it possible to massively measure all those important modules or biological levels that form part of the studied systems: transcriptomics, proteomics, metabolomics, etc. Systems biology aims to improve our understanding of living systems through the integration of our knowledge on how different biological components work simultaneously. The typical methodology of a systems biology study starts by obtaining omic data and its subsequent integration. Then, the results are computationally and statistically analyzed and the phenomenons observed are experimentally probed. Consequently, predictive models can be developed in order to simulate how a biological system would behave when perturbed </w:t>
      </w:r>
      <w:r>
        <w:rPr>
          <w:position w:val="0"/>
          <w:sz w:val="24"/>
          <w:sz w:val="24"/>
          <w:vertAlign w:val="baseline"/>
        </w:rPr>
        <w:t>(Jamers et al., 2009; Veenstra, 2021; Weckwerth, 2011; Zurbriggen et al., 2012)</w:t>
      </w:r>
      <w:r>
        <w:rPr/>
        <w:t>⁠.</w:t>
      </w:r>
    </w:p>
    <w:p>
      <w:pPr>
        <w:pStyle w:val="Cuerpodetexto"/>
        <w:rPr/>
      </w:pPr>
      <w:r>
        <w:rPr/>
        <w:t xml:space="preserve">During the progression of this work, the generation and analysis of massive data from two different omics techniques (transcriptomics and proteomics) is achieved. The main purpose is studying </w:t>
      </w:r>
      <w:r>
        <w:rPr>
          <w:i/>
          <w:iCs/>
        </w:rPr>
        <w:t>Ostreococcus tauri</w:t>
      </w:r>
      <w:r>
        <w:rPr/>
        <w:t xml:space="preserve"> as a biological system by integrating the omics results with traditional physiological measurements as a biological validation of the effects observed in the computational analysis. </w:t>
      </w:r>
    </w:p>
    <w:p>
      <w:pPr>
        <w:pStyle w:val="Cuerpodetexto"/>
        <w:rPr/>
      </w:pPr>
      <w:r>
        <w:rPr/>
        <w:t xml:space="preserve">Specifically, the transcriptomic method used was RNA-seq, which is the main contemporary method used for this omic. The development of next-generation sequencing methods has contributed to RNA-Seq analyses enabling working with a wide variety of different classes of RNAs, not requiring transcript-specific probes (unlike microarrays, the almost obsolete previous method used in transcriptomic analyses), and not only to identify but also to quantify abundance of transcripts </w:t>
      </w:r>
      <w:r>
        <w:rPr>
          <w:position w:val="0"/>
          <w:sz w:val="24"/>
          <w:sz w:val="24"/>
          <w:vertAlign w:val="baseline"/>
        </w:rPr>
        <w:t>(Ditz et al., 2021; Veenstra, 2021; Wang et al., 2009)</w:t>
      </w:r>
      <w:r>
        <w:rPr/>
        <w:t xml:space="preserve">⁠. </w:t>
      </w:r>
    </w:p>
    <w:p>
      <w:pPr>
        <w:pStyle w:val="Cuerpodetexto"/>
        <w:rPr/>
      </w:pPr>
      <w:r>
        <w:rPr/>
        <w:t xml:space="preserve">Meanwhile, the field of proteomics have been directly connected with the development of mass spectrometry (MS) technology. During the first part of the century, there were two lines of development working separately for what would be known as proteomics today: identification (2-D electrophoresis gel) and quantification (using isotope tags) of proteins. Nowadays, technology has enable the development of proteins identification and quantification methods so the number of proteins that can be quantified/identified today is around several thousands </w:t>
      </w:r>
      <w:r>
        <w:rPr>
          <w:position w:val="0"/>
          <w:sz w:val="24"/>
          <w:sz w:val="24"/>
          <w:vertAlign w:val="baseline"/>
        </w:rPr>
        <w:t>(Shen et al., 2022; Veenstra, 2021)</w:t>
      </w:r>
      <w:r>
        <w:rPr/>
        <w:t xml:space="preserve">⁠. In this thesis, a large scale proteomic analysis is achieved by SWATH using liquid chromatography MS / MS. SWATH proteomics enables protein identification and characterization, as well as label free relative quantification </w:t>
      </w:r>
      <w:r>
        <w:rPr>
          <w:position w:val="0"/>
          <w:sz w:val="24"/>
          <w:sz w:val="24"/>
          <w:vertAlign w:val="baseline"/>
        </w:rPr>
        <w:t>(M. X. Chen et al., 2021; Ludwig et al., 2018)</w:t>
      </w:r>
      <w:r>
        <w:rPr/>
        <w:t xml:space="preserve">⁠. </w:t>
      </w:r>
    </w:p>
    <w:p>
      <w:pPr>
        <w:pStyle w:val="Cuerpodetexto"/>
        <w:rPr/>
      </w:pPr>
      <w:r>
        <w:rPr/>
        <w:t xml:space="preserve">Currently, the era of systems biology is increasing the amount of data generated per study and, consequently, the computational and mathematical knowledge required to analyze and integrate these results increases too. Unfortunately, </w:t>
      </w:r>
      <w:r>
        <w:rPr>
          <w:b w:val="false"/>
          <w:i w:val="false"/>
          <w:caps w:val="false"/>
          <w:smallCaps w:val="false"/>
          <w:color w:val="1C1D1E"/>
          <w:spacing w:val="0"/>
          <w:sz w:val="24"/>
        </w:rPr>
        <w:t xml:space="preserve">most laboratories are not historically designed to incorporate these requirements yet due to a lack of qualified researchers gathering solid knowledge from the different disciplines needed: computational sciences, mathematics/statistics and molecular biology. The last new generations of young researchers are working to develop software applications, efficient data analysis algorithms and user-friendly app-tools to enable the progress of systems biology studies making it more </w:t>
      </w:r>
      <w:bookmarkStart w:id="14" w:name="tw-target-text1"/>
      <w:bookmarkEnd w:id="14"/>
      <w:r>
        <w:rPr>
          <w:b w:val="false"/>
          <w:i w:val="false"/>
          <w:caps w:val="false"/>
          <w:smallCaps w:val="false"/>
          <w:color w:val="1C1D1E"/>
          <w:spacing w:val="0"/>
          <w:sz w:val="24"/>
        </w:rPr>
        <w:t xml:space="preserve">accessible for the hole scientific community </w:t>
      </w:r>
      <w:r>
        <w:rPr>
          <w:b w:val="false"/>
          <w:i w:val="false"/>
          <w:caps w:val="false"/>
          <w:smallCaps w:val="false"/>
          <w:color w:val="1C1D1E"/>
          <w:spacing w:val="0"/>
          <w:position w:val="0"/>
          <w:sz w:val="24"/>
          <w:sz w:val="24"/>
          <w:vertAlign w:val="baseline"/>
        </w:rPr>
        <w:t>(Coleto-Alcudia &amp; Vega-Rodríguez, 2020; Romero-Campero et al., 2016; Romero-Losada et al., 2022)</w:t>
      </w:r>
      <w:r>
        <w:rPr>
          <w:b w:val="false"/>
          <w:i w:val="false"/>
          <w:caps w:val="false"/>
          <w:smallCaps w:val="false"/>
          <w:color w:val="1C1D1E"/>
          <w:spacing w:val="0"/>
          <w:sz w:val="24"/>
        </w:rPr>
        <w:t xml:space="preserve">⁠. </w:t>
      </w:r>
    </w:p>
    <w:p>
      <w:pPr>
        <w:pStyle w:val="Cuerpodetexto"/>
        <w:rPr/>
      </w:pPr>
      <w:r>
        <w:rPr>
          <w:b w:val="false"/>
          <w:i w:val="false"/>
          <w:caps w:val="false"/>
          <w:smallCaps w:val="false"/>
          <w:color w:val="1C1D1E"/>
          <w:spacing w:val="0"/>
          <w:sz w:val="24"/>
        </w:rPr>
        <w:t xml:space="preserve">Systems biology studies in microalgae have been recently started and there is a lack of tools for microalgae to analyze and interpret omics data. One of the objectives of this doctoral dissertation is to contribute to the progression of systems biology studies in the microalgae research community developing the web-app ALGAEFUN with MARACAS. In that way, any researcher can analyze and functional annotate RNA-seq and ChIP-seq data without previous knowledge in computational or mathematical analysis </w:t>
      </w:r>
      <w:r>
        <w:rPr>
          <w:b w:val="false"/>
          <w:i w:val="false"/>
          <w:caps w:val="false"/>
          <w:smallCaps w:val="false"/>
          <w:color w:val="1C1D1E"/>
          <w:spacing w:val="0"/>
          <w:position w:val="0"/>
          <w:sz w:val="24"/>
          <w:sz w:val="24"/>
          <w:vertAlign w:val="baseline"/>
        </w:rPr>
        <w:t>(Romero-Losada et al., 2022)</w:t>
      </w:r>
      <w:r>
        <w:rPr>
          <w:b w:val="false"/>
          <w:i w:val="false"/>
          <w:caps w:val="false"/>
          <w:smallCaps w:val="false"/>
          <w:color w:val="1C1D1E"/>
          <w:spacing w:val="0"/>
          <w:sz w:val="24"/>
        </w:rPr>
        <w:t xml:space="preserve">⁠. </w:t>
      </w:r>
    </w:p>
    <w:p>
      <w:pPr>
        <w:pStyle w:val="Cuerpodetexto"/>
        <w:rPr/>
      </w:pPr>
      <w:r>
        <w:rPr>
          <w:b w:val="false"/>
          <w:i w:val="false"/>
          <w:caps w:val="false"/>
          <w:smallCaps w:val="false"/>
          <w:color w:val="1C1D1E"/>
          <w:spacing w:val="0"/>
          <w:sz w:val="24"/>
        </w:rPr>
        <w:t>In summary, this doctoral thesis aims to contribute to the microalgae research community with two major items: the development of free and open source tools that facilitates systems biology studies in microalgae and the understanding of the diurnal and seasonal rhythmic changes in</w:t>
      </w:r>
      <w:r>
        <w:rPr>
          <w:b w:val="false"/>
          <w:i/>
          <w:iCs/>
          <w:caps w:val="false"/>
          <w:smallCaps w:val="false"/>
          <w:color w:val="1C1D1E"/>
          <w:spacing w:val="0"/>
          <w:sz w:val="24"/>
        </w:rPr>
        <w:t xml:space="preserve"> Ostreococcus tauri </w:t>
      </w:r>
      <w:r>
        <w:rPr>
          <w:b w:val="false"/>
          <w:i w:val="false"/>
          <w:caps w:val="false"/>
          <w:smallCaps w:val="false"/>
          <w:color w:val="1C1D1E"/>
          <w:spacing w:val="0"/>
          <w:sz w:val="24"/>
        </w:rPr>
        <w:t>as a complete system knowing the expressed genes, the proteins present and how the main functions are being executed.</w:t>
      </w:r>
    </w:p>
    <w:p>
      <w:pPr>
        <w:pStyle w:val="Cuerpodetexto"/>
        <w:rPr>
          <w:rFonts w:ascii="Liberation Sans" w:hAnsi="Liberation Sans"/>
          <w:b w:val="false"/>
          <w:b w:val="false"/>
          <w:i w:val="false"/>
          <w:i w:val="false"/>
          <w:caps w:val="false"/>
          <w:smallCaps w:val="false"/>
          <w:color w:val="1C1D1E"/>
          <w:spacing w:val="0"/>
          <w:sz w:val="24"/>
        </w:rPr>
      </w:pPr>
      <w:r>
        <w:rPr>
          <w:b w:val="false"/>
          <w:i w:val="false"/>
          <w:caps w:val="false"/>
          <w:smallCaps w:val="false"/>
          <w:color w:val="1C1D1E"/>
          <w:spacing w:val="0"/>
          <w:sz w:val="24"/>
        </w:rPr>
      </w:r>
    </w:p>
    <w:p>
      <w:pPr>
        <w:pStyle w:val="Cuerpodetexto"/>
        <w:rPr>
          <w:rFonts w:ascii="Liberation Sans" w:hAnsi="Liberation Sans"/>
          <w:b w:val="false"/>
          <w:b w:val="false"/>
          <w:i w:val="false"/>
          <w:i w:val="false"/>
          <w:caps w:val="false"/>
          <w:smallCaps w:val="false"/>
          <w:color w:val="1C1D1E"/>
          <w:spacing w:val="0"/>
          <w:sz w:val="24"/>
        </w:rPr>
      </w:pPr>
      <w:r>
        <w:rPr>
          <w:b w:val="false"/>
          <w:i w:val="false"/>
          <w:caps w:val="false"/>
          <w:smallCaps w:val="false"/>
          <w:color w:val="1C1D1E"/>
          <w:spacing w:val="0"/>
          <w:sz w:val="24"/>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Ttulo1"/>
        <w:numPr>
          <w:ilvl w:val="0"/>
          <w:numId w:val="3"/>
        </w:numPr>
        <w:jc w:val="right"/>
        <w:rPr>
          <w:sz w:val="72"/>
          <w:szCs w:val="72"/>
        </w:rPr>
      </w:pPr>
      <w:bookmarkStart w:id="15" w:name="__RefHeading___Toc31190_448844389"/>
      <w:bookmarkEnd w:id="15"/>
      <w:r>
        <w:rPr>
          <w:sz w:val="72"/>
          <w:szCs w:val="72"/>
        </w:rPr>
        <w:t>Materials and Methods</w:t>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Cuerpodetexto"/>
        <w:rPr>
          <w:rFonts w:ascii="Liberation Sans" w:hAnsi="Liberation Sans"/>
        </w:rPr>
      </w:pPr>
      <w:r>
        <w:rPr/>
      </w:r>
    </w:p>
    <w:p>
      <w:pPr>
        <w:pStyle w:val="Ttulo2"/>
        <w:numPr>
          <w:ilvl w:val="1"/>
          <w:numId w:val="3"/>
        </w:numPr>
        <w:rPr>
          <w:sz w:val="32"/>
          <w:szCs w:val="32"/>
        </w:rPr>
      </w:pPr>
      <w:bookmarkStart w:id="16" w:name="__RefHeading___Toc8410_2905816072"/>
      <w:bookmarkEnd w:id="16"/>
      <w:r>
        <w:rPr>
          <w:sz w:val="32"/>
          <w:szCs w:val="32"/>
        </w:rPr>
        <w:t>Organism and culture growth conditions.</w:t>
      </w:r>
    </w:p>
    <w:p>
      <w:pPr>
        <w:pStyle w:val="Ttulo3"/>
        <w:numPr>
          <w:ilvl w:val="2"/>
          <w:numId w:val="3"/>
        </w:numPr>
        <w:rPr/>
      </w:pPr>
      <w:bookmarkStart w:id="17" w:name="__RefHeading___Toc8412_2905816072"/>
      <w:bookmarkEnd w:id="17"/>
      <w:r>
        <w:rPr/>
        <w:t>Organism and growth medium.</w:t>
      </w:r>
    </w:p>
    <w:p>
      <w:pPr>
        <w:pStyle w:val="Cuerpodetexto"/>
        <w:spacing w:lineRule="auto" w:line="360"/>
        <w:jc w:val="both"/>
        <w:rPr/>
      </w:pPr>
      <w:r>
        <w:rPr>
          <w:i w:val="false"/>
          <w:iCs w:val="false"/>
          <w:sz w:val="24"/>
          <w:szCs w:val="24"/>
        </w:rPr>
        <w:t xml:space="preserve">The sequenced strain of </w:t>
      </w:r>
      <w:r>
        <w:rPr>
          <w:i/>
          <w:iCs/>
          <w:sz w:val="24"/>
          <w:szCs w:val="24"/>
        </w:rPr>
        <w:t xml:space="preserve">Ostreococcus tauri, </w:t>
      </w:r>
      <w:r>
        <w:rPr>
          <w:i w:val="false"/>
          <w:iCs w:val="false"/>
          <w:sz w:val="24"/>
          <w:szCs w:val="24"/>
        </w:rPr>
        <w:t xml:space="preserve">RCC4221, was used in this study. Cells were grown photoautotrophycally on sterilized artificial see water (ASW) </w:t>
      </w:r>
      <w:r>
        <w:rPr>
          <w:position w:val="0"/>
          <w:sz w:val="24"/>
          <w:sz w:val="24"/>
          <w:szCs w:val="24"/>
          <w:vertAlign w:val="baseline"/>
        </w:rPr>
        <w:t>(Kester et al., 1967)</w:t>
      </w:r>
      <w:r>
        <w:rPr>
          <w:sz w:val="24"/>
          <w:szCs w:val="24"/>
        </w:rPr>
        <w:t xml:space="preserve">⁠ supplemented </w:t>
      </w:r>
      <w:ins w:id="0" w:author="Unknown Author" w:date="2023-02-08T12:39:39Z">
        <w:r>
          <w:rPr>
            <w:sz w:val="24"/>
            <w:szCs w:val="24"/>
          </w:rPr>
          <w:t>with nitrates, phosphates, trace</w:t>
        </w:r>
      </w:ins>
      <w:ins w:id="1" w:author="Autor desconocido" w:date="2023-02-21T14:12:06Z">
        <w:r>
          <w:rPr/>
          <w:commentReference w:id="0"/>
        </w:r>
      </w:ins>
      <w:ins w:id="2" w:author="Unknown Author" w:date="2023-02-08T12:39:39Z">
        <w:r>
          <w:rPr>
            <w:sz w:val="24"/>
            <w:szCs w:val="24"/>
          </w:rPr>
          <w:t xml:space="preserve"> metal</w:t>
        </w:r>
      </w:ins>
      <w:ins w:id="3" w:author="Unknown Author" w:date="2023-02-08T12:40:02Z">
        <w:r>
          <w:rPr>
            <w:sz w:val="24"/>
            <w:szCs w:val="24"/>
          </w:rPr>
          <w:t xml:space="preserve"> </w:t>
        </w:r>
      </w:ins>
      <w:del w:id="4" w:author="Unknown Author" w:date="2023-02-08T12:40:05Z">
        <w:r>
          <w:rPr>
            <w:color w:val="000000"/>
            <w:position w:val="0"/>
            <w:sz w:val="24"/>
            <w:sz w:val="24"/>
            <w:szCs w:val="24"/>
            <w:vertAlign w:val="baseline"/>
          </w:rPr>
          <w:delText xml:space="preserve">nitrogen source, potassium source </w:delText>
        </w:r>
      </w:del>
      <w:r>
        <w:rPr>
          <w:color w:val="000000"/>
          <w:position w:val="0"/>
          <w:sz w:val="24"/>
          <w:sz w:val="24"/>
          <w:szCs w:val="24"/>
          <w:vertAlign w:val="baseline"/>
        </w:rPr>
        <w:t>and vitamins</w:t>
      </w:r>
      <w:r>
        <w:rPr>
          <w:sz w:val="24"/>
          <w:szCs w:val="24"/>
        </w:rPr>
        <w:t>. Components and concentrations of the medium are described in</w:t>
      </w:r>
      <w:r>
        <w:rPr>
          <w:rStyle w:val="Fuentedeprrafopredeter"/>
          <w:color w:val="000000"/>
          <w:sz w:val="24"/>
          <w:szCs w:val="24"/>
        </w:rPr>
        <w:t xml:space="preserve"> Table 2</w:t>
      </w:r>
      <w:r>
        <w:rPr>
          <w:sz w:val="24"/>
          <w:szCs w:val="24"/>
        </w:rPr>
        <w:t>.</w:t>
      </w:r>
    </w:p>
    <w:p>
      <w:pPr>
        <w:pStyle w:val="Cuerpodetexto"/>
        <w:spacing w:lineRule="auto" w:line="360"/>
        <w:jc w:val="both"/>
        <w:rPr/>
      </w:pPr>
      <w:r>
        <w:rPr>
          <w:sz w:val="24"/>
          <w:szCs w:val="24"/>
        </w:rPr>
        <w:t xml:space="preserve">Table </w:t>
      </w:r>
      <w:r>
        <w:rPr>
          <w:sz w:val="24"/>
          <w:szCs w:val="24"/>
        </w:rPr>
        <w:fldChar w:fldCharType="begin"/>
      </w:r>
      <w:r>
        <w:rPr>
          <w:sz w:val="24"/>
          <w:szCs w:val="24"/>
        </w:rPr>
        <w:instrText> SEQ Tabla \* ARABIC </w:instrText>
      </w:r>
      <w:r>
        <w:rPr>
          <w:sz w:val="24"/>
          <w:szCs w:val="24"/>
        </w:rPr>
        <w:fldChar w:fldCharType="separate"/>
      </w:r>
      <w:r>
        <w:rPr>
          <w:sz w:val="24"/>
          <w:szCs w:val="24"/>
        </w:rPr>
        <w:t>2</w:t>
      </w:r>
      <w:r>
        <w:rPr>
          <w:sz w:val="24"/>
          <w:szCs w:val="24"/>
        </w:rPr>
        <w:fldChar w:fldCharType="end"/>
      </w:r>
      <w:r>
        <w:rPr>
          <w:sz w:val="24"/>
          <w:szCs w:val="24"/>
        </w:rPr>
        <w:t xml:space="preserve">: List of media components used in this study as growing medium for </w:t>
      </w:r>
      <w:r>
        <w:rPr>
          <w:i/>
          <w:iCs/>
          <w:sz w:val="24"/>
          <w:szCs w:val="24"/>
        </w:rPr>
        <w:t xml:space="preserve">Ostreococcus tauri </w:t>
      </w:r>
      <w:r>
        <w:rPr>
          <w:i w:val="false"/>
          <w:iCs w:val="false"/>
          <w:sz w:val="24"/>
          <w:szCs w:val="24"/>
        </w:rPr>
        <w:t>cultures</w:t>
      </w:r>
      <w:r>
        <w:rPr>
          <w:sz w:val="24"/>
          <w:szCs w:val="24"/>
        </w:rPr>
        <w:t>.</w:t>
      </w:r>
    </w:p>
    <w:tbl>
      <w:tblPr>
        <w:tblW w:w="9356" w:type="dxa"/>
        <w:jc w:val="left"/>
        <w:tblInd w:w="55" w:type="dxa"/>
        <w:tblCellMar>
          <w:top w:w="55" w:type="dxa"/>
          <w:left w:w="55" w:type="dxa"/>
          <w:bottom w:w="55" w:type="dxa"/>
          <w:right w:w="55" w:type="dxa"/>
        </w:tblCellMar>
      </w:tblPr>
      <w:tblGrid>
        <w:gridCol w:w="2318"/>
        <w:gridCol w:w="3330"/>
        <w:gridCol w:w="3708"/>
      </w:tblGrid>
      <w:tr>
        <w:trPr/>
        <w:tc>
          <w:tcPr>
            <w:tcW w:w="2318" w:type="dxa"/>
            <w:tcBorders>
              <w:right w:val="single" w:sz="4" w:space="0" w:color="000000"/>
            </w:tcBorders>
          </w:tcPr>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330" w:type="dxa"/>
            <w:tcBorders>
              <w:bottom w:val="single" w:sz="4" w:space="0" w:color="000000"/>
            </w:tcBorders>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Concentration in solution</w:t>
            </w:r>
          </w:p>
          <w:p>
            <w:pPr>
              <w:pStyle w:val="Contenidodelatabla"/>
              <w:jc w:val="center"/>
              <w:rPr/>
            </w:pPr>
            <w:r>
              <w:rPr>
                <w:b w:val="false"/>
                <w:bCs w:val="false"/>
                <w:i w:val="false"/>
                <w:iCs w:val="false"/>
                <w:strike w:val="false"/>
                <w:dstrike w:val="false"/>
                <w:outline w:val="false"/>
                <w:shadow w:val="false"/>
                <w:color w:val="000000"/>
                <w:sz w:val="24"/>
                <w:szCs w:val="24"/>
                <w:u w:val="none"/>
              </w:rPr>
              <w:t xml:space="preserve">(g L </w:t>
            </w:r>
            <w:r>
              <w:rPr>
                <w:b w:val="false"/>
                <w:bCs w:val="false"/>
                <w:i w:val="false"/>
                <w:iCs w:val="false"/>
                <w:strike w:val="false"/>
                <w:dstrike w:val="false"/>
                <w:outline w:val="false"/>
                <w:shadow w:val="false"/>
                <w:color w:val="000000"/>
                <w:sz w:val="24"/>
                <w:szCs w:val="24"/>
                <w:u w:val="none"/>
                <w:vertAlign w:val="superscript"/>
              </w:rPr>
              <w:t>-1</w:t>
            </w:r>
            <w:r>
              <w:rPr>
                <w:b w:val="false"/>
                <w:bCs w:val="false"/>
                <w:i w:val="false"/>
                <w:iCs w:val="false"/>
                <w:strike w:val="false"/>
                <w:dstrike w:val="false"/>
                <w:outline w:val="false"/>
                <w:shadow w:val="false"/>
                <w:color w:val="000000"/>
                <w:sz w:val="24"/>
                <w:szCs w:val="24"/>
                <w:u w:val="none"/>
              </w:rPr>
              <w:t>)</w:t>
            </w:r>
          </w:p>
        </w:tc>
        <w:tc>
          <w:tcPr>
            <w:tcW w:w="3708" w:type="dxa"/>
            <w:tcBorders>
              <w:left w:val="single" w:sz="4" w:space="0" w:color="000000"/>
              <w:bottom w:val="single" w:sz="4" w:space="0" w:color="000000"/>
            </w:tcBorders>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Concentration in medium</w:t>
            </w:r>
          </w:p>
          <w:p>
            <w:pPr>
              <w:pStyle w:val="Contenidodelatabla"/>
              <w:jc w:val="center"/>
              <w:rPr/>
            </w:pPr>
            <w:r>
              <w:rPr>
                <w:b w:val="false"/>
                <w:bCs w:val="false"/>
                <w:i w:val="false"/>
                <w:iCs w:val="false"/>
                <w:strike w:val="false"/>
                <w:dstrike w:val="false"/>
                <w:outline w:val="false"/>
                <w:shadow w:val="false"/>
                <w:color w:val="000000"/>
                <w:sz w:val="24"/>
                <w:szCs w:val="24"/>
                <w:u w:val="none"/>
              </w:rPr>
              <w:t xml:space="preserve">(mg L </w:t>
            </w:r>
            <w:r>
              <w:rPr>
                <w:b w:val="false"/>
                <w:bCs w:val="false"/>
                <w:i w:val="false"/>
                <w:iCs w:val="false"/>
                <w:strike w:val="false"/>
                <w:dstrike w:val="false"/>
                <w:outline w:val="false"/>
                <w:shadow w:val="false"/>
                <w:color w:val="000000"/>
                <w:sz w:val="24"/>
                <w:szCs w:val="24"/>
                <w:u w:val="none"/>
                <w:vertAlign w:val="superscript"/>
              </w:rPr>
              <w:t>-1</w:t>
            </w:r>
            <w:r>
              <w:rPr>
                <w:b w:val="false"/>
                <w:bCs w:val="false"/>
                <w:i w:val="false"/>
                <w:iCs w:val="false"/>
                <w:strike w:val="false"/>
                <w:dstrike w:val="false"/>
                <w:outline w:val="false"/>
                <w:shadow w:val="false"/>
                <w:color w:val="000000"/>
                <w:sz w:val="24"/>
                <w:szCs w:val="24"/>
                <w:u w:val="none"/>
              </w:rPr>
              <w:t>)</w:t>
            </w:r>
          </w:p>
        </w:tc>
      </w:tr>
      <w:tr>
        <w:trPr>
          <w:trHeight w:val="337" w:hRule="atLeast"/>
        </w:trPr>
        <w:tc>
          <w:tcPr>
            <w:tcW w:w="2318" w:type="dxa"/>
            <w:tcBorders>
              <w:right w:val="single" w:sz="4" w:space="0" w:color="000000"/>
            </w:tcBorders>
            <w:vAlign w:val="center"/>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Solución I </w:t>
            </w:r>
          </w:p>
        </w:tc>
        <w:tc>
          <w:tcPr>
            <w:tcW w:w="3330" w:type="dxa"/>
            <w:tcBorders/>
            <w:tcMar>
              <w:top w:w="0" w:type="dxa"/>
              <w:left w:w="0" w:type="dxa"/>
              <w:bottom w:w="0" w:type="dxa"/>
              <w:right w:w="0" w:type="dxa"/>
            </w:tcMar>
            <w:vAlign w:val="center"/>
          </w:tcPr>
          <w:p>
            <w:pPr>
              <w:pStyle w:val="Contenidodelatabla"/>
              <w:jc w:val="center"/>
              <w:rPr/>
            </w:pPr>
            <w:r>
              <w:rPr>
                <w:rStyle w:val="Fuentedeprrafopredeter"/>
                <w:rFonts w:ascii="Liberation Sans" w:hAnsi="Liberation Sans"/>
                <w:color w:val="000000"/>
              </w:rPr>
              <w:t>400 NaNO</w:t>
            </w:r>
            <w:r>
              <w:rPr>
                <w:rStyle w:val="Fuentedeprrafopredeter"/>
                <w:rFonts w:ascii="Liberation Sans" w:hAnsi="Liberation Sans"/>
                <w:color w:val="000000"/>
                <w:position w:val="-1"/>
                <w:sz w:val="16"/>
              </w:rPr>
              <w:t>3</w:t>
            </w:r>
          </w:p>
        </w:tc>
        <w:tc>
          <w:tcPr>
            <w:tcW w:w="3708" w:type="dxa"/>
            <w:tcBorders>
              <w:left w:val="single" w:sz="4" w:space="0" w:color="000000"/>
            </w:tcBorders>
            <w:vAlign w:val="center"/>
          </w:tcPr>
          <w:p>
            <w:pPr>
              <w:pStyle w:val="Contenidodelatabla"/>
              <w:jc w:val="center"/>
              <w:rPr/>
            </w:pPr>
            <w:r>
              <w:rPr>
                <w:rStyle w:val="Fuentedeprrafopredeter"/>
                <w:rFonts w:ascii="Liberation Sans" w:hAnsi="Liberation Sans"/>
              </w:rPr>
              <w:t xml:space="preserve">222.2 </w:t>
            </w:r>
            <w:r>
              <w:rPr>
                <w:rStyle w:val="Fuentedeprrafopredeter"/>
                <w:rFonts w:ascii="Liberation Sans" w:hAnsi="Liberation Sans"/>
                <w:color w:val="000000"/>
              </w:rPr>
              <w:t>NaNO</w:t>
            </w:r>
            <w:r>
              <w:rPr>
                <w:rStyle w:val="Fuentedeprrafopredeter"/>
                <w:rFonts w:ascii="Liberation Sans" w:hAnsi="Liberation Sans"/>
                <w:color w:val="000000"/>
                <w:position w:val="-1"/>
                <w:sz w:val="16"/>
              </w:rPr>
              <w:t>3</w:t>
            </w:r>
          </w:p>
        </w:tc>
      </w:tr>
      <w:tr>
        <w:trPr/>
        <w:tc>
          <w:tcPr>
            <w:tcW w:w="2318" w:type="dxa"/>
            <w:vMerge w:val="restart"/>
            <w:tcBorders>
              <w:top w:val="single" w:sz="4" w:space="0" w:color="000000"/>
              <w:right w:val="single" w:sz="4" w:space="0" w:color="000000"/>
            </w:tcBorders>
            <w:vAlign w:val="center"/>
          </w:tcPr>
          <w:p>
            <w:pPr>
              <w:pStyle w:val="Contenidodelatabla"/>
              <w:jc w:val="center"/>
              <w:rPr/>
            </w:pPr>
            <w:r>
              <w:rPr/>
              <w:t>Solución II</w:t>
            </w:r>
          </w:p>
        </w:tc>
        <w:tc>
          <w:tcPr>
            <w:tcW w:w="3330" w:type="dxa"/>
            <w:tcBorders>
              <w:top w:val="single" w:sz="4" w:space="0" w:color="000000"/>
            </w:tcBorders>
            <w:vAlign w:val="center"/>
          </w:tcPr>
          <w:p>
            <w:pPr>
              <w:pStyle w:val="Contenidodelatabla"/>
              <w:jc w:val="center"/>
              <w:rPr/>
            </w:pPr>
            <w:r>
              <w:rPr>
                <w:rStyle w:val="Fuentedeprrafopredeter"/>
                <w:rFonts w:ascii="Liberation Sans" w:hAnsi="Liberation Sans"/>
                <w:color w:val="000000"/>
              </w:rPr>
              <w:t>2.8 Na</w:t>
            </w:r>
            <w:r>
              <w:rPr>
                <w:rStyle w:val="Fuentedeprrafopredeter"/>
                <w:rFonts w:ascii="Liberation Sans" w:hAnsi="Liberation Sans"/>
                <w:color w:val="000000"/>
                <w:position w:val="-1"/>
                <w:sz w:val="16"/>
              </w:rPr>
              <w:t>2</w:t>
            </w:r>
            <w:r>
              <w:rPr>
                <w:rStyle w:val="Fuentedeprrafopredeter"/>
                <w:rFonts w:ascii="Liberation Sans" w:hAnsi="Liberation Sans"/>
                <w:color w:val="000000"/>
              </w:rPr>
              <w:t>HPO</w:t>
            </w:r>
            <w:r>
              <w:rPr>
                <w:rStyle w:val="Fuentedeprrafopredeter"/>
                <w:rFonts w:ascii="Liberation Sans" w:hAnsi="Liberation Sans"/>
                <w:color w:val="000000"/>
                <w:position w:val="-1"/>
                <w:sz w:val="16"/>
              </w:rPr>
              <w:t>4</w:t>
            </w:r>
          </w:p>
        </w:tc>
        <w:tc>
          <w:tcPr>
            <w:tcW w:w="3708" w:type="dxa"/>
            <w:tcBorders>
              <w:top w:val="single" w:sz="4" w:space="0" w:color="000000"/>
              <w:left w:val="single" w:sz="4" w:space="0" w:color="000000"/>
            </w:tcBorders>
            <w:vAlign w:val="center"/>
          </w:tcPr>
          <w:p>
            <w:pPr>
              <w:pStyle w:val="Contenidodelatabla"/>
              <w:jc w:val="center"/>
              <w:rPr/>
            </w:pPr>
            <w:r>
              <w:rPr>
                <w:rStyle w:val="Fuentedeprrafopredeter"/>
                <w:rFonts w:ascii="Liberation Sans" w:hAnsi="Liberation Sans"/>
                <w:color w:val="000000"/>
              </w:rPr>
              <w:t>1.6 Na</w:t>
            </w:r>
            <w:r>
              <w:rPr>
                <w:rStyle w:val="Fuentedeprrafopredeter"/>
                <w:rFonts w:ascii="Liberation Sans" w:hAnsi="Liberation Sans"/>
                <w:color w:val="000000"/>
                <w:position w:val="-1"/>
                <w:sz w:val="16"/>
              </w:rPr>
              <w:t>2</w:t>
            </w:r>
            <w:r>
              <w:rPr>
                <w:rStyle w:val="Fuentedeprrafopredeter"/>
                <w:rFonts w:ascii="Liberation Sans" w:hAnsi="Liberation Sans"/>
                <w:color w:val="000000"/>
              </w:rPr>
              <w:t>HPO</w:t>
            </w:r>
            <w:r>
              <w:rPr>
                <w:rStyle w:val="Fuentedeprrafopredeter"/>
                <w:rFonts w:ascii="Liberation Sans" w:hAnsi="Liberation Sans"/>
                <w:color w:val="000000"/>
                <w:position w:val="-1"/>
                <w:sz w:val="16"/>
              </w:rPr>
              <w:t>4</w:t>
            </w:r>
          </w:p>
        </w:tc>
      </w:tr>
      <w:tr>
        <w:trPr/>
        <w:tc>
          <w:tcPr>
            <w:tcW w:w="2318" w:type="dxa"/>
            <w:vMerge w:val="continue"/>
            <w:tcBorders>
              <w:top w:val="single" w:sz="4" w:space="0" w:color="000000"/>
              <w:right w:val="single" w:sz="4" w:space="0" w:color="000000"/>
            </w:tcBorders>
            <w:vAlign w:val="center"/>
          </w:tcPr>
          <w:p>
            <w:pPr>
              <w:pStyle w:val="Normal"/>
              <w:rPr/>
            </w:pPr>
            <w:r>
              <w:rPr/>
            </w:r>
          </w:p>
        </w:tc>
        <w:tc>
          <w:tcPr>
            <w:tcW w:w="3330" w:type="dxa"/>
            <w:tcBorders/>
            <w:vAlign w:val="center"/>
          </w:tcPr>
          <w:p>
            <w:pPr>
              <w:pStyle w:val="Contenidodelatabla"/>
              <w:jc w:val="center"/>
              <w:rPr/>
            </w:pPr>
            <w:r>
              <w:rPr>
                <w:rStyle w:val="Fuentedeprrafopredeter"/>
                <w:rFonts w:ascii="Liberation Sans" w:hAnsi="Liberation Sans"/>
                <w:color w:val="000000"/>
              </w:rPr>
              <w:t>10 K</w:t>
            </w:r>
            <w:r>
              <w:rPr>
                <w:rStyle w:val="Fuentedeprrafopredeter"/>
                <w:rFonts w:ascii="Liberation Sans" w:hAnsi="Liberation Sans"/>
                <w:color w:val="000000"/>
                <w:position w:val="-1"/>
                <w:sz w:val="16"/>
              </w:rPr>
              <w:t>2</w:t>
            </w:r>
            <w:r>
              <w:rPr>
                <w:rStyle w:val="Fuentedeprrafopredeter"/>
                <w:rFonts w:ascii="Liberation Sans" w:hAnsi="Liberation Sans"/>
                <w:color w:val="000000"/>
              </w:rPr>
              <w:t>HPO</w:t>
            </w:r>
            <w:r>
              <w:rPr>
                <w:rStyle w:val="Fuentedeprrafopredeter"/>
                <w:rFonts w:ascii="Liberation Sans" w:hAnsi="Liberation Sans"/>
                <w:color w:val="000000"/>
                <w:position w:val="-1"/>
                <w:sz w:val="16"/>
              </w:rPr>
              <w:t>4</w:t>
            </w:r>
          </w:p>
        </w:tc>
        <w:tc>
          <w:tcPr>
            <w:tcW w:w="3708" w:type="dxa"/>
            <w:tcBorders>
              <w:left w:val="single" w:sz="4" w:space="0" w:color="000000"/>
            </w:tcBorders>
            <w:vAlign w:val="center"/>
          </w:tcPr>
          <w:p>
            <w:pPr>
              <w:pStyle w:val="Contenidodelatabla"/>
              <w:jc w:val="center"/>
              <w:rPr/>
            </w:pPr>
            <w:r>
              <w:rPr>
                <w:rStyle w:val="Fuentedeprrafopredeter"/>
                <w:rFonts w:ascii="Liberation Sans" w:hAnsi="Liberation Sans"/>
                <w:color w:val="000000"/>
              </w:rPr>
              <w:t>5.6 K</w:t>
            </w:r>
            <w:r>
              <w:rPr>
                <w:rStyle w:val="Fuentedeprrafopredeter"/>
                <w:rFonts w:ascii="Liberation Sans" w:hAnsi="Liberation Sans"/>
                <w:color w:val="000000"/>
                <w:position w:val="-1"/>
                <w:sz w:val="16"/>
              </w:rPr>
              <w:t>2</w:t>
            </w:r>
            <w:r>
              <w:rPr>
                <w:rStyle w:val="Fuentedeprrafopredeter"/>
                <w:rFonts w:ascii="Liberation Sans" w:hAnsi="Liberation Sans"/>
                <w:color w:val="000000"/>
              </w:rPr>
              <w:t>HPO</w:t>
            </w:r>
            <w:r>
              <w:rPr>
                <w:rStyle w:val="Fuentedeprrafopredeter"/>
                <w:rFonts w:ascii="Liberation Sans" w:hAnsi="Liberation Sans"/>
                <w:color w:val="000000"/>
                <w:position w:val="-1"/>
                <w:sz w:val="16"/>
              </w:rPr>
              <w:t>4</w:t>
            </w:r>
          </w:p>
        </w:tc>
      </w:tr>
      <w:tr>
        <w:trPr>
          <w:trHeight w:val="335" w:hRule="atLeast"/>
        </w:trPr>
        <w:tc>
          <w:tcPr>
            <w:tcW w:w="2318" w:type="dxa"/>
            <w:vMerge w:val="restart"/>
            <w:tcBorders>
              <w:top w:val="single" w:sz="4" w:space="0" w:color="000000"/>
              <w:bottom w:val="single" w:sz="4" w:space="0" w:color="000000"/>
              <w:right w:val="single" w:sz="4" w:space="0" w:color="000000"/>
            </w:tcBorders>
            <w:vAlign w:val="center"/>
          </w:tcPr>
          <w:p>
            <w:pPr>
              <w:pStyle w:val="Contenidodelatabla"/>
              <w:jc w:val="center"/>
              <w:rPr/>
            </w:pPr>
            <w:r>
              <w:rPr/>
              <w:t>Solución III</w:t>
            </w:r>
          </w:p>
          <w:p>
            <w:pPr>
              <w:pStyle w:val="Contenidodelatabla"/>
              <w:jc w:val="right"/>
              <w:rPr/>
            </w:pPr>
            <w:r>
              <w:rPr/>
            </w:r>
          </w:p>
        </w:tc>
        <w:tc>
          <w:tcPr>
            <w:tcW w:w="3330" w:type="dxa"/>
            <w:tcBorders>
              <w:top w:val="single" w:sz="4" w:space="0" w:color="000000"/>
            </w:tcBorders>
            <w:vAlign w:val="center"/>
          </w:tcPr>
          <w:p>
            <w:pPr>
              <w:pStyle w:val="Contenidodelatabla"/>
              <w:jc w:val="center"/>
              <w:rPr/>
            </w:pPr>
            <w:r>
              <w:rPr>
                <w:rStyle w:val="Fuentedeprrafopredeter"/>
                <w:rFonts w:ascii="Liberation Sans" w:hAnsi="Liberation Sans"/>
                <w:color w:val="000000"/>
              </w:rPr>
              <w:t>5.4 NH</w:t>
            </w:r>
            <w:r>
              <w:rPr>
                <w:rStyle w:val="Fuentedeprrafopredeter"/>
                <w:rFonts w:ascii="Liberation Sans" w:hAnsi="Liberation Sans"/>
                <w:color w:val="000000"/>
                <w:position w:val="-1"/>
                <w:sz w:val="16"/>
              </w:rPr>
              <w:t>4</w:t>
            </w:r>
            <w:r>
              <w:rPr>
                <w:rStyle w:val="Fuentedeprrafopredeter"/>
                <w:rFonts w:ascii="Liberation Sans" w:hAnsi="Liberation Sans"/>
                <w:color w:val="000000"/>
              </w:rPr>
              <w:t>Cl</w:t>
            </w:r>
          </w:p>
        </w:tc>
        <w:tc>
          <w:tcPr>
            <w:tcW w:w="3708" w:type="dxa"/>
            <w:tcBorders>
              <w:top w:val="single" w:sz="4" w:space="0" w:color="000000"/>
              <w:left w:val="single" w:sz="4" w:space="0" w:color="000000"/>
            </w:tcBorders>
            <w:vAlign w:val="center"/>
          </w:tcPr>
          <w:p>
            <w:pPr>
              <w:pStyle w:val="Contenidodelatabla"/>
              <w:jc w:val="center"/>
              <w:rPr/>
            </w:pPr>
            <w:r>
              <w:rPr>
                <w:rStyle w:val="Fuentedeprrafopredeter"/>
                <w:rFonts w:ascii="Liberation Sans" w:hAnsi="Liberation Sans"/>
                <w:color w:val="000000"/>
              </w:rPr>
              <w:t>3.0 NH</w:t>
            </w:r>
            <w:r>
              <w:rPr>
                <w:rStyle w:val="Fuentedeprrafopredeter"/>
                <w:rFonts w:ascii="Liberation Sans" w:hAnsi="Liberation Sans"/>
                <w:color w:val="000000"/>
                <w:position w:val="-1"/>
                <w:sz w:val="16"/>
              </w:rPr>
              <w:t>4</w:t>
            </w:r>
            <w:r>
              <w:rPr>
                <w:rStyle w:val="Fuentedeprrafopredeter"/>
                <w:rFonts w:ascii="Liberation Sans" w:hAnsi="Liberation Sans"/>
                <w:color w:val="000000"/>
              </w:rPr>
              <w:t>Cl</w:t>
            </w:r>
          </w:p>
        </w:tc>
      </w:tr>
      <w:tr>
        <w:trPr/>
        <w:tc>
          <w:tcPr>
            <w:tcW w:w="2318" w:type="dxa"/>
            <w:vMerge w:val="continue"/>
            <w:tcBorders>
              <w:top w:val="single" w:sz="4" w:space="0" w:color="000000"/>
              <w:bottom w:val="single" w:sz="4" w:space="0" w:color="000000"/>
              <w:right w:val="single" w:sz="4" w:space="0" w:color="000000"/>
            </w:tcBorders>
            <w:vAlign w:val="center"/>
          </w:tcPr>
          <w:p>
            <w:pPr>
              <w:pStyle w:val="Normal"/>
              <w:rPr/>
            </w:pPr>
            <w:r>
              <w:rPr/>
            </w:r>
          </w:p>
        </w:tc>
        <w:tc>
          <w:tcPr>
            <w:tcW w:w="3330" w:type="dxa"/>
            <w:tcBorders/>
            <w:vAlign w:val="center"/>
          </w:tcPr>
          <w:p>
            <w:pPr>
              <w:pStyle w:val="Contenidodelatabla"/>
              <w:jc w:val="center"/>
              <w:rPr>
                <w:rFonts w:ascii="Liberation Sans" w:hAnsi="Liberation Sans"/>
                <w:color w:val="000000"/>
              </w:rPr>
            </w:pPr>
            <w:r>
              <w:rPr>
                <w:rFonts w:ascii="Liberation Sans" w:hAnsi="Liberation Sans"/>
                <w:color w:val="000000"/>
              </w:rPr>
              <w:t>10.4 Fe-EDTA</w:t>
            </w:r>
          </w:p>
        </w:tc>
        <w:tc>
          <w:tcPr>
            <w:tcW w:w="3708" w:type="dxa"/>
            <w:tcBorders>
              <w:left w:val="single" w:sz="4" w:space="0" w:color="000000"/>
            </w:tcBorders>
            <w:vAlign w:val="center"/>
          </w:tcPr>
          <w:p>
            <w:pPr>
              <w:pStyle w:val="Contenidodelatabla"/>
              <w:jc w:val="center"/>
              <w:rPr>
                <w:rFonts w:ascii="Liberation Sans" w:hAnsi="Liberation Sans"/>
                <w:color w:val="000000"/>
              </w:rPr>
            </w:pPr>
            <w:r>
              <w:rPr>
                <w:rFonts w:ascii="Liberation Sans" w:hAnsi="Liberation Sans"/>
                <w:color w:val="000000"/>
              </w:rPr>
              <w:t>5.8 Fe-EDTA</w:t>
            </w:r>
          </w:p>
        </w:tc>
      </w:tr>
      <w:tr>
        <w:trPr/>
        <w:tc>
          <w:tcPr>
            <w:tcW w:w="2318" w:type="dxa"/>
            <w:vMerge w:val="continue"/>
            <w:tcBorders>
              <w:top w:val="single" w:sz="4" w:space="0" w:color="000000"/>
              <w:bottom w:val="single" w:sz="4" w:space="0" w:color="000000"/>
              <w:right w:val="single" w:sz="4" w:space="0" w:color="000000"/>
            </w:tcBorders>
            <w:vAlign w:val="center"/>
          </w:tcPr>
          <w:p>
            <w:pPr>
              <w:pStyle w:val="Normal"/>
              <w:rPr/>
            </w:pPr>
            <w:r>
              <w:rPr/>
            </w:r>
          </w:p>
        </w:tc>
        <w:tc>
          <w:tcPr>
            <w:tcW w:w="3330" w:type="dxa"/>
            <w:tcBorders/>
            <w:vAlign w:val="center"/>
          </w:tcPr>
          <w:p>
            <w:pPr>
              <w:pStyle w:val="Contenidodelatabla"/>
              <w:jc w:val="center"/>
              <w:rPr/>
            </w:pPr>
            <w:r>
              <w:rPr>
                <w:rStyle w:val="Fuentedeprrafopredeter"/>
                <w:rFonts w:ascii="Liberation Sans" w:hAnsi="Liberation Sans"/>
                <w:color w:val="000000"/>
              </w:rPr>
              <w:t>74.4 Na</w:t>
            </w:r>
            <w:r>
              <w:rPr>
                <w:rStyle w:val="Fuentedeprrafopredeter"/>
                <w:rFonts w:ascii="Liberation Sans" w:hAnsi="Liberation Sans"/>
                <w:color w:val="000000"/>
                <w:position w:val="-1"/>
                <w:sz w:val="16"/>
              </w:rPr>
              <w:t>2</w:t>
            </w:r>
            <w:r>
              <w:rPr>
                <w:rStyle w:val="Fuentedeprrafopredeter"/>
                <w:rFonts w:ascii="Liberation Sans" w:hAnsi="Liberation Sans"/>
                <w:color w:val="000000"/>
              </w:rPr>
              <w:t>-EDTA</w:t>
            </w:r>
          </w:p>
        </w:tc>
        <w:tc>
          <w:tcPr>
            <w:tcW w:w="3708" w:type="dxa"/>
            <w:tcBorders>
              <w:left w:val="single" w:sz="4" w:space="0" w:color="000000"/>
            </w:tcBorders>
            <w:vAlign w:val="center"/>
          </w:tcPr>
          <w:p>
            <w:pPr>
              <w:pStyle w:val="Contenidodelatabla"/>
              <w:jc w:val="center"/>
              <w:rPr/>
            </w:pPr>
            <w:r>
              <w:rPr>
                <w:rStyle w:val="Fuentedeprrafopredeter"/>
                <w:rFonts w:ascii="Liberation Sans" w:hAnsi="Liberation Sans"/>
                <w:color w:val="000000"/>
              </w:rPr>
              <w:t>41.3 Na</w:t>
            </w:r>
            <w:r>
              <w:rPr>
                <w:rStyle w:val="Fuentedeprrafopredeter"/>
                <w:rFonts w:ascii="Liberation Sans" w:hAnsi="Liberation Sans"/>
                <w:color w:val="000000"/>
                <w:position w:val="-1"/>
                <w:sz w:val="16"/>
              </w:rPr>
              <w:t>2</w:t>
            </w:r>
            <w:r>
              <w:rPr>
                <w:rStyle w:val="Fuentedeprrafopredeter"/>
                <w:rFonts w:ascii="Liberation Sans" w:hAnsi="Liberation Sans"/>
                <w:color w:val="000000"/>
              </w:rPr>
              <w:t>-EDTA</w:t>
            </w:r>
          </w:p>
        </w:tc>
      </w:tr>
      <w:tr>
        <w:trPr/>
        <w:tc>
          <w:tcPr>
            <w:tcW w:w="2318" w:type="dxa"/>
            <w:vMerge w:val="continue"/>
            <w:tcBorders>
              <w:top w:val="single" w:sz="4" w:space="0" w:color="000000"/>
              <w:bottom w:val="single" w:sz="4" w:space="0" w:color="000000"/>
              <w:right w:val="single" w:sz="4" w:space="0" w:color="000000"/>
            </w:tcBorders>
            <w:vAlign w:val="center"/>
          </w:tcPr>
          <w:p>
            <w:pPr>
              <w:pStyle w:val="Normal"/>
              <w:rPr/>
            </w:pPr>
            <w:r>
              <w:rPr/>
            </w:r>
          </w:p>
        </w:tc>
        <w:tc>
          <w:tcPr>
            <w:tcW w:w="3330" w:type="dxa"/>
            <w:tcBorders/>
            <w:vAlign w:val="center"/>
          </w:tcPr>
          <w:p>
            <w:pPr>
              <w:pStyle w:val="Contenidodelatabla"/>
              <w:jc w:val="center"/>
              <w:rPr/>
            </w:pPr>
            <w:r>
              <w:rPr>
                <w:rStyle w:val="Fuentedeprrafopredeter"/>
                <w:rFonts w:ascii="Liberation Sans" w:hAnsi="Liberation Sans"/>
                <w:color w:val="000000"/>
              </w:rPr>
              <w:t>4.6·10</w:t>
            </w:r>
            <w:r>
              <w:rPr>
                <w:rStyle w:val="Fuentedeprrafopredeter"/>
                <w:rFonts w:ascii="Liberation Sans" w:hAnsi="Liberation Sans"/>
                <w:color w:val="000000"/>
                <w:position w:val="6"/>
                <w:sz w:val="16"/>
              </w:rPr>
              <w:t>-2</w:t>
            </w:r>
            <w:r>
              <w:rPr>
                <w:rStyle w:val="Fuentedeprrafopredeter"/>
                <w:rFonts w:ascii="Liberation Sans" w:hAnsi="Liberation Sans"/>
                <w:color w:val="000000"/>
              </w:rPr>
              <w:t xml:space="preserve"> ZnSO</w:t>
            </w:r>
            <w:r>
              <w:rPr>
                <w:rStyle w:val="Fuentedeprrafopredeter"/>
                <w:rFonts w:ascii="Liberation Sans" w:hAnsi="Liberation Sans"/>
                <w:color w:val="000000"/>
                <w:position w:val="-1"/>
                <w:sz w:val="16"/>
              </w:rPr>
              <w:t>4</w:t>
            </w:r>
          </w:p>
        </w:tc>
        <w:tc>
          <w:tcPr>
            <w:tcW w:w="3708" w:type="dxa"/>
            <w:tcBorders>
              <w:left w:val="single" w:sz="4" w:space="0" w:color="000000"/>
            </w:tcBorders>
            <w:vAlign w:val="center"/>
          </w:tcPr>
          <w:p>
            <w:pPr>
              <w:pStyle w:val="Contenidodelatabla"/>
              <w:jc w:val="center"/>
              <w:rPr/>
            </w:pPr>
            <w:r>
              <w:rPr>
                <w:rStyle w:val="Fuentedeprrafopredeter"/>
                <w:rFonts w:ascii="Liberation Sans" w:hAnsi="Liberation Sans"/>
                <w:color w:val="000000"/>
              </w:rPr>
              <w:t>2.6·10</w:t>
            </w:r>
            <w:r>
              <w:rPr>
                <w:rStyle w:val="Fuentedeprrafopredeter"/>
                <w:rFonts w:ascii="Liberation Sans" w:hAnsi="Liberation Sans"/>
                <w:color w:val="000000"/>
                <w:position w:val="6"/>
                <w:sz w:val="16"/>
              </w:rPr>
              <w:t>-2</w:t>
            </w:r>
            <w:r>
              <w:rPr>
                <w:rStyle w:val="Fuentedeprrafopredeter"/>
                <w:rFonts w:ascii="Liberation Sans" w:hAnsi="Liberation Sans"/>
                <w:color w:val="000000"/>
              </w:rPr>
              <w:t xml:space="preserve"> ZnSO</w:t>
            </w:r>
            <w:r>
              <w:rPr>
                <w:rStyle w:val="Fuentedeprrafopredeter"/>
                <w:rFonts w:ascii="Liberation Sans" w:hAnsi="Liberation Sans"/>
                <w:color w:val="000000"/>
                <w:position w:val="-1"/>
                <w:sz w:val="16"/>
              </w:rPr>
              <w:t>4</w:t>
            </w:r>
          </w:p>
        </w:tc>
      </w:tr>
      <w:tr>
        <w:trPr/>
        <w:tc>
          <w:tcPr>
            <w:tcW w:w="2318" w:type="dxa"/>
            <w:vMerge w:val="continue"/>
            <w:tcBorders>
              <w:top w:val="single" w:sz="4" w:space="0" w:color="000000"/>
              <w:bottom w:val="single" w:sz="4" w:space="0" w:color="000000"/>
              <w:right w:val="single" w:sz="4" w:space="0" w:color="000000"/>
            </w:tcBorders>
            <w:vAlign w:val="center"/>
          </w:tcPr>
          <w:p>
            <w:pPr>
              <w:pStyle w:val="Normal"/>
              <w:rPr/>
            </w:pPr>
            <w:r>
              <w:rPr/>
            </w:r>
          </w:p>
        </w:tc>
        <w:tc>
          <w:tcPr>
            <w:tcW w:w="3330" w:type="dxa"/>
            <w:tcBorders/>
            <w:vAlign w:val="center"/>
          </w:tcPr>
          <w:p>
            <w:pPr>
              <w:pStyle w:val="Contenidodelatabla"/>
              <w:jc w:val="center"/>
              <w:rPr/>
            </w:pPr>
            <w:r>
              <w:rPr>
                <w:rStyle w:val="Fuentedeprrafopredeter"/>
                <w:rFonts w:ascii="Liberation Sans" w:hAnsi="Liberation Sans"/>
                <w:color w:val="000000"/>
              </w:rPr>
              <w:t>2.8·10</w:t>
            </w:r>
            <w:r>
              <w:rPr>
                <w:rStyle w:val="Fuentedeprrafopredeter"/>
                <w:rFonts w:ascii="Liberation Sans" w:hAnsi="Liberation Sans"/>
                <w:color w:val="000000"/>
                <w:position w:val="6"/>
                <w:sz w:val="16"/>
              </w:rPr>
              <w:t>-2</w:t>
            </w:r>
            <w:r>
              <w:rPr>
                <w:rStyle w:val="Fuentedeprrafopredeter"/>
                <w:rFonts w:ascii="Liberation Sans" w:hAnsi="Liberation Sans"/>
                <w:color w:val="000000"/>
              </w:rPr>
              <w:t xml:space="preserve"> CoSO</w:t>
            </w:r>
            <w:r>
              <w:rPr>
                <w:rStyle w:val="Fuentedeprrafopredeter"/>
                <w:rFonts w:ascii="Liberation Sans" w:hAnsi="Liberation Sans"/>
                <w:color w:val="000000"/>
                <w:position w:val="-1"/>
                <w:sz w:val="16"/>
              </w:rPr>
              <w:t>4</w:t>
            </w:r>
          </w:p>
        </w:tc>
        <w:tc>
          <w:tcPr>
            <w:tcW w:w="3708" w:type="dxa"/>
            <w:tcBorders>
              <w:left w:val="single" w:sz="4" w:space="0" w:color="000000"/>
            </w:tcBorders>
            <w:vAlign w:val="center"/>
          </w:tcPr>
          <w:p>
            <w:pPr>
              <w:pStyle w:val="Contenidodelatabla"/>
              <w:jc w:val="center"/>
              <w:rPr/>
            </w:pPr>
            <w:r>
              <w:rPr>
                <w:rStyle w:val="Fuentedeprrafopredeter"/>
                <w:rFonts w:ascii="Liberation Sans" w:hAnsi="Liberation Sans"/>
                <w:color w:val="000000"/>
              </w:rPr>
              <w:t>1.6·10</w:t>
            </w:r>
            <w:r>
              <w:rPr>
                <w:rStyle w:val="Fuentedeprrafopredeter"/>
                <w:rFonts w:ascii="Liberation Sans" w:hAnsi="Liberation Sans"/>
                <w:color w:val="000000"/>
                <w:position w:val="6"/>
                <w:sz w:val="16"/>
              </w:rPr>
              <w:t>-2</w:t>
            </w:r>
            <w:r>
              <w:rPr>
                <w:rStyle w:val="Fuentedeprrafopredeter"/>
                <w:rFonts w:ascii="Liberation Sans" w:hAnsi="Liberation Sans"/>
                <w:color w:val="000000"/>
              </w:rPr>
              <w:t xml:space="preserve"> CoSO</w:t>
            </w:r>
            <w:r>
              <w:rPr>
                <w:rStyle w:val="Fuentedeprrafopredeter"/>
                <w:rFonts w:ascii="Liberation Sans" w:hAnsi="Liberation Sans"/>
                <w:color w:val="000000"/>
                <w:position w:val="-1"/>
                <w:sz w:val="16"/>
              </w:rPr>
              <w:t>4</w:t>
            </w:r>
          </w:p>
        </w:tc>
      </w:tr>
      <w:tr>
        <w:trPr/>
        <w:tc>
          <w:tcPr>
            <w:tcW w:w="2318" w:type="dxa"/>
            <w:vMerge w:val="continue"/>
            <w:tcBorders>
              <w:top w:val="single" w:sz="4" w:space="0" w:color="000000"/>
              <w:bottom w:val="single" w:sz="4" w:space="0" w:color="000000"/>
              <w:right w:val="single" w:sz="4" w:space="0" w:color="000000"/>
            </w:tcBorders>
            <w:vAlign w:val="center"/>
          </w:tcPr>
          <w:p>
            <w:pPr>
              <w:pStyle w:val="Normal"/>
              <w:rPr/>
            </w:pPr>
            <w:r>
              <w:rPr/>
            </w:r>
          </w:p>
        </w:tc>
        <w:tc>
          <w:tcPr>
            <w:tcW w:w="3330" w:type="dxa"/>
            <w:tcBorders/>
            <w:vAlign w:val="center"/>
          </w:tcPr>
          <w:p>
            <w:pPr>
              <w:pStyle w:val="Contenidodelatabla"/>
              <w:jc w:val="center"/>
              <w:rPr/>
            </w:pPr>
            <w:r>
              <w:rPr>
                <w:rStyle w:val="Fuentedeprrafopredeter"/>
                <w:rFonts w:ascii="Liberation Sans" w:hAnsi="Liberation Sans"/>
                <w:color w:val="000000"/>
              </w:rPr>
              <w:t>1.6·10</w:t>
            </w:r>
            <w:r>
              <w:rPr>
                <w:rStyle w:val="Fuentedeprrafopredeter"/>
                <w:rFonts w:ascii="Liberation Sans" w:hAnsi="Liberation Sans"/>
                <w:color w:val="000000"/>
                <w:position w:val="6"/>
                <w:sz w:val="16"/>
              </w:rPr>
              <w:t>-2</w:t>
            </w:r>
            <w:r>
              <w:rPr>
                <w:rStyle w:val="Fuentedeprrafopredeter"/>
                <w:rFonts w:ascii="Liberation Sans" w:hAnsi="Liberation Sans"/>
                <w:color w:val="000000"/>
              </w:rPr>
              <w:t xml:space="preserve"> Na</w:t>
            </w:r>
            <w:r>
              <w:rPr>
                <w:rStyle w:val="Fuentedeprrafopredeter"/>
                <w:rFonts w:ascii="Liberation Sans" w:hAnsi="Liberation Sans"/>
                <w:color w:val="000000"/>
                <w:position w:val="-1"/>
                <w:sz w:val="16"/>
              </w:rPr>
              <w:t>2</w:t>
            </w:r>
            <w:r>
              <w:rPr>
                <w:rStyle w:val="Fuentedeprrafopredeter"/>
                <w:rFonts w:ascii="Liberation Sans" w:hAnsi="Liberation Sans"/>
                <w:color w:val="000000"/>
              </w:rPr>
              <w:t>MoO</w:t>
            </w:r>
            <w:r>
              <w:rPr>
                <w:rStyle w:val="Fuentedeprrafopredeter"/>
                <w:rFonts w:ascii="Liberation Sans" w:hAnsi="Liberation Sans"/>
                <w:color w:val="000000"/>
                <w:position w:val="-1"/>
                <w:sz w:val="16"/>
              </w:rPr>
              <w:t>4</w:t>
            </w:r>
            <w:r>
              <w:rPr>
                <w:rStyle w:val="Fuentedeprrafopredeter"/>
                <w:rFonts w:ascii="Liberation Sans" w:hAnsi="Liberation Sans"/>
                <w:color w:val="000000"/>
              </w:rPr>
              <w:t xml:space="preserve"> · 2H</w:t>
            </w:r>
            <w:r>
              <w:rPr>
                <w:rStyle w:val="Fuentedeprrafopredeter"/>
                <w:rFonts w:ascii="Liberation Sans" w:hAnsi="Liberation Sans"/>
                <w:color w:val="000000"/>
                <w:position w:val="-1"/>
                <w:sz w:val="16"/>
              </w:rPr>
              <w:t>2</w:t>
            </w:r>
            <w:r>
              <w:rPr>
                <w:rStyle w:val="Fuentedeprrafopredeter"/>
                <w:rFonts w:ascii="Liberation Sans" w:hAnsi="Liberation Sans"/>
                <w:color w:val="000000"/>
              </w:rPr>
              <w:t>O</w:t>
            </w:r>
          </w:p>
        </w:tc>
        <w:tc>
          <w:tcPr>
            <w:tcW w:w="3708" w:type="dxa"/>
            <w:tcBorders>
              <w:left w:val="single" w:sz="4" w:space="0" w:color="000000"/>
            </w:tcBorders>
            <w:vAlign w:val="center"/>
          </w:tcPr>
          <w:p>
            <w:pPr>
              <w:pStyle w:val="Contenidodelatabla"/>
              <w:jc w:val="center"/>
              <w:rPr/>
            </w:pPr>
            <w:r>
              <w:rPr>
                <w:rStyle w:val="Fuentedeprrafopredeter"/>
                <w:rFonts w:ascii="Liberation Sans" w:hAnsi="Liberation Sans"/>
                <w:color w:val="000000"/>
              </w:rPr>
              <w:t>8.9·10</w:t>
            </w:r>
            <w:r>
              <w:rPr>
                <w:rStyle w:val="Fuentedeprrafopredeter"/>
                <w:rFonts w:ascii="Liberation Sans" w:hAnsi="Liberation Sans"/>
                <w:color w:val="000000"/>
                <w:position w:val="6"/>
                <w:sz w:val="16"/>
              </w:rPr>
              <w:t>-2</w:t>
            </w:r>
            <w:r>
              <w:rPr>
                <w:rStyle w:val="Fuentedeprrafopredeter"/>
                <w:rFonts w:ascii="Liberation Sans" w:hAnsi="Liberation Sans"/>
                <w:color w:val="000000"/>
              </w:rPr>
              <w:t xml:space="preserve"> Na</w:t>
            </w:r>
            <w:r>
              <w:rPr>
                <w:rStyle w:val="Fuentedeprrafopredeter"/>
                <w:rFonts w:ascii="Liberation Sans" w:hAnsi="Liberation Sans"/>
                <w:color w:val="000000"/>
                <w:position w:val="-1"/>
                <w:sz w:val="16"/>
              </w:rPr>
              <w:t>2</w:t>
            </w:r>
            <w:r>
              <w:rPr>
                <w:rStyle w:val="Fuentedeprrafopredeter"/>
                <w:rFonts w:ascii="Liberation Sans" w:hAnsi="Liberation Sans"/>
                <w:color w:val="000000"/>
              </w:rPr>
              <w:t>MoO</w:t>
            </w:r>
            <w:r>
              <w:rPr>
                <w:rStyle w:val="Fuentedeprrafopredeter"/>
                <w:rFonts w:ascii="Liberation Sans" w:hAnsi="Liberation Sans"/>
                <w:color w:val="000000"/>
                <w:position w:val="-1"/>
                <w:sz w:val="16"/>
              </w:rPr>
              <w:t>4</w:t>
            </w:r>
            <w:r>
              <w:rPr>
                <w:rStyle w:val="Fuentedeprrafopredeter"/>
                <w:rFonts w:ascii="Liberation Sans" w:hAnsi="Liberation Sans"/>
                <w:color w:val="000000"/>
              </w:rPr>
              <w:t xml:space="preserve"> · 2H</w:t>
            </w:r>
            <w:r>
              <w:rPr>
                <w:rStyle w:val="Fuentedeprrafopredeter"/>
                <w:rFonts w:ascii="Liberation Sans" w:hAnsi="Liberation Sans"/>
                <w:color w:val="000000"/>
                <w:position w:val="-1"/>
                <w:sz w:val="16"/>
              </w:rPr>
              <w:t>2</w:t>
            </w:r>
            <w:r>
              <w:rPr>
                <w:rStyle w:val="Fuentedeprrafopredeter"/>
                <w:rFonts w:ascii="Liberation Sans" w:hAnsi="Liberation Sans"/>
                <w:color w:val="000000"/>
              </w:rPr>
              <w:t>O</w:t>
            </w:r>
          </w:p>
        </w:tc>
      </w:tr>
      <w:tr>
        <w:trPr/>
        <w:tc>
          <w:tcPr>
            <w:tcW w:w="2318" w:type="dxa"/>
            <w:vMerge w:val="continue"/>
            <w:tcBorders>
              <w:top w:val="single" w:sz="4" w:space="0" w:color="000000"/>
              <w:bottom w:val="single" w:sz="4" w:space="0" w:color="000000"/>
              <w:right w:val="single" w:sz="4" w:space="0" w:color="000000"/>
            </w:tcBorders>
            <w:vAlign w:val="center"/>
          </w:tcPr>
          <w:p>
            <w:pPr>
              <w:pStyle w:val="Normal"/>
              <w:rPr/>
            </w:pPr>
            <w:r>
              <w:rPr/>
            </w:r>
          </w:p>
        </w:tc>
        <w:tc>
          <w:tcPr>
            <w:tcW w:w="3330" w:type="dxa"/>
            <w:tcBorders/>
            <w:vAlign w:val="center"/>
          </w:tcPr>
          <w:p>
            <w:pPr>
              <w:pStyle w:val="Contenidodelatabla"/>
              <w:jc w:val="center"/>
              <w:rPr/>
            </w:pPr>
            <w:r>
              <w:rPr>
                <w:rStyle w:val="Fuentedeprrafopredeter"/>
                <w:rFonts w:ascii="Liberation Sans" w:hAnsi="Liberation Sans"/>
                <w:color w:val="000000"/>
              </w:rPr>
              <w:t>5.0·10</w:t>
            </w:r>
            <w:r>
              <w:rPr>
                <w:rStyle w:val="Fuentedeprrafopredeter"/>
                <w:rFonts w:ascii="Liberation Sans" w:hAnsi="Liberation Sans"/>
                <w:color w:val="000000"/>
                <w:position w:val="6"/>
                <w:sz w:val="16"/>
              </w:rPr>
              <w:t>-3</w:t>
            </w:r>
            <w:r>
              <w:rPr>
                <w:rStyle w:val="Fuentedeprrafopredeter"/>
                <w:rFonts w:ascii="Liberation Sans" w:hAnsi="Liberation Sans"/>
                <w:color w:val="000000"/>
              </w:rPr>
              <w:t xml:space="preserve"> CuSO</w:t>
            </w:r>
            <w:r>
              <w:rPr>
                <w:rStyle w:val="Fuentedeprrafopredeter"/>
                <w:rFonts w:ascii="Liberation Sans" w:hAnsi="Liberation Sans"/>
                <w:color w:val="000000"/>
                <w:position w:val="-1"/>
                <w:sz w:val="16"/>
              </w:rPr>
              <w:t>4</w:t>
            </w:r>
          </w:p>
        </w:tc>
        <w:tc>
          <w:tcPr>
            <w:tcW w:w="3708" w:type="dxa"/>
            <w:tcBorders>
              <w:left w:val="single" w:sz="4" w:space="0" w:color="000000"/>
            </w:tcBorders>
            <w:vAlign w:val="center"/>
          </w:tcPr>
          <w:p>
            <w:pPr>
              <w:pStyle w:val="Contenidodelatabla"/>
              <w:jc w:val="center"/>
              <w:rPr/>
            </w:pPr>
            <w:r>
              <w:rPr>
                <w:rStyle w:val="Fuentedeprrafopredeter"/>
                <w:rFonts w:ascii="Liberation Sans" w:hAnsi="Liberation Sans"/>
                <w:color w:val="000000"/>
              </w:rPr>
              <w:t>2.8·10</w:t>
            </w:r>
            <w:r>
              <w:rPr>
                <w:rStyle w:val="Fuentedeprrafopredeter"/>
                <w:rFonts w:ascii="Liberation Sans" w:hAnsi="Liberation Sans"/>
                <w:color w:val="000000"/>
                <w:position w:val="6"/>
                <w:sz w:val="16"/>
              </w:rPr>
              <w:t>-3</w:t>
            </w:r>
            <w:r>
              <w:rPr>
                <w:rStyle w:val="Fuentedeprrafopredeter"/>
                <w:rFonts w:ascii="Liberation Sans" w:hAnsi="Liberation Sans"/>
                <w:color w:val="000000"/>
              </w:rPr>
              <w:t xml:space="preserve"> CuSO</w:t>
            </w:r>
            <w:r>
              <w:rPr>
                <w:rStyle w:val="Fuentedeprrafopredeter"/>
                <w:rFonts w:ascii="Liberation Sans" w:hAnsi="Liberation Sans"/>
                <w:color w:val="000000"/>
                <w:position w:val="-1"/>
                <w:sz w:val="16"/>
              </w:rPr>
              <w:t>4</w:t>
            </w:r>
          </w:p>
        </w:tc>
      </w:tr>
      <w:tr>
        <w:trPr/>
        <w:tc>
          <w:tcPr>
            <w:tcW w:w="2318" w:type="dxa"/>
            <w:vMerge w:val="continue"/>
            <w:tcBorders>
              <w:top w:val="single" w:sz="4" w:space="0" w:color="000000"/>
              <w:bottom w:val="single" w:sz="4" w:space="0" w:color="000000"/>
              <w:right w:val="single" w:sz="4" w:space="0" w:color="000000"/>
            </w:tcBorders>
            <w:vAlign w:val="center"/>
          </w:tcPr>
          <w:p>
            <w:pPr>
              <w:pStyle w:val="Normal"/>
              <w:rPr/>
            </w:pPr>
            <w:r>
              <w:rPr/>
            </w:r>
          </w:p>
        </w:tc>
        <w:tc>
          <w:tcPr>
            <w:tcW w:w="3330" w:type="dxa"/>
            <w:tcBorders/>
            <w:vAlign w:val="center"/>
          </w:tcPr>
          <w:p>
            <w:pPr>
              <w:pStyle w:val="Contenidodelatabla"/>
              <w:jc w:val="center"/>
              <w:rPr/>
            </w:pPr>
            <w:r>
              <w:rPr>
                <w:rStyle w:val="Fuentedeprrafopredeter"/>
                <w:rFonts w:ascii="Liberation Sans" w:hAnsi="Liberation Sans"/>
                <w:color w:val="000000"/>
              </w:rPr>
              <w:t>3.4·10</w:t>
            </w:r>
            <w:r>
              <w:rPr>
                <w:rStyle w:val="Fuentedeprrafopredeter"/>
                <w:rFonts w:ascii="Liberation Sans" w:hAnsi="Liberation Sans"/>
                <w:color w:val="000000"/>
                <w:position w:val="6"/>
                <w:sz w:val="16"/>
              </w:rPr>
              <w:t>-2</w:t>
            </w:r>
            <w:r>
              <w:rPr>
                <w:rStyle w:val="Fuentedeprrafopredeter"/>
                <w:rFonts w:ascii="Liberation Sans" w:hAnsi="Liberation Sans"/>
                <w:color w:val="000000"/>
              </w:rPr>
              <w:t xml:space="preserve"> H</w:t>
            </w:r>
            <w:r>
              <w:rPr>
                <w:rStyle w:val="Fuentedeprrafopredeter"/>
                <w:rFonts w:ascii="Liberation Sans" w:hAnsi="Liberation Sans"/>
                <w:color w:val="000000"/>
                <w:position w:val="-1"/>
                <w:sz w:val="16"/>
              </w:rPr>
              <w:t>2</w:t>
            </w:r>
            <w:r>
              <w:rPr>
                <w:rStyle w:val="Fuentedeprrafopredeter"/>
                <w:rFonts w:ascii="Liberation Sans" w:hAnsi="Liberation Sans"/>
                <w:color w:val="000000"/>
              </w:rPr>
              <w:t>SeO</w:t>
            </w:r>
            <w:r>
              <w:rPr>
                <w:rStyle w:val="Fuentedeprrafopredeter"/>
                <w:rFonts w:ascii="Liberation Sans" w:hAnsi="Liberation Sans"/>
                <w:color w:val="000000"/>
                <w:position w:val="-1"/>
                <w:sz w:val="16"/>
              </w:rPr>
              <w:t>3</w:t>
            </w:r>
          </w:p>
        </w:tc>
        <w:tc>
          <w:tcPr>
            <w:tcW w:w="3708" w:type="dxa"/>
            <w:tcBorders>
              <w:left w:val="single" w:sz="4" w:space="0" w:color="000000"/>
            </w:tcBorders>
            <w:vAlign w:val="center"/>
          </w:tcPr>
          <w:p>
            <w:pPr>
              <w:pStyle w:val="Contenidodelatabla"/>
              <w:jc w:val="center"/>
              <w:rPr/>
            </w:pPr>
            <w:r>
              <w:rPr>
                <w:rStyle w:val="Fuentedeprrafopredeter"/>
                <w:rFonts w:ascii="Liberation Sans" w:hAnsi="Liberation Sans"/>
                <w:color w:val="000000"/>
              </w:rPr>
              <w:t>1.9·10</w:t>
            </w:r>
            <w:r>
              <w:rPr>
                <w:rStyle w:val="Fuentedeprrafopredeter"/>
                <w:rFonts w:ascii="Liberation Sans" w:hAnsi="Liberation Sans"/>
                <w:color w:val="000000"/>
                <w:position w:val="6"/>
                <w:sz w:val="16"/>
              </w:rPr>
              <w:t>-2</w:t>
            </w:r>
            <w:r>
              <w:rPr>
                <w:rStyle w:val="Fuentedeprrafopredeter"/>
                <w:rFonts w:ascii="Liberation Sans" w:hAnsi="Liberation Sans"/>
                <w:color w:val="000000"/>
              </w:rPr>
              <w:t xml:space="preserve"> H</w:t>
            </w:r>
            <w:r>
              <w:rPr>
                <w:rStyle w:val="Fuentedeprrafopredeter"/>
                <w:rFonts w:ascii="Liberation Sans" w:hAnsi="Liberation Sans"/>
                <w:color w:val="000000"/>
                <w:position w:val="-1"/>
                <w:sz w:val="16"/>
              </w:rPr>
              <w:t>2</w:t>
            </w:r>
            <w:r>
              <w:rPr>
                <w:rStyle w:val="Fuentedeprrafopredeter"/>
                <w:rFonts w:ascii="Liberation Sans" w:hAnsi="Liberation Sans"/>
                <w:color w:val="000000"/>
              </w:rPr>
              <w:t>SeO</w:t>
            </w:r>
            <w:r>
              <w:rPr>
                <w:rStyle w:val="Fuentedeprrafopredeter"/>
                <w:rFonts w:ascii="Liberation Sans" w:hAnsi="Liberation Sans"/>
                <w:color w:val="000000"/>
                <w:position w:val="-1"/>
                <w:sz w:val="16"/>
              </w:rPr>
              <w:t>3</w:t>
            </w:r>
          </w:p>
        </w:tc>
      </w:tr>
      <w:tr>
        <w:trPr>
          <w:trHeight w:val="340" w:hRule="atLeast"/>
        </w:trPr>
        <w:tc>
          <w:tcPr>
            <w:tcW w:w="2318" w:type="dxa"/>
            <w:vMerge w:val="continue"/>
            <w:tcBorders>
              <w:top w:val="single" w:sz="4" w:space="0" w:color="000000"/>
              <w:bottom w:val="single" w:sz="4" w:space="0" w:color="000000"/>
              <w:right w:val="single" w:sz="4" w:space="0" w:color="000000"/>
            </w:tcBorders>
            <w:vAlign w:val="center"/>
          </w:tcPr>
          <w:p>
            <w:pPr>
              <w:pStyle w:val="Normal"/>
              <w:rPr/>
            </w:pPr>
            <w:r>
              <w:rPr/>
            </w:r>
          </w:p>
        </w:tc>
        <w:tc>
          <w:tcPr>
            <w:tcW w:w="3330" w:type="dxa"/>
            <w:tcBorders>
              <w:bottom w:val="single" w:sz="4" w:space="0" w:color="000000"/>
            </w:tcBorders>
            <w:vAlign w:val="center"/>
          </w:tcPr>
          <w:p>
            <w:pPr>
              <w:pStyle w:val="Contenidodelatabla"/>
              <w:jc w:val="center"/>
              <w:rPr/>
            </w:pPr>
            <w:r>
              <w:rPr>
                <w:rStyle w:val="Fuentedeprrafopredeter"/>
                <w:rFonts w:ascii="Liberation Sans" w:hAnsi="Liberation Sans"/>
                <w:color w:val="000000"/>
              </w:rPr>
              <w:t>3.6·10</w:t>
            </w:r>
            <w:r>
              <w:rPr>
                <w:rStyle w:val="Fuentedeprrafopredeter"/>
                <w:rFonts w:ascii="Liberation Sans" w:hAnsi="Liberation Sans"/>
                <w:color w:val="000000"/>
                <w:position w:val="6"/>
                <w:sz w:val="16"/>
              </w:rPr>
              <w:t>-2</w:t>
            </w:r>
            <w:r>
              <w:rPr>
                <w:rStyle w:val="Fuentedeprrafopredeter"/>
                <w:rFonts w:ascii="Liberation Sans" w:hAnsi="Liberation Sans"/>
                <w:color w:val="000000"/>
              </w:rPr>
              <w:t xml:space="preserve"> MnCl</w:t>
            </w:r>
            <w:r>
              <w:rPr>
                <w:rStyle w:val="Fuentedeprrafopredeter"/>
                <w:rFonts w:ascii="Liberation Sans" w:hAnsi="Liberation Sans"/>
                <w:color w:val="000000"/>
                <w:position w:val="-1"/>
                <w:sz w:val="16"/>
              </w:rPr>
              <w:t xml:space="preserve">2 </w:t>
            </w:r>
            <w:r>
              <w:rPr>
                <w:rStyle w:val="Fuentedeprrafopredeter"/>
                <w:rFonts w:ascii="Liberation Sans" w:hAnsi="Liberation Sans"/>
                <w:color w:val="000000"/>
              </w:rPr>
              <w:t>· 4H</w:t>
            </w:r>
            <w:r>
              <w:rPr>
                <w:rStyle w:val="Fuentedeprrafopredeter"/>
                <w:rFonts w:ascii="Liberation Sans" w:hAnsi="Liberation Sans"/>
                <w:color w:val="000000"/>
                <w:position w:val="-1"/>
                <w:sz w:val="16"/>
              </w:rPr>
              <w:t>2</w:t>
            </w:r>
            <w:r>
              <w:rPr>
                <w:rStyle w:val="Fuentedeprrafopredeter"/>
                <w:rFonts w:ascii="Liberation Sans" w:hAnsi="Liberation Sans"/>
                <w:color w:val="000000"/>
              </w:rPr>
              <w:t>O</w:t>
            </w:r>
          </w:p>
        </w:tc>
        <w:tc>
          <w:tcPr>
            <w:tcW w:w="3708" w:type="dxa"/>
            <w:tcBorders>
              <w:left w:val="single" w:sz="4" w:space="0" w:color="000000"/>
              <w:bottom w:val="single" w:sz="4" w:space="0" w:color="000000"/>
            </w:tcBorders>
            <w:vAlign w:val="center"/>
          </w:tcPr>
          <w:p>
            <w:pPr>
              <w:pStyle w:val="Contenidodelatabla"/>
              <w:jc w:val="center"/>
              <w:rPr/>
            </w:pPr>
            <w:r>
              <w:rPr>
                <w:rStyle w:val="Fuentedeprrafopredeter"/>
                <w:rFonts w:ascii="Liberation Sans" w:hAnsi="Liberation Sans"/>
              </w:rPr>
              <w:t>2.0</w:t>
            </w:r>
            <w:r>
              <w:rPr>
                <w:rStyle w:val="Fuentedeprrafopredeter"/>
                <w:rFonts w:ascii="Liberation Sans" w:hAnsi="Liberation Sans"/>
                <w:color w:val="000000"/>
              </w:rPr>
              <w:t>·10</w:t>
            </w:r>
            <w:r>
              <w:rPr>
                <w:rStyle w:val="Fuentedeprrafopredeter"/>
                <w:rFonts w:ascii="Liberation Sans" w:hAnsi="Liberation Sans"/>
                <w:color w:val="000000"/>
                <w:position w:val="6"/>
                <w:sz w:val="16"/>
              </w:rPr>
              <w:t>-2</w:t>
            </w:r>
            <w:r>
              <w:rPr>
                <w:rStyle w:val="Fuentedeprrafopredeter"/>
                <w:rFonts w:ascii="Liberation Sans" w:hAnsi="Liberation Sans"/>
                <w:color w:val="000000"/>
              </w:rPr>
              <w:t xml:space="preserve"> MnCl</w:t>
            </w:r>
            <w:r>
              <w:rPr>
                <w:rStyle w:val="Fuentedeprrafopredeter"/>
                <w:rFonts w:ascii="Liberation Sans" w:hAnsi="Liberation Sans"/>
                <w:color w:val="000000"/>
                <w:position w:val="-1"/>
                <w:sz w:val="16"/>
              </w:rPr>
              <w:t xml:space="preserve">2 </w:t>
            </w:r>
            <w:r>
              <w:rPr>
                <w:rStyle w:val="Fuentedeprrafopredeter"/>
                <w:rFonts w:ascii="Liberation Sans" w:hAnsi="Liberation Sans"/>
                <w:color w:val="000000"/>
              </w:rPr>
              <w:t>· 4H</w:t>
            </w:r>
            <w:r>
              <w:rPr>
                <w:rStyle w:val="Fuentedeprrafopredeter"/>
                <w:rFonts w:ascii="Liberation Sans" w:hAnsi="Liberation Sans"/>
                <w:color w:val="000000"/>
                <w:position w:val="-1"/>
                <w:sz w:val="16"/>
              </w:rPr>
              <w:t>2</w:t>
            </w:r>
            <w:r>
              <w:rPr>
                <w:rStyle w:val="Fuentedeprrafopredeter"/>
                <w:rFonts w:ascii="Liberation Sans" w:hAnsi="Liberation Sans"/>
                <w:color w:val="000000"/>
              </w:rPr>
              <w:t>O</w:t>
            </w:r>
          </w:p>
        </w:tc>
      </w:tr>
      <w:tr>
        <w:trPr>
          <w:trHeight w:val="340" w:hRule="atLeast"/>
        </w:trPr>
        <w:tc>
          <w:tcPr>
            <w:tcW w:w="2318" w:type="dxa"/>
            <w:vMerge w:val="restart"/>
            <w:tcBorders>
              <w:right w:val="single" w:sz="4" w:space="0" w:color="000000"/>
            </w:tcBorders>
            <w:vAlign w:val="center"/>
          </w:tcPr>
          <w:p>
            <w:pPr>
              <w:pStyle w:val="Contenidodelatabla"/>
              <w:jc w:val="center"/>
              <w:rPr/>
            </w:pPr>
            <w:r>
              <w:rPr/>
              <w:t>Solución IV</w:t>
            </w:r>
          </w:p>
        </w:tc>
        <w:tc>
          <w:tcPr>
            <w:tcW w:w="3330" w:type="dxa"/>
            <w:tcBorders/>
            <w:vAlign w:val="center"/>
          </w:tcPr>
          <w:p>
            <w:pPr>
              <w:pStyle w:val="Contenidodelatabla"/>
              <w:jc w:val="center"/>
              <w:rPr/>
            </w:pPr>
            <w:r>
              <w:rPr>
                <w:rStyle w:val="Fuentedeprrafopredeter"/>
                <w:rFonts w:ascii="Liberation Sans" w:hAnsi="Liberation Sans"/>
                <w:color w:val="000000"/>
              </w:rPr>
              <w:t>0.2 Thiamin-HCl</w:t>
            </w:r>
          </w:p>
        </w:tc>
        <w:tc>
          <w:tcPr>
            <w:tcW w:w="3708" w:type="dxa"/>
            <w:tcBorders>
              <w:left w:val="single" w:sz="4" w:space="0" w:color="000000"/>
            </w:tcBorders>
            <w:vAlign w:val="center"/>
          </w:tcPr>
          <w:p>
            <w:pPr>
              <w:pStyle w:val="Contenidodelatabla"/>
              <w:jc w:val="center"/>
              <w:rPr>
                <w:rFonts w:ascii="Liberation Sans" w:hAnsi="Liberation Sans"/>
              </w:rPr>
            </w:pPr>
            <w:r>
              <w:rPr>
                <w:rFonts w:ascii="Liberation Sans" w:hAnsi="Liberation Sans"/>
              </w:rPr>
              <w:t>0.2 Thiamin-HCl</w:t>
            </w:r>
          </w:p>
        </w:tc>
      </w:tr>
      <w:tr>
        <w:trPr>
          <w:trHeight w:val="340" w:hRule="atLeast"/>
        </w:trPr>
        <w:tc>
          <w:tcPr>
            <w:tcW w:w="2318" w:type="dxa"/>
            <w:vMerge w:val="continue"/>
            <w:tcBorders>
              <w:right w:val="single" w:sz="4" w:space="0" w:color="000000"/>
            </w:tcBorders>
            <w:vAlign w:val="center"/>
          </w:tcPr>
          <w:p>
            <w:pPr>
              <w:pStyle w:val="Normal"/>
              <w:rPr/>
            </w:pPr>
            <w:r>
              <w:rPr/>
            </w:r>
          </w:p>
        </w:tc>
        <w:tc>
          <w:tcPr>
            <w:tcW w:w="3330" w:type="dxa"/>
            <w:tcBorders/>
            <w:vAlign w:val="center"/>
          </w:tcPr>
          <w:p>
            <w:pPr>
              <w:pStyle w:val="Contenidodelatabla"/>
              <w:jc w:val="center"/>
              <w:rPr/>
            </w:pPr>
            <w:r>
              <w:rPr>
                <w:rStyle w:val="Fuentedeprrafopredeter"/>
                <w:rFonts w:ascii="Liberation Sans" w:hAnsi="Liberation Sans"/>
                <w:color w:val="000000"/>
              </w:rPr>
              <w:t>1.5·10</w:t>
            </w:r>
            <w:r>
              <w:rPr>
                <w:rStyle w:val="Fuentedeprrafopredeter"/>
                <w:rFonts w:ascii="Liberation Sans" w:hAnsi="Liberation Sans"/>
                <w:color w:val="000000"/>
                <w:position w:val="6"/>
                <w:sz w:val="16"/>
              </w:rPr>
              <w:t>-3</w:t>
            </w:r>
            <w:r>
              <w:rPr>
                <w:rStyle w:val="Fuentedeprrafopredeter"/>
                <w:rFonts w:ascii="Liberation Sans" w:hAnsi="Liberation Sans"/>
                <w:color w:val="000000"/>
              </w:rPr>
              <w:t xml:space="preserve"> Biotin</w:t>
            </w:r>
          </w:p>
        </w:tc>
        <w:tc>
          <w:tcPr>
            <w:tcW w:w="3708" w:type="dxa"/>
            <w:tcBorders>
              <w:left w:val="single" w:sz="4" w:space="0" w:color="000000"/>
            </w:tcBorders>
            <w:vAlign w:val="center"/>
          </w:tcPr>
          <w:p>
            <w:pPr>
              <w:pStyle w:val="Contenidodelatabla"/>
              <w:jc w:val="center"/>
              <w:rPr/>
            </w:pPr>
            <w:r>
              <w:rPr>
                <w:rStyle w:val="Fuentedeprrafopredeter"/>
                <w:rFonts w:ascii="Liberation Sans" w:hAnsi="Liberation Sans"/>
              </w:rPr>
              <w:t>1.7</w:t>
            </w:r>
            <w:r>
              <w:rPr>
                <w:rStyle w:val="Fuentedeprrafopredeter"/>
                <w:rFonts w:ascii="Liberation Sans" w:hAnsi="Liberation Sans"/>
                <w:color w:val="000000"/>
              </w:rPr>
              <w:t>·10</w:t>
            </w:r>
            <w:r>
              <w:rPr>
                <w:rStyle w:val="Fuentedeprrafopredeter"/>
                <w:rFonts w:ascii="Liberation Sans" w:hAnsi="Liberation Sans"/>
                <w:color w:val="000000"/>
                <w:position w:val="6"/>
                <w:sz w:val="16"/>
              </w:rPr>
              <w:t>-3</w:t>
            </w:r>
            <w:r>
              <w:rPr>
                <w:rStyle w:val="Fuentedeprrafopredeter"/>
                <w:rFonts w:ascii="Liberation Sans" w:hAnsi="Liberation Sans"/>
                <w:color w:val="000000"/>
              </w:rPr>
              <w:t xml:space="preserve"> Biotin</w:t>
            </w:r>
          </w:p>
        </w:tc>
      </w:tr>
      <w:tr>
        <w:trPr>
          <w:trHeight w:val="340" w:hRule="atLeast"/>
        </w:trPr>
        <w:tc>
          <w:tcPr>
            <w:tcW w:w="2318" w:type="dxa"/>
            <w:vMerge w:val="continue"/>
            <w:tcBorders>
              <w:right w:val="single" w:sz="4" w:space="0" w:color="000000"/>
            </w:tcBorders>
            <w:vAlign w:val="center"/>
          </w:tcPr>
          <w:p>
            <w:pPr>
              <w:pStyle w:val="Normal"/>
              <w:rPr/>
            </w:pPr>
            <w:r>
              <w:rPr/>
            </w:r>
          </w:p>
        </w:tc>
        <w:tc>
          <w:tcPr>
            <w:tcW w:w="3330" w:type="dxa"/>
            <w:tcBorders/>
            <w:vAlign w:val="center"/>
          </w:tcPr>
          <w:p>
            <w:pPr>
              <w:pStyle w:val="Contenidodelatabla"/>
              <w:jc w:val="center"/>
              <w:rPr/>
            </w:pPr>
            <w:r>
              <w:rPr>
                <w:rStyle w:val="Fuentedeprrafopredeter"/>
                <w:rFonts w:ascii="Liberation Sans" w:hAnsi="Liberation Sans"/>
                <w:color w:val="000000"/>
              </w:rPr>
              <w:t>1.5·10</w:t>
            </w:r>
            <w:r>
              <w:rPr>
                <w:rStyle w:val="Fuentedeprrafopredeter"/>
                <w:rFonts w:ascii="Liberation Sans" w:hAnsi="Liberation Sans"/>
                <w:color w:val="000000"/>
                <w:position w:val="6"/>
                <w:sz w:val="16"/>
              </w:rPr>
              <w:t>-3</w:t>
            </w:r>
            <w:r>
              <w:rPr>
                <w:rStyle w:val="Fuentedeprrafopredeter"/>
                <w:rFonts w:ascii="Liberation Sans" w:hAnsi="Liberation Sans"/>
                <w:color w:val="000000"/>
              </w:rPr>
              <w:t xml:space="preserve"> Cyanocobalamin</w:t>
            </w:r>
          </w:p>
        </w:tc>
        <w:tc>
          <w:tcPr>
            <w:tcW w:w="3708" w:type="dxa"/>
            <w:tcBorders>
              <w:left w:val="single" w:sz="4" w:space="0" w:color="000000"/>
            </w:tcBorders>
            <w:vAlign w:val="center"/>
          </w:tcPr>
          <w:p>
            <w:pPr>
              <w:pStyle w:val="Contenidodelatabla"/>
              <w:jc w:val="center"/>
              <w:rPr/>
            </w:pPr>
            <w:r>
              <w:rPr>
                <w:rStyle w:val="Fuentedeprrafopredeter"/>
                <w:rFonts w:ascii="Liberation Sans" w:hAnsi="Liberation Sans"/>
              </w:rPr>
              <w:t>1.7</w:t>
            </w:r>
            <w:r>
              <w:rPr>
                <w:rStyle w:val="Fuentedeprrafopredeter"/>
                <w:rFonts w:ascii="Liberation Sans" w:hAnsi="Liberation Sans"/>
                <w:color w:val="000000"/>
              </w:rPr>
              <w:t>·10</w:t>
            </w:r>
            <w:r>
              <w:rPr>
                <w:rStyle w:val="Fuentedeprrafopredeter"/>
                <w:rFonts w:ascii="Liberation Sans" w:hAnsi="Liberation Sans"/>
                <w:color w:val="000000"/>
                <w:position w:val="6"/>
                <w:sz w:val="16"/>
              </w:rPr>
              <w:t>-3</w:t>
            </w:r>
            <w:r>
              <w:rPr>
                <w:rStyle w:val="Fuentedeprrafopredeter"/>
                <w:rFonts w:ascii="Liberation Sans" w:hAnsi="Liberation Sans"/>
                <w:color w:val="000000"/>
              </w:rPr>
              <w:t xml:space="preserve"> Cyanocobalamin</w:t>
            </w:r>
          </w:p>
        </w:tc>
      </w:tr>
    </w:tbl>
    <w:p>
      <w:pPr>
        <w:pStyle w:val="Cuerpodetexto"/>
        <w:spacing w:lineRule="auto" w:line="360"/>
        <w:jc w:val="both"/>
        <w:rPr>
          <w:rFonts w:ascii="Liberation Sans" w:hAnsi="Liberation Sans"/>
          <w:sz w:val="24"/>
          <w:szCs w:val="24"/>
        </w:rPr>
      </w:pPr>
      <w:r>
        <w:rPr>
          <w:sz w:val="24"/>
          <w:szCs w:val="24"/>
        </w:rPr>
      </w:r>
    </w:p>
    <w:p>
      <w:pPr>
        <w:pStyle w:val="Ttulo3"/>
        <w:numPr>
          <w:ilvl w:val="2"/>
          <w:numId w:val="3"/>
        </w:numPr>
        <w:rPr/>
      </w:pPr>
      <w:bookmarkStart w:id="18" w:name="__RefHeading___Toc8414_2905816072"/>
      <w:bookmarkEnd w:id="18"/>
      <w:r>
        <w:rPr/>
        <w:t>Continuous culture conditions in photochemostats.</w:t>
      </w:r>
    </w:p>
    <w:p>
      <w:pPr>
        <w:pStyle w:val="Cuerpodetexto"/>
        <w:rPr/>
      </w:pPr>
      <w:r>
        <w:rPr/>
        <w:t>Continuous culture was performed in 2.0 L capacity (0.07m diameter, 0.50 m height) jacketed sterilized photochemostat (bubble columns) containing 1.8 L of cells suspension, continuously sparged with air (1L (L culture</w:t>
      </w:r>
      <w:r>
        <w:rPr>
          <w:vertAlign w:val="superscript"/>
          <w:rPrChange w:id="0" w:author="Unknown Author" w:date="2023-02-08T12:40:46Z"/>
        </w:rPr>
        <w:t>−1</w:t>
      </w:r>
      <w:r>
        <w:rPr/>
        <w:t>) h</w:t>
      </w:r>
      <w:r>
        <w:rPr>
          <w:vertAlign w:val="superscript"/>
          <w:rPrChange w:id="0" w:author="Unknown Author" w:date="2023-02-08T12:40:52Z"/>
        </w:rPr>
        <w:t>−1</w:t>
      </w:r>
      <w:r>
        <w:rPr/>
        <w:t xml:space="preserve">) (Fig. 9). Culture conditions (pH, dilution rate and illumination regime) were constantly measured and computationally controlled by a LabJack. Temperature was maintained at 20ºC, and pH at 7.5 by on demand injection of CO2 into the air stream entering the culture. </w:t>
      </w:r>
    </w:p>
    <w:p>
      <w:pPr>
        <w:pStyle w:val="Cuerpodetexto"/>
        <w:rPr/>
      </w:pPr>
      <w:r>
        <w:rPr/>
        <mc:AlternateContent>
          <mc:Choice Requires="wps">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3305" cy="3963035"/>
                <wp:effectExtent l="0" t="0" r="0" b="0"/>
                <wp:wrapSquare wrapText="largest"/>
                <wp:docPr id="22" name="Marco12"/>
                <a:graphic xmlns:a="http://schemas.openxmlformats.org/drawingml/2006/main">
                  <a:graphicData uri="http://schemas.microsoft.com/office/word/2010/wordprocessingShape">
                    <wps:wsp>
                      <wps:cNvSpPr/>
                      <wps:spPr>
                        <a:xfrm>
                          <a:off x="0" y="0"/>
                          <a:ext cx="6122520" cy="396252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color w:val="000000"/>
                                <w:sz w:val="20"/>
                              </w:rPr>
                              <w:t xml:space="preserve">Figure 9: </w:t>
                            </w:r>
                            <w:r>
                              <w:rPr>
                                <w:b/>
                                <w:bCs/>
                                <w:color w:val="000000"/>
                                <w:sz w:val="20"/>
                              </w:rPr>
                              <w:t xml:space="preserve">Growth system used for </w:t>
                            </w:r>
                            <w:r>
                              <w:rPr>
                                <w:rFonts w:eastAsia="Noto Serif CJK SC" w:cs="Lohit Devanagari"/>
                                <w:b/>
                                <w:bCs/>
                                <w:i/>
                                <w:iCs/>
                                <w:color w:val="000000"/>
                                <w:kern w:val="2"/>
                                <w:sz w:val="24"/>
                                <w:szCs w:val="24"/>
                                <w:lang w:val="en-US" w:eastAsia="zh-CN" w:bidi="hi-IN"/>
                              </w:rPr>
                              <w:t>continuous</w:t>
                            </w:r>
                            <w:r>
                              <w:rPr>
                                <w:b/>
                                <w:bCs/>
                                <w:color w:val="000000"/>
                                <w:sz w:val="20"/>
                              </w:rPr>
                              <w:t xml:space="preserve"> cultures</w:t>
                            </w:r>
                            <w:r>
                              <w:rPr>
                                <w:color w:val="000000"/>
                                <w:sz w:val="20"/>
                              </w:rPr>
                              <w:t>. (1) Picture of one of the photochemostats used. (2) Schematic detailed design of photochemostats.</w:t>
                            </w:r>
                          </w:p>
                        </w:txbxContent>
                      </wps:txbx>
                      <wps:bodyPr lIns="0" rIns="0" tIns="0" bIns="0">
                        <a:noAutofit/>
                      </wps:bodyPr>
                    </wps:wsp>
                  </a:graphicData>
                </a:graphic>
              </wp:anchor>
            </w:drawing>
          </mc:Choice>
          <mc:Fallback>
            <w:pict>
              <v:rect id="shape_0" ID="Marco12" stroked="f" style="position:absolute;margin-left:-0.1pt;margin-top:0.05pt;width:482.05pt;height:311.95pt;mso-position-horizontal:center">
                <w10:wrap type="square"/>
                <v:fill o:detectmouseclick="t" on="false"/>
                <v:stroke color="#3465a4" joinstyle="round" endcap="flat"/>
                <v:textbox>
                  <w:txbxContent>
                    <w:p>
                      <w:pPr>
                        <w:pStyle w:val="Contenidodelmarco"/>
                        <w:overflowPunct w:val="true"/>
                        <w:spacing w:before="120" w:after="120"/>
                        <w:rPr/>
                      </w:pPr>
                      <w:r>
                        <w:rPr>
                          <w:color w:val="000000"/>
                          <w:sz w:val="20"/>
                        </w:rPr>
                        <w:t xml:space="preserve">Figure 9: </w:t>
                      </w:r>
                      <w:r>
                        <w:rPr>
                          <w:b/>
                          <w:bCs/>
                          <w:color w:val="000000"/>
                          <w:sz w:val="20"/>
                        </w:rPr>
                        <w:t xml:space="preserve">Growth system used for </w:t>
                      </w:r>
                      <w:r>
                        <w:rPr>
                          <w:rFonts w:eastAsia="Noto Serif CJK SC" w:cs="Lohit Devanagari"/>
                          <w:b/>
                          <w:bCs/>
                          <w:i/>
                          <w:iCs/>
                          <w:color w:val="000000"/>
                          <w:kern w:val="2"/>
                          <w:sz w:val="24"/>
                          <w:szCs w:val="24"/>
                          <w:lang w:val="en-US" w:eastAsia="zh-CN" w:bidi="hi-IN"/>
                        </w:rPr>
                        <w:t>continuous</w:t>
                      </w:r>
                      <w:r>
                        <w:rPr>
                          <w:b/>
                          <w:bCs/>
                          <w:color w:val="000000"/>
                          <w:sz w:val="20"/>
                        </w:rPr>
                        <w:t xml:space="preserve"> cultures</w:t>
                      </w:r>
                      <w:r>
                        <w:rPr>
                          <w:color w:val="000000"/>
                          <w:sz w:val="20"/>
                        </w:rPr>
                        <w:t>. (1) Picture of one of the photochemostats used. (2) Schematic detailed design of photochemostats.</w:t>
                      </w:r>
                    </w:p>
                  </w:txbxContent>
                </v:textbox>
              </v:rect>
            </w:pict>
          </mc:Fallback>
        </mc:AlternateContent>
      </w:r>
    </w:p>
    <w:p>
      <w:pPr>
        <w:pStyle w:val="Cuerpodetexto"/>
        <w:rPr/>
      </w:pPr>
      <w:r>
        <w:rPr/>
        <w:t>Six Phillips PL-32W/840/4p white-light lamps, which provided a maximal incident irradiance of 1500 E m</w:t>
      </w:r>
      <w:r>
        <w:rPr>
          <w:vertAlign w:val="superscript"/>
          <w:rPrChange w:id="0" w:author="Unknown Author" w:date="2023-02-08T12:41:27Z"/>
        </w:rPr>
        <w:t>−2</w:t>
      </w:r>
      <w:r>
        <w:rPr/>
        <w:t xml:space="preserve"> s</w:t>
      </w:r>
      <w:r>
        <w:rPr>
          <w:vertAlign w:val="superscript"/>
          <w:rPrChange w:id="0" w:author="Unknown Author" w:date="2023-02-08T12:41:31Z"/>
        </w:rPr>
        <w:t>−1</w:t>
      </w:r>
      <w:r>
        <w:rPr/>
        <w:t xml:space="preserve"> on the reactor surface, were used as light inputs. Initially, the reactors were inoculated with batch-grown cells and operated on batch mode for about 3–4 d, with incident irradiance being progressively increased, until </w:t>
      </w:r>
      <w:ins w:id="9" w:author="Unknown Author" w:date="2023-02-08T12:41:51Z">
        <w:r>
          <w:rPr/>
          <w:t xml:space="preserve">reaching </w:t>
        </w:r>
      </w:ins>
      <w:del w:id="10" w:author="Unknown Author" w:date="2023-02-08T12:41:56Z">
        <w:r>
          <w:rPr/>
          <w:delText>becoming close to</w:delText>
        </w:r>
      </w:del>
      <w:r>
        <w:rPr/>
        <w:t xml:space="preserve"> stationary phase. Then, </w:t>
      </w:r>
      <w:ins w:id="11" w:author="Unknown Author" w:date="2023-02-08T12:42:04Z">
        <w:r>
          <w:rPr/>
          <w:t>they were</w:t>
        </w:r>
      </w:ins>
      <w:del w:id="12" w:author="Unknown Author" w:date="2023-02-08T12:42:07Z">
        <w:r>
          <w:rPr/>
          <w:delText>it was</w:delText>
        </w:r>
      </w:del>
      <w:r>
        <w:rPr/>
        <w:t xml:space="preserve"> switched to operate on continuous mode, fresh medium being continuously fed during the light period at a flow rate of 45 mL h</w:t>
      </w:r>
      <w:r>
        <w:rPr>
          <w:vertAlign w:val="superscript"/>
          <w:rPrChange w:id="0" w:author="Unknown Author" w:date="2023-02-08T12:42:18Z"/>
        </w:rPr>
        <w:t>−1</w:t>
      </w:r>
      <w:r>
        <w:rPr/>
        <w:t xml:space="preserve"> (</w:t>
      </w:r>
      <w:commentRangeStart w:id="1"/>
      <w:r>
        <w:rPr/>
        <w:t>dilution rate (D), 0.3 d</w:t>
      </w:r>
      <w:r>
        <w:rPr>
          <w:vertAlign w:val="superscript"/>
          <w:rPrChange w:id="0" w:author="Unknown Author" w:date="2023-02-08T12:42:24Z"/>
        </w:rPr>
        <w:t>−1</w:t>
      </w:r>
      <w:ins w:id="15" w:author="Unknown Author" w:date="2023-02-08T12:42:37Z">
        <w:r>
          <w:rPr>
            <w:vertAlign w:val="superscript"/>
          </w:rPr>
          <w:t xml:space="preserve">  </w:t>
        </w:r>
      </w:ins>
      <w:ins w:id="16" w:author="Unknown Author" w:date="2023-02-08T12:42:37Z">
        <w:r>
          <w:rPr>
            <w:position w:val="0"/>
            <w:sz w:val="24"/>
            <w:sz w:val="24"/>
            <w:vertAlign w:val="baseline"/>
          </w:rPr>
          <w:t>under long day conditions and 0.15 d</w:t>
        </w:r>
      </w:ins>
      <w:ins w:id="17" w:author="Unknown Author" w:date="2023-02-08T12:42:37Z">
        <w:r>
          <w:rPr>
            <w:vertAlign w:val="superscript"/>
          </w:rPr>
          <w:t>-1</w:t>
        </w:r>
      </w:ins>
      <w:ins w:id="18" w:author="Unknown Author" w:date="2023-02-08T12:42:37Z">
        <w:r>
          <w:rPr>
            <w:position w:val="0"/>
            <w:sz w:val="24"/>
            <w:sz w:val="24"/>
            <w:vertAlign w:val="baseline"/>
          </w:rPr>
          <w:t xml:space="preserve"> under short day conditions</w:t>
        </w:r>
      </w:ins>
      <w:r>
        <w:rPr/>
        <w:t>)</w:t>
      </w:r>
      <w:r>
        <w:rPr/>
      </w:r>
      <w:commentRangeEnd w:id="1"/>
      <w:r>
        <w:commentReference w:id="1"/>
      </w:r>
      <w:r>
        <w:rPr/>
        <w:t xml:space="preserve">, with withdrawal of culture at the same rate. Once steady state conditions were achieved, </w:t>
      </w:r>
      <w:ins w:id="19" w:author="Unknown Author" w:date="2023-02-08T12:43:50Z">
        <w:r>
          <w:rPr/>
          <w:t xml:space="preserve">samples were collected and </w:t>
        </w:r>
      </w:ins>
      <w:r>
        <w:rPr/>
        <w:t xml:space="preserve">analytical determinations were performed. </w:t>
      </w:r>
      <w:del w:id="20" w:author="Unknown Author" w:date="2023-02-08T12:43:59Z">
        <w:r>
          <w:rPr/>
          <w:delText xml:space="preserve">The data presented correspond to stabilized situations, being average values of 3 determinations of each steady state. </w:delText>
        </w:r>
      </w:del>
    </w:p>
    <w:p>
      <w:pPr>
        <w:pStyle w:val="Cuerpodetexto"/>
        <w:spacing w:lineRule="auto" w:line="360"/>
        <w:jc w:val="both"/>
        <w:rPr/>
      </w:pPr>
      <w:r>
        <w:rPr>
          <w:color w:val="000000"/>
          <w:position w:val="0"/>
          <w:sz w:val="15"/>
          <w:sz w:val="15"/>
          <w:szCs w:val="24"/>
          <w:vertAlign w:val="baseline"/>
        </w:rPr>
        <w:t xml:space="preserve"> </w:t>
      </w:r>
      <w:r>
        <w:rPr>
          <w:color w:val="000000"/>
          <w:position w:val="0"/>
          <w:sz w:val="24"/>
          <w:sz w:val="24"/>
          <w:szCs w:val="24"/>
          <w:vertAlign w:val="baseline"/>
        </w:rPr>
        <w:t>In addition, instead of a sudden transition from dark to light and from light to dark, our LabJack controlled system gradually increased light until an irradiance of 1500 μE m</w:t>
      </w:r>
      <w:r>
        <w:rPr>
          <w:color w:val="000000"/>
          <w:sz w:val="24"/>
          <w:szCs w:val="24"/>
          <w:vertAlign w:val="superscript"/>
        </w:rPr>
        <w:t>−2</w:t>
      </w:r>
      <w:r>
        <w:rPr>
          <w:color w:val="000000"/>
          <w:position w:val="0"/>
          <w:sz w:val="24"/>
          <w:sz w:val="24"/>
          <w:szCs w:val="24"/>
          <w:vertAlign w:val="baseline"/>
        </w:rPr>
        <w:t xml:space="preserve"> s</w:t>
      </w:r>
      <w:r>
        <w:rPr>
          <w:color w:val="000000"/>
          <w:sz w:val="24"/>
          <w:szCs w:val="24"/>
          <w:vertAlign w:val="superscript"/>
        </w:rPr>
        <w:t>−1</w:t>
      </w:r>
      <w:r>
        <w:rPr>
          <w:color w:val="000000"/>
          <w:position w:val="0"/>
          <w:sz w:val="24"/>
          <w:sz w:val="24"/>
          <w:szCs w:val="24"/>
          <w:vertAlign w:val="baseline"/>
        </w:rPr>
        <w:t xml:space="preserve"> is reached simulating the natural photoperiod (Fig. 10). Furthermore, they are surrounded by a wooden box and a completely opaque fabric to avoid any external light input.</w:t>
      </w:r>
    </w:p>
    <w:p>
      <w:pPr>
        <w:pStyle w:val="Ttulo2"/>
        <w:numPr>
          <w:ilvl w:val="1"/>
          <w:numId w:val="3"/>
        </w:numPr>
        <w:rPr>
          <w:sz w:val="32"/>
          <w:szCs w:val="32"/>
        </w:rPr>
      </w:pPr>
      <w:bookmarkStart w:id="19" w:name="__RefHeading___Toc8416_2905816072"/>
      <w:bookmarkEnd w:id="19"/>
      <w:r>
        <w:rPr>
          <w:sz w:val="32"/>
          <w:szCs w:val="32"/>
        </w:rPr>
        <w:t>Experimental design.</w:t>
      </w:r>
    </w:p>
    <w:p>
      <w:pPr>
        <w:pStyle w:val="Cuerpodetexto"/>
        <w:rPr/>
      </w:pPr>
      <w:ins w:id="21" w:author="Unknown Author" w:date="2023-02-09T13:39:29Z">
        <w:r>
          <w:rPr/>
          <w:t xml:space="preserve">Our experiments are </w:t>
        </w:r>
      </w:ins>
      <w:del w:id="22" w:author="Unknown Author" w:date="2023-02-09T13:39:37Z">
        <w:r>
          <w:rPr/>
          <w:delText xml:space="preserve">The study </w:delText>
        </w:r>
      </w:del>
      <w:r>
        <w:rPr/>
        <w:t xml:space="preserve">focused on </w:t>
      </w:r>
      <w:del w:id="23" w:author="Unknown Author" w:date="2023-02-09T13:39:48Z">
        <w:r>
          <w:rPr/>
          <w:delText xml:space="preserve">the </w:delText>
        </w:r>
      </w:del>
      <w:r>
        <w:rPr/>
        <w:t xml:space="preserve">two extreme photoperiods: summer long day conditions (LD, 16h light : 8h dark) and winter short day conditions (SD, 8h light : 16h dark). The experimental design (Fig. 10) consisted of three days under </w:t>
      </w:r>
      <w:ins w:id="24" w:author="Unknown Author" w:date="2023-02-09T13:40:30Z">
        <w:r>
          <w:rPr/>
          <w:t xml:space="preserve">the specific </w:t>
        </w:r>
      </w:ins>
      <w:del w:id="25" w:author="Unknown Author" w:date="2023-02-09T13:40:37Z">
        <w:r>
          <w:rPr/>
          <w:delText xml:space="preserve">a determined </w:delText>
        </w:r>
      </w:del>
      <w:r>
        <w:rPr/>
        <w:t>photoperiod</w:t>
      </w:r>
      <w:ins w:id="26" w:author="Unknown Author" w:date="2023-02-09T13:40:39Z">
        <w:r>
          <w:rPr/>
          <w:t>, LD or SD,</w:t>
        </w:r>
      </w:ins>
      <w:r>
        <w:rPr/>
        <w:t xml:space="preserve"> followed by three days under free running conditions (constant light or constant dark). </w:t>
      </w:r>
      <w:r>
        <w:rPr>
          <w:color w:val="000000"/>
          <w:position w:val="0"/>
          <w:sz w:val="24"/>
          <w:sz w:val="24"/>
          <w:szCs w:val="24"/>
          <w:vertAlign w:val="baseline"/>
        </w:rPr>
        <w:t xml:space="preserve">Cells were harvested at specific times </w:t>
      </w:r>
      <w:ins w:id="27" w:author="Unknown Author" w:date="2023-02-09T13:41:04Z">
        <w:r>
          <w:rPr>
            <w:color w:val="000000"/>
            <w:position w:val="0"/>
            <w:sz w:val="24"/>
            <w:sz w:val="24"/>
            <w:szCs w:val="24"/>
            <w:vertAlign w:val="baseline"/>
          </w:rPr>
          <w:t>dur</w:t>
        </w:r>
      </w:ins>
      <w:r>
        <w:rPr>
          <w:color w:val="000000"/>
          <w:position w:val="0"/>
          <w:sz w:val="24"/>
          <w:sz w:val="24"/>
          <w:szCs w:val="24"/>
          <w:vertAlign w:val="baseline"/>
        </w:rPr>
        <w:t>in</w:t>
      </w:r>
      <w:ins w:id="28" w:author="Unknown Author" w:date="2023-02-09T13:41:06Z">
        <w:r>
          <w:rPr>
            <w:color w:val="000000"/>
            <w:position w:val="0"/>
            <w:sz w:val="24"/>
            <w:sz w:val="24"/>
            <w:szCs w:val="24"/>
            <w:vertAlign w:val="baseline"/>
          </w:rPr>
          <w:t>g</w:t>
        </w:r>
      </w:ins>
      <w:r>
        <w:rPr>
          <w:color w:val="000000"/>
          <w:position w:val="0"/>
          <w:sz w:val="24"/>
          <w:sz w:val="24"/>
          <w:szCs w:val="24"/>
          <w:vertAlign w:val="baseline"/>
        </w:rPr>
        <w:t xml:space="preserve"> </w:t>
      </w:r>
      <w:del w:id="29" w:author="Unknown Author" w:date="2023-02-09T13:41:11Z">
        <w:r>
          <w:rPr>
            <w:color w:val="000000"/>
            <w:position w:val="0"/>
            <w:sz w:val="24"/>
            <w:sz w:val="24"/>
            <w:szCs w:val="24"/>
            <w:vertAlign w:val="baseline"/>
          </w:rPr>
          <w:delText>the daily</w:delText>
        </w:r>
      </w:del>
      <w:r>
        <w:rPr>
          <w:color w:val="000000"/>
          <w:position w:val="0"/>
          <w:sz w:val="24"/>
          <w:sz w:val="24"/>
          <w:szCs w:val="24"/>
          <w:vertAlign w:val="baseline"/>
        </w:rPr>
        <w:t xml:space="preserve"> </w:t>
      </w:r>
      <w:ins w:id="30" w:author="Unknown Author" w:date="2023-02-09T13:41:12Z">
        <w:r>
          <w:rPr>
            <w:color w:val="000000"/>
            <w:position w:val="0"/>
            <w:sz w:val="24"/>
            <w:sz w:val="24"/>
            <w:szCs w:val="24"/>
            <w:vertAlign w:val="baseline"/>
          </w:rPr>
          <w:t xml:space="preserve">diurnal </w:t>
        </w:r>
      </w:ins>
      <w:r>
        <w:rPr>
          <w:color w:val="000000"/>
          <w:position w:val="0"/>
          <w:sz w:val="24"/>
          <w:sz w:val="24"/>
          <w:szCs w:val="24"/>
          <w:vertAlign w:val="baseline"/>
        </w:rPr>
        <w:t>cycle</w:t>
      </w:r>
      <w:ins w:id="31" w:author="Unknown Author" w:date="2023-02-09T13:41:21Z">
        <w:r>
          <w:rPr>
            <w:color w:val="000000"/>
            <w:position w:val="0"/>
            <w:sz w:val="24"/>
            <w:sz w:val="24"/>
            <w:szCs w:val="24"/>
            <w:vertAlign w:val="baseline"/>
          </w:rPr>
          <w:t>s</w:t>
        </w:r>
      </w:ins>
      <w:r>
        <w:rPr>
          <w:color w:val="000000"/>
          <w:position w:val="0"/>
          <w:sz w:val="24"/>
          <w:sz w:val="24"/>
          <w:szCs w:val="24"/>
          <w:vertAlign w:val="baseline"/>
        </w:rPr>
        <w:t xml:space="preserve">, </w:t>
      </w:r>
      <w:ins w:id="32" w:author="Unknown Author" w:date="2023-02-09T13:41:27Z">
        <w:r>
          <w:rPr>
            <w:rFonts w:eastAsia="Noto Serif CJK SC" w:cs="Lohit Devanagari"/>
            <w:color w:val="000000"/>
            <w:kern w:val="2"/>
            <w:position w:val="0"/>
            <w:sz w:val="24"/>
            <w:sz w:val="24"/>
            <w:szCs w:val="24"/>
            <w:vertAlign w:val="baseline"/>
            <w:lang w:val="en-US" w:eastAsia="zh-CN" w:bidi="hi-IN"/>
          </w:rPr>
          <w:t>represented</w:t>
        </w:r>
      </w:ins>
      <w:ins w:id="33" w:author="Unknown Author" w:date="2023-02-09T13:41:27Z">
        <w:r>
          <w:rPr>
            <w:color w:val="000000"/>
            <w:position w:val="0"/>
            <w:sz w:val="24"/>
            <w:sz w:val="24"/>
            <w:szCs w:val="24"/>
            <w:vertAlign w:val="baseline"/>
          </w:rPr>
          <w:t xml:space="preserve"> as </w:t>
        </w:r>
      </w:ins>
      <w:del w:id="34" w:author="Unknown Author" w:date="2023-02-09T13:41:34Z">
        <w:r>
          <w:rPr>
            <w:color w:val="000000"/>
            <w:position w:val="0"/>
            <w:sz w:val="24"/>
            <w:sz w:val="24"/>
            <w:szCs w:val="24"/>
            <w:vertAlign w:val="baseline"/>
          </w:rPr>
          <w:delText xml:space="preserve">expressed in </w:delText>
        </w:r>
      </w:del>
      <w:r>
        <w:rPr>
          <w:color w:val="000000"/>
          <w:position w:val="0"/>
          <w:sz w:val="24"/>
          <w:sz w:val="24"/>
          <w:szCs w:val="24"/>
          <w:vertAlign w:val="baseline"/>
        </w:rPr>
        <w:t>zeitgeber time (ZT), where ZT0 corresponds to dawn, ZT4 to 4h after dawn and so on. Samples were taken every 4h (from ZT0 to ZT20) during the three days of alternating light/dark cycles</w:t>
      </w:r>
      <w:ins w:id="35" w:author="Unknown Author" w:date="2023-02-09T13:42:15Z">
        <w:r>
          <w:rPr>
            <w:color w:val="000000"/>
            <w:position w:val="0"/>
            <w:sz w:val="24"/>
            <w:sz w:val="24"/>
            <w:szCs w:val="24"/>
            <w:vertAlign w:val="baseline"/>
          </w:rPr>
          <w:t>. Therefore</w:t>
        </w:r>
      </w:ins>
      <w:r>
        <w:rPr>
          <w:color w:val="000000"/>
          <w:position w:val="0"/>
          <w:sz w:val="24"/>
          <w:sz w:val="24"/>
          <w:szCs w:val="24"/>
          <w:vertAlign w:val="baseline"/>
        </w:rPr>
        <w:t xml:space="preserve">, </w:t>
      </w:r>
      <w:del w:id="36" w:author="Unknown Author" w:date="2023-02-09T13:42:21Z">
        <w:r>
          <w:rPr>
            <w:color w:val="000000"/>
            <w:position w:val="0"/>
            <w:sz w:val="24"/>
            <w:sz w:val="24"/>
            <w:szCs w:val="24"/>
            <w:vertAlign w:val="baseline"/>
          </w:rPr>
          <w:delText xml:space="preserve">so there is </w:delText>
        </w:r>
      </w:del>
      <w:r>
        <w:rPr>
          <w:color w:val="000000"/>
          <w:position w:val="0"/>
          <w:sz w:val="24"/>
          <w:sz w:val="24"/>
          <w:szCs w:val="24"/>
          <w:vertAlign w:val="baseline"/>
        </w:rPr>
        <w:t>a total of 6 samples for each day of sampling</w:t>
      </w:r>
      <w:ins w:id="37" w:author="Unknown Author" w:date="2023-02-09T13:45:10Z">
        <w:r>
          <w:rPr>
            <w:color w:val="000000"/>
            <w:position w:val="0"/>
            <w:sz w:val="24"/>
            <w:sz w:val="24"/>
            <w:szCs w:val="24"/>
            <w:vertAlign w:val="baseline"/>
          </w:rPr>
          <w:t xml:space="preserve"> were generated</w:t>
        </w:r>
      </w:ins>
      <w:r>
        <w:rPr/>
        <w:t xml:space="preserve">. No samples were collected during the first day of free running condition to allow culture acclimation. Then, samples were collected every four hours starting at subjective dawn, during two days. </w:t>
      </w:r>
    </w:p>
    <w:p>
      <w:pPr>
        <w:pStyle w:val="Cuerpodetexto"/>
        <w:rPr>
          <w:rFonts w:ascii="Liberation Sans" w:hAnsi="Liberation Sans"/>
          <w:color w:val="000000"/>
          <w:position w:val="0"/>
          <w:sz w:val="24"/>
          <w:sz w:val="24"/>
          <w:szCs w:val="24"/>
          <w:vertAlign w:val="baseline"/>
        </w:rPr>
      </w:pPr>
      <w:r>
        <w:rPr>
          <w:color w:val="000000"/>
          <w:position w:val="0"/>
          <w:sz w:val="24"/>
          <w:sz w:val="24"/>
          <w:szCs w:val="24"/>
          <w:vertAlign w:val="baseline"/>
        </w:rPr>
        <mc:AlternateContent>
          <mc:Choice Requires="wps">
            <w:drawing>
              <wp:anchor behindDoc="0" distT="0" distB="0" distL="0" distR="0" simplePos="0" locked="0" layoutInCell="1" allowOverlap="1" relativeHeight="12">
                <wp:simplePos x="0" y="0"/>
                <wp:positionH relativeFrom="column">
                  <wp:posOffset>0</wp:posOffset>
                </wp:positionH>
                <wp:positionV relativeFrom="paragraph">
                  <wp:posOffset>63500</wp:posOffset>
                </wp:positionV>
                <wp:extent cx="6123305" cy="4591050"/>
                <wp:effectExtent l="0" t="0" r="0" b="0"/>
                <wp:wrapSquare wrapText="largest"/>
                <wp:docPr id="24" name="Marco13"/>
                <a:graphic xmlns:a="http://schemas.openxmlformats.org/drawingml/2006/main">
                  <a:graphicData uri="http://schemas.microsoft.com/office/word/2010/wordprocessingShape">
                    <wps:wsp>
                      <wps:cNvSpPr/>
                      <wps:spPr>
                        <a:xfrm>
                          <a:off x="0" y="0"/>
                          <a:ext cx="6122520" cy="459036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color w:val="000000"/>
                                <w:sz w:val="20"/>
                              </w:rPr>
                              <w:t xml:space="preserve">Figure 10: </w:t>
                            </w:r>
                            <w:r>
                              <w:rPr>
                                <w:b/>
                                <w:bCs/>
                                <w:color w:val="000000"/>
                                <w:sz w:val="20"/>
                              </w:rPr>
                              <w:t xml:space="preserve">Schematic description of the experimental design. </w:t>
                            </w:r>
                            <w:r>
                              <w:rPr>
                                <w:b w:val="false"/>
                                <w:bCs w:val="false"/>
                                <w:color w:val="000000"/>
                                <w:sz w:val="20"/>
                              </w:rPr>
                              <w:t xml:space="preserve">Gradually increased and decreased irradiance is represented during each light phase. Long day conditions are represented in blue and short day conditions in red. Photoperiods (light periods) correspond to white rectangles and skotoperiods (dark periods) to blue/red filled rectangles. Light blue and red filled rectangles are used to represent subjective photoperiods and skotoperiods under free running conditions. </w:t>
                            </w:r>
                          </w:p>
                        </w:txbxContent>
                      </wps:txbx>
                      <wps:bodyPr lIns="0" rIns="0" tIns="0" bIns="0">
                        <a:noAutofit/>
                      </wps:bodyPr>
                    </wps:wsp>
                  </a:graphicData>
                </a:graphic>
              </wp:anchor>
            </w:drawing>
          </mc:Choice>
          <mc:Fallback>
            <w:pict>
              <v:rect id="shape_0" ID="Marco13" stroked="f" style="position:absolute;margin-left:0pt;margin-top:5pt;width:482.05pt;height:361.4pt">
                <w10:wrap type="square"/>
                <v:fill o:detectmouseclick="t" on="false"/>
                <v:stroke color="#3465a4" joinstyle="round" endcap="flat"/>
                <v:textbox>
                  <w:txbxContent>
                    <w:p>
                      <w:pPr>
                        <w:pStyle w:val="Contenidodelmarco"/>
                        <w:overflowPunct w:val="true"/>
                        <w:spacing w:before="120" w:after="120"/>
                        <w:rPr/>
                      </w:pPr>
                      <w:r>
                        <w:rPr>
                          <w:color w:val="000000"/>
                          <w:sz w:val="20"/>
                        </w:rPr>
                        <w:t xml:space="preserve">Figure 10: </w:t>
                      </w:r>
                      <w:r>
                        <w:rPr>
                          <w:b/>
                          <w:bCs/>
                          <w:color w:val="000000"/>
                          <w:sz w:val="20"/>
                        </w:rPr>
                        <w:t xml:space="preserve">Schematic description of the experimental design. </w:t>
                      </w:r>
                      <w:r>
                        <w:rPr>
                          <w:b w:val="false"/>
                          <w:bCs w:val="false"/>
                          <w:color w:val="000000"/>
                          <w:sz w:val="20"/>
                        </w:rPr>
                        <w:t xml:space="preserve">Gradually increased and decreased irradiance is represented during each light phase. Long day conditions are represented in blue and short day conditions in red. Photoperiods (light periods) correspond to white rectangles and skotoperiods (dark periods) to blue/red filled rectangles. Light blue and red filled rectangles are used to represent subjective photoperiods and skotoperiods under free running conditions. </w:t>
                      </w:r>
                    </w:p>
                  </w:txbxContent>
                </v:textbox>
              </v:rect>
            </w:pict>
          </mc:Fallback>
        </mc:AlternateContent>
      </w:r>
    </w:p>
    <w:p>
      <w:pPr>
        <w:pStyle w:val="Cuerpodetexto"/>
        <w:spacing w:lineRule="auto" w:line="360"/>
        <w:jc w:val="both"/>
        <w:rPr>
          <w:rFonts w:ascii="Liberation Sans" w:hAnsi="Liberation Sans"/>
          <w:color w:val="000000"/>
          <w:position w:val="0"/>
          <w:sz w:val="24"/>
          <w:sz w:val="24"/>
          <w:szCs w:val="24"/>
          <w:vertAlign w:val="baseline"/>
        </w:rPr>
      </w:pPr>
      <w:r>
        <w:rPr>
          <w:color w:val="000000"/>
          <w:position w:val="0"/>
          <w:sz w:val="24"/>
          <w:sz w:val="24"/>
          <w:szCs w:val="24"/>
          <w:vertAlign w:val="baseline"/>
        </w:rPr>
      </w:r>
    </w:p>
    <w:p>
      <w:pPr>
        <w:pStyle w:val="Ttulo2"/>
        <w:numPr>
          <w:ilvl w:val="1"/>
          <w:numId w:val="3"/>
        </w:numPr>
        <w:rPr>
          <w:sz w:val="32"/>
          <w:szCs w:val="32"/>
        </w:rPr>
      </w:pPr>
      <w:bookmarkStart w:id="20" w:name="__RefHeading___Toc31194_448844389"/>
      <w:bookmarkEnd w:id="20"/>
      <w:r>
        <w:rPr>
          <w:sz w:val="32"/>
          <w:szCs w:val="32"/>
        </w:rPr>
        <w:t>Transcriptomic analysis</w:t>
      </w:r>
    </w:p>
    <w:p>
      <w:pPr>
        <w:pStyle w:val="Ttulo3"/>
        <w:numPr>
          <w:ilvl w:val="2"/>
          <w:numId w:val="3"/>
        </w:numPr>
        <w:rPr>
          <w:sz w:val="28"/>
          <w:szCs w:val="28"/>
        </w:rPr>
      </w:pPr>
      <w:bookmarkStart w:id="21" w:name="__RefHeading___Toc8418_2905816072"/>
      <w:bookmarkEnd w:id="21"/>
      <w:r>
        <w:rPr>
          <w:sz w:val="28"/>
          <w:szCs w:val="28"/>
        </w:rPr>
        <w:t>Sample Collection</w:t>
      </w:r>
    </w:p>
    <w:p>
      <w:pPr>
        <w:pStyle w:val="Cuerpodetexto"/>
        <w:spacing w:lineRule="auto" w:line="360"/>
        <w:jc w:val="both"/>
        <w:rPr/>
      </w:pPr>
      <w:r>
        <w:rPr>
          <w:color w:val="000000"/>
          <w:position w:val="0"/>
          <w:sz w:val="24"/>
          <w:sz w:val="24"/>
          <w:szCs w:val="24"/>
          <w:vertAlign w:val="baseline"/>
        </w:rPr>
        <w:t>From each chemostat, a volume of 50mL of cell suspension were harvested (4 min centrifugation at 5000 x g and 4ºC) for each time point. Pellets were washed using Phosphate-buffered saline solution (PBS) and flash frozen with liquid Nitrogen before stored at −80</w:t>
      </w:r>
      <w:r>
        <w:rPr>
          <w:color w:val="000000"/>
          <w:sz w:val="24"/>
          <w:szCs w:val="24"/>
          <w:vertAlign w:val="superscript"/>
        </w:rPr>
        <w:t>o</w:t>
      </w:r>
      <w:r>
        <w:rPr>
          <w:color w:val="000000"/>
          <w:position w:val="0"/>
          <w:sz w:val="24"/>
          <w:sz w:val="24"/>
          <w:szCs w:val="24"/>
          <w:vertAlign w:val="baseline"/>
        </w:rPr>
        <w:t xml:space="preserve">C. </w:t>
      </w:r>
    </w:p>
    <w:p>
      <w:pPr>
        <w:pStyle w:val="Ttulo3"/>
        <w:numPr>
          <w:ilvl w:val="2"/>
          <w:numId w:val="3"/>
        </w:numPr>
        <w:rPr>
          <w:color w:val="000000"/>
          <w:position w:val="0"/>
          <w:sz w:val="28"/>
          <w:sz w:val="28"/>
          <w:vertAlign w:val="baseline"/>
        </w:rPr>
      </w:pPr>
      <w:bookmarkStart w:id="22" w:name="__RefHeading___Toc8420_2905816072"/>
      <w:bookmarkEnd w:id="22"/>
      <w:r>
        <w:rPr>
          <w:color w:val="000000"/>
          <w:position w:val="0"/>
          <w:sz w:val="28"/>
          <w:sz w:val="28"/>
          <w:vertAlign w:val="baseline"/>
        </w:rPr>
        <w:t>Cell disruption</w:t>
      </w:r>
    </w:p>
    <w:p>
      <w:pPr>
        <w:pStyle w:val="Cuerpodetexto"/>
        <w:spacing w:lineRule="auto" w:line="360"/>
        <w:jc w:val="both"/>
        <w:rPr/>
      </w:pPr>
      <w:r>
        <w:rPr>
          <w:color w:val="000000"/>
          <w:position w:val="0"/>
          <w:sz w:val="24"/>
          <w:sz w:val="24"/>
          <w:szCs w:val="24"/>
          <w:vertAlign w:val="baseline"/>
        </w:rPr>
        <w:t>Frozen pellets were resuspended in 400 μL of disruption buffer</w:t>
      </w:r>
      <w:r>
        <w:rPr>
          <w:b w:val="false"/>
          <w:i w:val="false"/>
          <w:caps w:val="false"/>
          <w:smallCaps w:val="false"/>
          <w:strike w:val="false"/>
          <w:dstrike w:val="false"/>
          <w:color w:val="000000"/>
          <w:spacing w:val="0"/>
          <w:position w:val="0"/>
          <w:sz w:val="24"/>
          <w:sz w:val="24"/>
          <w:szCs w:val="24"/>
          <w:u w:val="none"/>
          <w:effect w:val="none"/>
          <w:vertAlign w:val="baseline"/>
        </w:rPr>
        <w:t xml:space="preserve"> (García-Domínguez &amp; Florencio, 1997)⁠</w:t>
      </w:r>
      <w:r>
        <w:rPr>
          <w:color w:val="C9211E"/>
          <w:position w:val="0"/>
          <w:sz w:val="24"/>
          <w:sz w:val="24"/>
          <w:szCs w:val="24"/>
          <w:vertAlign w:val="baseline"/>
        </w:rPr>
        <w:t xml:space="preserve"> </w:t>
      </w:r>
      <w:r>
        <w:rPr>
          <w:color w:val="000000"/>
          <w:position w:val="0"/>
          <w:sz w:val="24"/>
          <w:sz w:val="24"/>
          <w:szCs w:val="24"/>
          <w:vertAlign w:val="baseline"/>
        </w:rPr>
        <w:t xml:space="preserve">and directly added to a 1,5 mL Eppendorf tube (RNAse free and phenol-proof) containing 400 μL of phenol:chloroform 1:1 and 100 μL of acid washed glass beads (0.25–0.3 mm diameter; Braun, Melsungen, Germany). Mechanical disruption was performed by 30 min of repeated cycles of 60 s of vortexing and 60 s of incubating on ice. </w:t>
      </w:r>
    </w:p>
    <w:p>
      <w:pPr>
        <w:pStyle w:val="Ttulo3"/>
        <w:numPr>
          <w:ilvl w:val="2"/>
          <w:numId w:val="3"/>
        </w:numPr>
        <w:rPr>
          <w:color w:val="000000"/>
          <w:position w:val="0"/>
          <w:sz w:val="28"/>
          <w:sz w:val="28"/>
          <w:szCs w:val="28"/>
          <w:vertAlign w:val="baseline"/>
        </w:rPr>
      </w:pPr>
      <w:bookmarkStart w:id="23" w:name="__RefHeading___Toc8422_2905816072"/>
      <w:bookmarkEnd w:id="23"/>
      <w:r>
        <w:rPr>
          <w:color w:val="000000"/>
          <w:position w:val="0"/>
          <w:sz w:val="28"/>
          <w:sz w:val="28"/>
          <w:szCs w:val="28"/>
          <w:vertAlign w:val="baseline"/>
        </w:rPr>
        <w:t>RNA extraction</w:t>
      </w:r>
    </w:p>
    <w:p>
      <w:pPr>
        <w:pStyle w:val="Cuerpodetexto"/>
        <w:rPr/>
      </w:pPr>
      <w:r>
        <w:rPr>
          <w:color w:val="000000"/>
          <w:position w:val="0"/>
          <w:sz w:val="24"/>
          <w:sz w:val="24"/>
          <w:szCs w:val="24"/>
          <w:vertAlign w:val="baseline"/>
        </w:rPr>
        <w:t xml:space="preserve">Extracts were centrifuged (4 ºC) for 15 min at 13000 x g, producing three differentiated phases: an upper aqueous phase containing RNA, a white interphase containing DNA and a lower organic phase containing proteins, lipids and glass beads. The upper aqueous phase was collected, mixed with 400 μL of phenol:chloroform 1:1 and centrifugated for 5 min (4 ºC at 13000 x g). This process was repeated three </w:t>
      </w:r>
      <w:ins w:id="38" w:author="Unknown Author" w:date="2023-02-09T13:49:00Z">
        <w:r>
          <w:rPr>
            <w:color w:val="000000"/>
            <w:position w:val="0"/>
            <w:sz w:val="24"/>
            <w:sz w:val="24"/>
            <w:szCs w:val="24"/>
            <w:vertAlign w:val="baseline"/>
          </w:rPr>
          <w:t xml:space="preserve">more </w:t>
        </w:r>
      </w:ins>
      <w:r>
        <w:rPr>
          <w:color w:val="000000"/>
          <w:position w:val="0"/>
          <w:sz w:val="24"/>
          <w:sz w:val="24"/>
          <w:szCs w:val="24"/>
          <w:vertAlign w:val="baseline"/>
        </w:rPr>
        <w:t>times</w:t>
      </w:r>
      <w:del w:id="39" w:author="Unknown Author" w:date="2023-02-09T13:49:04Z">
        <w:r>
          <w:rPr>
            <w:color w:val="000000"/>
            <w:position w:val="0"/>
            <w:sz w:val="24"/>
            <w:sz w:val="24"/>
            <w:szCs w:val="24"/>
            <w:vertAlign w:val="baseline"/>
          </w:rPr>
          <w:delText xml:space="preserve"> more</w:delText>
        </w:r>
      </w:del>
      <w:r>
        <w:rPr>
          <w:color w:val="000000"/>
          <w:position w:val="0"/>
          <w:sz w:val="24"/>
          <w:sz w:val="24"/>
          <w:szCs w:val="24"/>
          <w:vertAlign w:val="baseline"/>
        </w:rPr>
        <w:t xml:space="preserve">. </w:t>
      </w:r>
      <w:r>
        <w:rPr>
          <w:rStyle w:val="Fuentedeprrafopredeter"/>
          <w:color w:val="000000"/>
          <w:position w:val="0"/>
          <w:sz w:val="24"/>
          <w:sz w:val="24"/>
          <w:szCs w:val="24"/>
          <w:vertAlign w:val="baseline"/>
        </w:rPr>
        <w:t>In the last wash, only chloroform was used to avoid phenol contamination of the RNA samples. The supernatant was incubated overnight at -20 ºC in a solution of 80 μL 10 M LiCl and 550 μL 100% EtOH for RNA precipitation</w:t>
      </w:r>
      <w:ins w:id="40" w:author="Unknown Author" w:date="2023-02-09T13:49:23Z">
        <w:r>
          <w:rPr>
            <w:rStyle w:val="Fuentedeprrafopredeter"/>
            <w:color w:val="000000"/>
            <w:position w:val="0"/>
            <w:sz w:val="24"/>
            <w:sz w:val="24"/>
            <w:szCs w:val="24"/>
            <w:vertAlign w:val="baseline"/>
          </w:rPr>
          <w:t>.</w:t>
        </w:r>
      </w:ins>
      <w:r>
        <w:rPr>
          <w:rStyle w:val="Fuentedeprrafopredeter"/>
          <w:color w:val="000000"/>
          <w:position w:val="0"/>
          <w:sz w:val="24"/>
          <w:sz w:val="24"/>
          <w:szCs w:val="24"/>
          <w:vertAlign w:val="baseline"/>
        </w:rPr>
        <w:t xml:space="preserve"> </w:t>
      </w:r>
      <w:del w:id="41" w:author="Unknown Author" w:date="2023-02-09T13:49:26Z">
        <w:r>
          <w:rPr>
            <w:rStyle w:val="Fuentedeprrafopredeter"/>
            <w:color w:val="000000"/>
            <w:position w:val="0"/>
            <w:sz w:val="24"/>
            <w:sz w:val="24"/>
            <w:szCs w:val="24"/>
            <w:vertAlign w:val="baseline"/>
          </w:rPr>
          <w:delText>and f</w:delText>
        </w:r>
      </w:del>
      <w:ins w:id="42" w:author="Unknown Author" w:date="2023-02-09T13:49:26Z">
        <w:r>
          <w:rPr>
            <w:rStyle w:val="Fuentedeprrafopredeter"/>
            <w:rFonts w:eastAsia="Noto Serif CJK SC" w:cs="Lohit Devanagari"/>
            <w:color w:val="000000"/>
            <w:kern w:val="2"/>
            <w:position w:val="0"/>
            <w:sz w:val="24"/>
            <w:sz w:val="24"/>
            <w:szCs w:val="24"/>
            <w:vertAlign w:val="baseline"/>
            <w:lang w:val="en-US" w:eastAsia="zh-CN" w:bidi="hi-IN"/>
          </w:rPr>
          <w:t>F</w:t>
        </w:r>
      </w:ins>
      <w:r>
        <w:rPr>
          <w:rStyle w:val="Fuentedeprrafopredeter"/>
          <w:color w:val="000000"/>
          <w:position w:val="0"/>
          <w:sz w:val="24"/>
          <w:sz w:val="24"/>
          <w:szCs w:val="24"/>
          <w:vertAlign w:val="baseline"/>
        </w:rPr>
        <w:t>inally, samples were centrifuged 10 min at 13000 x g 4 ºC. Pellets were dried to avoid EtOH contamination.</w:t>
      </w:r>
    </w:p>
    <w:p>
      <w:pPr>
        <w:pStyle w:val="Ttulo3"/>
        <w:numPr>
          <w:ilvl w:val="2"/>
          <w:numId w:val="3"/>
        </w:numPr>
        <w:rPr/>
      </w:pPr>
      <w:bookmarkStart w:id="24" w:name="__RefHeading___Toc8424_2905816072"/>
      <w:bookmarkEnd w:id="24"/>
      <w:r>
        <w:rPr/>
        <w:t>RNA purification</w:t>
      </w:r>
    </w:p>
    <w:p>
      <w:pPr>
        <w:pStyle w:val="Cuerpodetexto"/>
        <w:rPr>
          <w:color w:val="000000"/>
          <w:position w:val="0"/>
          <w:sz w:val="24"/>
          <w:sz w:val="24"/>
          <w:szCs w:val="24"/>
          <w:vertAlign w:val="baseline"/>
        </w:rPr>
      </w:pPr>
      <w:r>
        <w:rPr>
          <w:color w:val="000000"/>
          <w:position w:val="0"/>
          <w:sz w:val="24"/>
          <w:sz w:val="24"/>
          <w:szCs w:val="24"/>
          <w:vertAlign w:val="baseline"/>
        </w:rPr>
        <w:t xml:space="preserve">RNA purification was performed using the Isolate II RNA Plant Kit (Bioline). Washing, DNase treatment and elution were carried out following the manufacturer instructions. The final RNA concentration and integrity were measured using a bioanalyzer 2100 (Agilent RNA 6000 Nano Kit). </w:t>
      </w:r>
    </w:p>
    <w:p>
      <w:pPr>
        <w:pStyle w:val="Ttulo3"/>
        <w:numPr>
          <w:ilvl w:val="2"/>
          <w:numId w:val="3"/>
        </w:numPr>
        <w:rPr>
          <w:color w:val="000000"/>
          <w:position w:val="0"/>
          <w:sz w:val="28"/>
          <w:sz w:val="28"/>
          <w:vertAlign w:val="baseline"/>
        </w:rPr>
      </w:pPr>
      <w:bookmarkStart w:id="25" w:name="__RefHeading___Toc8426_2905816072"/>
      <w:bookmarkEnd w:id="25"/>
      <w:r>
        <w:rPr>
          <w:color w:val="000000"/>
          <w:position w:val="0"/>
          <w:sz w:val="28"/>
          <w:sz w:val="28"/>
          <w:vertAlign w:val="baseline"/>
        </w:rPr>
        <w:t>RNA sequencing and processing</w:t>
      </w:r>
    </w:p>
    <w:p>
      <w:pPr>
        <w:pStyle w:val="Cuerpodetexto"/>
        <w:rPr/>
      </w:pPr>
      <w:r>
        <w:rPr>
          <w:color w:val="000000"/>
          <w:position w:val="0"/>
          <w:sz w:val="24"/>
          <w:sz w:val="24"/>
          <w:szCs w:val="24"/>
          <w:vertAlign w:val="baseline"/>
        </w:rPr>
        <w:t xml:space="preserve">Library was prepared in accordance with the manufacturer’s instructions and the sequencing was carried out on the Illumina NextSeq500 sequencer. Approximately, 10 million 75nt long single end reads were generated for each sample. The </w:t>
      </w:r>
      <w:r>
        <w:rPr>
          <w:i/>
          <w:iCs/>
          <w:color w:val="000000"/>
          <w:position w:val="0"/>
          <w:sz w:val="24"/>
          <w:sz w:val="24"/>
          <w:szCs w:val="24"/>
          <w:vertAlign w:val="baseline"/>
        </w:rPr>
        <w:t>Ostreococcus tauri</w:t>
      </w:r>
      <w:r>
        <w:rPr>
          <w:color w:val="000000"/>
          <w:position w:val="0"/>
          <w:sz w:val="24"/>
          <w:sz w:val="24"/>
          <w:szCs w:val="24"/>
          <w:vertAlign w:val="baseline"/>
        </w:rPr>
        <w:t xml:space="preserve"> genome sequence and annotation</w:t>
      </w:r>
      <w:ins w:id="43" w:author="Unknown Author" w:date="2023-02-09T13:50:16Z">
        <w:r>
          <w:rPr>
            <w:color w:val="000000"/>
            <w:position w:val="0"/>
            <w:sz w:val="24"/>
            <w:sz w:val="24"/>
            <w:szCs w:val="24"/>
            <w:vertAlign w:val="baseline"/>
          </w:rPr>
          <w:t xml:space="preserve"> v3.0</w:t>
        </w:r>
      </w:ins>
      <w:del w:id="44" w:author="Unknown Author" w:date="2023-02-09T13:50:19Z">
        <w:r>
          <w:rPr>
            <w:color w:val="000000"/>
            <w:position w:val="0"/>
            <w:sz w:val="24"/>
            <w:sz w:val="24"/>
            <w:szCs w:val="24"/>
            <w:vertAlign w:val="baseline"/>
          </w:rPr>
          <w:delText xml:space="preserve"> </w:delText>
        </w:r>
      </w:del>
      <w:del w:id="45" w:author="Unknown Author" w:date="2023-02-09T13:50:19Z">
        <w:r>
          <w:rPr>
            <w:color w:val="FF0000"/>
            <w:position w:val="0"/>
            <w:sz w:val="24"/>
            <w:sz w:val="24"/>
            <w:szCs w:val="24"/>
            <w:vertAlign w:val="baseline"/>
          </w:rPr>
          <w:delText>v3.0</w:delText>
        </w:r>
      </w:del>
      <w:r>
        <w:rPr>
          <w:color w:val="000000"/>
          <w:position w:val="0"/>
          <w:sz w:val="24"/>
          <w:sz w:val="24"/>
          <w:szCs w:val="24"/>
          <w:vertAlign w:val="baseline"/>
        </w:rPr>
        <w:t xml:space="preserve"> were used as reference genome (Blanc-Mathieu et al., 2014)⁠. Futher computational analysis were carried out using</w:t>
      </w:r>
      <w:ins w:id="46" w:author="Unknown Author" w:date="2023-02-09T14:49:54Z">
        <w:r>
          <w:rPr>
            <w:color w:val="000000"/>
            <w:position w:val="0"/>
            <w:sz w:val="24"/>
            <w:sz w:val="24"/>
            <w:szCs w:val="24"/>
            <w:vertAlign w:val="baseline"/>
          </w:rPr>
          <w:t xml:space="preserve"> the software tools devel</w:t>
        </w:r>
      </w:ins>
      <w:ins w:id="47" w:author="Unknown Author" w:date="2023-02-09T14:50:00Z">
        <w:r>
          <w:rPr>
            <w:color w:val="000000"/>
            <w:position w:val="0"/>
            <w:sz w:val="24"/>
            <w:sz w:val="24"/>
            <w:szCs w:val="24"/>
            <w:vertAlign w:val="baseline"/>
          </w:rPr>
          <w:t>oped in this thesis</w:t>
        </w:r>
      </w:ins>
      <w:del w:id="48" w:author="Unknown Author" w:date="2023-02-09T14:50:09Z">
        <w:r>
          <w:rPr>
            <w:color w:val="000000"/>
            <w:position w:val="0"/>
            <w:sz w:val="24"/>
            <w:sz w:val="24"/>
            <w:szCs w:val="24"/>
            <w:vertAlign w:val="baseline"/>
          </w:rPr>
          <w:delText xml:space="preserve"> MARACAS from </w:delText>
        </w:r>
      </w:del>
      <w:ins w:id="49" w:author="Unknown Author" w:date="2023-02-09T14:50:09Z">
        <w:r>
          <w:rPr>
            <w:color w:val="000000"/>
            <w:position w:val="0"/>
            <w:sz w:val="24"/>
            <w:sz w:val="24"/>
            <w:szCs w:val="24"/>
            <w:vertAlign w:val="baseline"/>
          </w:rPr>
          <w:t xml:space="preserve"> </w:t>
        </w:r>
      </w:ins>
      <w:r>
        <w:rPr>
          <w:color w:val="000000"/>
          <w:position w:val="0"/>
          <w:sz w:val="24"/>
          <w:sz w:val="24"/>
          <w:szCs w:val="24"/>
          <w:vertAlign w:val="baseline"/>
        </w:rPr>
        <w:t>ALGAEFUN with MARACAS</w:t>
      </w:r>
      <w:ins w:id="50" w:author="Unknown Author" w:date="2023-02-09T14:50:16Z">
        <w:r>
          <w:rPr>
            <w:color w:val="000000"/>
            <w:position w:val="0"/>
            <w:sz w:val="24"/>
            <w:sz w:val="24"/>
            <w:szCs w:val="24"/>
            <w:vertAlign w:val="baseline"/>
          </w:rPr>
          <w:t xml:space="preserve">, </w:t>
        </w:r>
      </w:ins>
      <w:ins w:id="51" w:author="Unknown Author" w:date="2023-02-09T15:04:18Z">
        <w:r>
          <w:rPr>
            <w:color w:val="000000"/>
            <w:position w:val="0"/>
            <w:sz w:val="24"/>
            <w:sz w:val="24"/>
            <w:szCs w:val="24"/>
            <w:vertAlign w:val="baseline"/>
          </w:rPr>
          <w:t>ALGAEFUN with MARACAS, microalgae FUNctional enrichment tool for MicroAlgae RnA</w:t>
          <w:noBreakHyphen/>
          <w:t>seq and Chip</w:t>
          <w:noBreakHyphen/>
          <w:t>seq AnalysiS</w:t>
        </w:r>
      </w:ins>
      <w:r>
        <w:rPr>
          <w:color w:val="000000"/>
          <w:position w:val="0"/>
          <w:sz w:val="24"/>
          <w:sz w:val="24"/>
          <w:szCs w:val="24"/>
          <w:vertAlign w:val="baseline"/>
        </w:rPr>
        <w:t xml:space="preserve"> (Romero-Losada et al., 2022)⁠.</w:t>
      </w:r>
    </w:p>
    <w:p>
      <w:pPr>
        <w:pStyle w:val="Cuerpodetexto"/>
        <w:spacing w:before="0" w:after="0"/>
        <w:rPr/>
      </w:pPr>
      <w:r>
        <w:rPr/>
      </w:r>
    </w:p>
    <w:p>
      <w:pPr>
        <w:pStyle w:val="Ttulo2"/>
        <w:numPr>
          <w:ilvl w:val="1"/>
          <w:numId w:val="3"/>
        </w:numPr>
        <w:spacing w:lineRule="auto" w:line="360" w:before="0" w:after="0"/>
        <w:jc w:val="both"/>
        <w:rPr>
          <w:sz w:val="12"/>
          <w:szCs w:val="12"/>
        </w:rPr>
      </w:pPr>
      <w:r>
        <w:rPr>
          <w:sz w:val="12"/>
          <w:szCs w:val="12"/>
        </w:rPr>
      </w:r>
    </w:p>
    <w:p>
      <w:pPr>
        <w:pStyle w:val="Ttulo2"/>
        <w:numPr>
          <w:ilvl w:val="1"/>
          <w:numId w:val="3"/>
        </w:numPr>
        <w:spacing w:lineRule="auto" w:line="360" w:before="0" w:after="0"/>
        <w:jc w:val="both"/>
        <w:rPr>
          <w:sz w:val="32"/>
          <w:szCs w:val="32"/>
        </w:rPr>
      </w:pPr>
      <w:bookmarkStart w:id="26" w:name="__RefHeading___Toc8428_2905816072"/>
      <w:bookmarkEnd w:id="26"/>
      <w:r>
        <w:rPr>
          <w:sz w:val="32"/>
          <w:szCs w:val="32"/>
        </w:rPr>
        <w:t>Proteomic analysis</w:t>
      </w:r>
    </w:p>
    <w:p>
      <w:pPr>
        <w:pStyle w:val="Ttulo3"/>
        <w:numPr>
          <w:ilvl w:val="2"/>
          <w:numId w:val="3"/>
        </w:numPr>
        <w:rPr/>
      </w:pPr>
      <w:bookmarkStart w:id="27" w:name="__RefHeading___Toc8430_2905816072"/>
      <w:bookmarkEnd w:id="27"/>
      <w:r>
        <w:rPr/>
        <w:t>Sample collection</w:t>
      </w:r>
    </w:p>
    <w:p>
      <w:pPr>
        <w:pStyle w:val="Cuerpodetexto"/>
        <w:spacing w:before="0" w:after="0"/>
        <w:rPr/>
      </w:pPr>
      <w:ins w:id="52" w:author="Unknown Author" w:date="2023-02-09T15:04:42Z">
        <w:r>
          <w:rPr>
            <w:color w:val="000000"/>
            <w:position w:val="0"/>
            <w:sz w:val="24"/>
            <w:sz w:val="24"/>
            <w:szCs w:val="24"/>
            <w:vertAlign w:val="baseline"/>
          </w:rPr>
          <w:t>Sample collection for proteomic analysis followed th</w:t>
        </w:r>
      </w:ins>
      <w:ins w:id="53" w:author="Unknown Author" w:date="2023-02-09T15:05:00Z">
        <w:r>
          <w:rPr>
            <w:color w:val="000000"/>
            <w:position w:val="0"/>
            <w:sz w:val="24"/>
            <w:sz w:val="24"/>
            <w:szCs w:val="24"/>
            <w:vertAlign w:val="baseline"/>
          </w:rPr>
          <w:t xml:space="preserve"> same</w:t>
        </w:r>
      </w:ins>
      <w:del w:id="54" w:author="Unknown Author" w:date="2023-02-09T15:05:02Z">
        <w:r>
          <w:rPr>
            <w:color w:val="000000"/>
            <w:position w:val="0"/>
            <w:sz w:val="24"/>
            <w:sz w:val="24"/>
            <w:szCs w:val="24"/>
            <w:vertAlign w:val="baseline"/>
          </w:rPr>
          <w:delText xml:space="preserve">The </w:delText>
        </w:r>
      </w:del>
      <w:r>
        <w:rPr>
          <w:color w:val="000000"/>
          <w:position w:val="0"/>
          <w:sz w:val="24"/>
          <w:sz w:val="24"/>
          <w:szCs w:val="24"/>
          <w:vertAlign w:val="baseline"/>
        </w:rPr>
        <w:t xml:space="preserve">procedure </w:t>
      </w:r>
      <w:del w:id="55" w:author="Unknown Author" w:date="2023-02-09T15:05:08Z">
        <w:r>
          <w:rPr>
            <w:color w:val="000000"/>
            <w:position w:val="0"/>
            <w:sz w:val="24"/>
            <w:sz w:val="24"/>
            <w:szCs w:val="24"/>
            <w:vertAlign w:val="baseline"/>
          </w:rPr>
          <w:delText xml:space="preserve">was the same </w:delText>
        </w:r>
      </w:del>
      <w:r>
        <w:rPr>
          <w:color w:val="000000"/>
          <w:position w:val="0"/>
          <w:sz w:val="24"/>
          <w:sz w:val="24"/>
          <w:szCs w:val="24"/>
          <w:vertAlign w:val="baseline"/>
        </w:rPr>
        <w:t>as</w:t>
      </w:r>
      <w:ins w:id="56" w:author="Unknown Author" w:date="2023-02-09T15:05:11Z">
        <w:r>
          <w:rPr>
            <w:color w:val="000000"/>
            <w:position w:val="0"/>
            <w:sz w:val="24"/>
            <w:sz w:val="24"/>
            <w:szCs w:val="24"/>
            <w:vertAlign w:val="baseline"/>
          </w:rPr>
          <w:t xml:space="preserve"> the one previously</w:t>
        </w:r>
      </w:ins>
      <w:del w:id="57" w:author="Unknown Author" w:date="2023-02-09T15:05:16Z">
        <w:r>
          <w:rPr>
            <w:color w:val="000000"/>
            <w:position w:val="0"/>
            <w:sz w:val="24"/>
            <w:sz w:val="24"/>
            <w:szCs w:val="24"/>
            <w:vertAlign w:val="baseline"/>
          </w:rPr>
          <w:delText xml:space="preserve"> that</w:delText>
        </w:r>
      </w:del>
      <w:r>
        <w:rPr>
          <w:color w:val="000000"/>
          <w:position w:val="0"/>
          <w:sz w:val="24"/>
          <w:sz w:val="24"/>
          <w:szCs w:val="24"/>
          <w:vertAlign w:val="baseline"/>
        </w:rPr>
        <w:t xml:space="preserve"> described for RNA analysis.</w:t>
      </w:r>
    </w:p>
    <w:p>
      <w:pPr>
        <w:pStyle w:val="Ttulo3"/>
        <w:numPr>
          <w:ilvl w:val="2"/>
          <w:numId w:val="3"/>
        </w:numPr>
        <w:spacing w:before="0" w:after="113"/>
        <w:rPr>
          <w:color w:val="000000"/>
          <w:position w:val="0"/>
          <w:sz w:val="28"/>
          <w:sz w:val="28"/>
          <w:szCs w:val="28"/>
          <w:vertAlign w:val="baseline"/>
        </w:rPr>
      </w:pPr>
      <w:bookmarkStart w:id="28" w:name="__RefHeading___Toc8432_2905816072"/>
      <w:bookmarkEnd w:id="28"/>
      <w:r>
        <w:rPr>
          <w:color w:val="000000"/>
          <w:position w:val="0"/>
          <w:sz w:val="28"/>
          <w:sz w:val="28"/>
          <w:szCs w:val="28"/>
          <w:vertAlign w:val="baseline"/>
        </w:rPr>
        <w:t>Cell disruption</w:t>
      </w:r>
    </w:p>
    <w:p>
      <w:pPr>
        <w:pStyle w:val="Cuerpodetexto"/>
        <w:spacing w:before="0" w:after="0"/>
        <w:rPr>
          <w:color w:val="000000"/>
          <w:position w:val="0"/>
          <w:sz w:val="24"/>
          <w:sz w:val="24"/>
          <w:szCs w:val="24"/>
          <w:vertAlign w:val="baseline"/>
        </w:rPr>
      </w:pPr>
      <w:r>
        <w:rPr>
          <w:color w:val="000000"/>
          <w:position w:val="0"/>
          <w:sz w:val="24"/>
          <w:sz w:val="24"/>
          <w:szCs w:val="24"/>
          <w:vertAlign w:val="baseline"/>
        </w:rPr>
        <w:t xml:space="preserve">Directly onto frozen pellets, 1 mL of Trizol, 100μL of acid washed glass beads (0.25–0.3 mm diameter; Braun, Melsungen, Germany) and 40μL of Protein Inhibitor Cocktail PIC (25x) were applied, followed by 3 disruption cycles (60s agitation-60s incubation on ice) using a Mini-Beadbeater (BioSpec Products). </w:t>
      </w:r>
    </w:p>
    <w:p>
      <w:pPr>
        <w:pStyle w:val="Cuerpodetexto"/>
        <w:spacing w:before="0" w:after="0"/>
        <w:rPr>
          <w:rFonts w:ascii="Liberation Sans" w:hAnsi="Liberation Sans"/>
          <w:color w:val="000000"/>
          <w:position w:val="0"/>
          <w:sz w:val="24"/>
          <w:sz w:val="24"/>
          <w:szCs w:val="24"/>
          <w:vertAlign w:val="baseline"/>
        </w:rPr>
      </w:pPr>
      <w:r>
        <w:rPr>
          <w:color w:val="000000"/>
          <w:position w:val="0"/>
          <w:sz w:val="24"/>
          <w:sz w:val="24"/>
          <w:szCs w:val="24"/>
          <w:vertAlign w:val="baseline"/>
        </w:rPr>
      </w:r>
    </w:p>
    <w:p>
      <w:pPr>
        <w:pStyle w:val="Ttulo3"/>
        <w:numPr>
          <w:ilvl w:val="2"/>
          <w:numId w:val="3"/>
        </w:numPr>
        <w:rPr>
          <w:color w:val="000000"/>
          <w:position w:val="0"/>
          <w:sz w:val="28"/>
          <w:sz w:val="28"/>
          <w:szCs w:val="28"/>
          <w:vertAlign w:val="baseline"/>
        </w:rPr>
      </w:pPr>
      <w:bookmarkStart w:id="29" w:name="__RefHeading___Toc8434_2905816072"/>
      <w:bookmarkEnd w:id="29"/>
      <w:r>
        <w:rPr>
          <w:color w:val="000000"/>
          <w:position w:val="0"/>
          <w:sz w:val="28"/>
          <w:sz w:val="28"/>
          <w:szCs w:val="28"/>
          <w:vertAlign w:val="baseline"/>
        </w:rPr>
        <w:t>Proteins extraction</w:t>
      </w:r>
    </w:p>
    <w:p>
      <w:pPr>
        <w:pStyle w:val="Cuerpodetexto"/>
        <w:numPr>
          <w:ilvl w:val="0"/>
          <w:numId w:val="3"/>
        </w:numPr>
        <w:spacing w:lineRule="auto" w:line="360"/>
        <w:jc w:val="both"/>
        <w:rPr/>
      </w:pPr>
      <w:r>
        <w:rPr>
          <w:color w:val="000000"/>
          <w:position w:val="0"/>
          <w:sz w:val="24"/>
          <w:sz w:val="24"/>
          <w:szCs w:val="24"/>
          <w:vertAlign w:val="baseline"/>
        </w:rPr>
        <w:t xml:space="preserve">Proteins were extracted using </w:t>
      </w:r>
      <w:del w:id="58" w:author="Unknown Author" w:date="2023-02-09T15:24:19Z">
        <w:r>
          <w:rPr>
            <w:color w:val="000000"/>
            <w:position w:val="0"/>
            <w:sz w:val="24"/>
            <w:sz w:val="24"/>
            <w:szCs w:val="24"/>
            <w:vertAlign w:val="baseline"/>
          </w:rPr>
          <w:delText>TRI</w:delText>
        </w:r>
      </w:del>
      <w:ins w:id="59" w:author="Unknown Author" w:date="2023-02-09T15:24:14Z">
        <w:r>
          <w:rPr>
            <w:rFonts w:eastAsia="Noto Serif CJK SC" w:cs="Lohit Devanagari"/>
            <w:color w:val="000000"/>
            <w:kern w:val="2"/>
            <w:position w:val="0"/>
            <w:sz w:val="24"/>
            <w:sz w:val="24"/>
            <w:szCs w:val="24"/>
            <w:vertAlign w:val="baseline"/>
            <w:lang w:val="en-US" w:eastAsia="zh-CN" w:bidi="hi-IN"/>
          </w:rPr>
          <w:t>TRIsure</w:t>
        </w:r>
      </w:ins>
      <w:ins w:id="60" w:author="Unknown Author" w:date="2023-02-09T15:26:56Z">
        <w:r>
          <w:rPr>
            <w:rFonts w:eastAsia="Noto Serif CJK SC" w:cs="Lohit Devanagari"/>
            <w:color w:val="000000"/>
            <w:kern w:val="2"/>
            <w:sz w:val="24"/>
            <w:szCs w:val="24"/>
            <w:vertAlign w:val="superscript"/>
            <w:lang w:val="en-US" w:eastAsia="zh-CN" w:bidi="hi-IN"/>
          </w:rPr>
          <w:t>TM</w:t>
        </w:r>
      </w:ins>
      <w:del w:id="61" w:author="Unknown Author" w:date="2023-02-09T15:24:21Z">
        <w:r>
          <w:rPr>
            <w:rFonts w:eastAsia="Noto Serif CJK SC" w:cs="Lohit Devanagari"/>
            <w:color w:val="000000"/>
            <w:kern w:val="2"/>
            <w:position w:val="0"/>
            <w:sz w:val="24"/>
            <w:sz w:val="24"/>
            <w:szCs w:val="24"/>
            <w:vertAlign w:val="baseline"/>
            <w:lang w:val="en-US" w:eastAsia="zh-CN" w:bidi="hi-IN"/>
          </w:rPr>
          <w:delText xml:space="preserve"> </w:delText>
        </w:r>
      </w:del>
      <w:r>
        <w:rPr>
          <w:color w:val="000000"/>
          <w:position w:val="0"/>
          <w:sz w:val="24"/>
          <w:sz w:val="24"/>
          <w:szCs w:val="24"/>
          <w:vertAlign w:val="baseline"/>
        </w:rPr>
        <w:t xml:space="preserve">Reagent (Sigma-Aldrich), according to the manufacturer’s instructions. The resulting proteins pellets were resuspended with 2mL of 0.3 M guanidine solution in 95% EtOH </w:t>
      </w:r>
      <w:ins w:id="62" w:author="Unknown Author" w:date="2023-02-09T15:24:40Z">
        <w:r>
          <w:rPr>
            <w:color w:val="000000"/>
            <w:position w:val="0"/>
            <w:sz w:val="24"/>
            <w:sz w:val="24"/>
            <w:szCs w:val="24"/>
            <w:vertAlign w:val="baseline"/>
          </w:rPr>
          <w:t xml:space="preserve">using </w:t>
        </w:r>
      </w:ins>
      <w:del w:id="63" w:author="Unknown Author" w:date="2023-02-09T15:24:45Z">
        <w:r>
          <w:rPr>
            <w:color w:val="000000"/>
            <w:position w:val="0"/>
            <w:sz w:val="24"/>
            <w:sz w:val="24"/>
            <w:szCs w:val="24"/>
            <w:vertAlign w:val="baseline"/>
          </w:rPr>
          <w:delText xml:space="preserve">by </w:delText>
        </w:r>
      </w:del>
      <w:r>
        <w:rPr>
          <w:color w:val="000000"/>
          <w:position w:val="0"/>
          <w:sz w:val="24"/>
          <w:sz w:val="24"/>
          <w:szCs w:val="24"/>
          <w:vertAlign w:val="baseline"/>
        </w:rPr>
        <w:t xml:space="preserve">10 sonication </w:t>
      </w:r>
      <w:del w:id="64" w:author="Unknown Author" w:date="2023-02-09T15:33:57Z">
        <w:r>
          <w:rPr>
            <w:color w:val="FF0000"/>
            <w:position w:val="0"/>
            <w:sz w:val="24"/>
            <w:sz w:val="24"/>
            <w:szCs w:val="24"/>
            <w:vertAlign w:val="baseline"/>
          </w:rPr>
          <w:delText>(falta modelo)</w:delText>
        </w:r>
      </w:del>
      <w:del w:id="65" w:author="Unknown Author" w:date="2023-02-09T15:33:57Z">
        <w:r>
          <w:rPr>
            <w:color w:val="000000"/>
            <w:position w:val="0"/>
            <w:sz w:val="24"/>
            <w:sz w:val="24"/>
            <w:szCs w:val="24"/>
            <w:vertAlign w:val="baseline"/>
          </w:rPr>
          <w:delText xml:space="preserve"> </w:delText>
        </w:r>
      </w:del>
      <w:r>
        <w:rPr>
          <w:color w:val="000000"/>
          <w:position w:val="0"/>
          <w:sz w:val="24"/>
          <w:sz w:val="24"/>
          <w:szCs w:val="24"/>
          <w:vertAlign w:val="baseline"/>
        </w:rPr>
        <w:t>cycles (30 s sonication - 30 s of incubating at 4 ºC)</w:t>
      </w:r>
      <w:ins w:id="66" w:author="Unknown Author" w:date="2023-02-09T15:30:02Z">
        <w:r>
          <w:rPr>
            <w:color w:val="000000"/>
            <w:position w:val="0"/>
            <w:sz w:val="24"/>
            <w:sz w:val="24"/>
            <w:szCs w:val="24"/>
            <w:vertAlign w:val="baseline"/>
          </w:rPr>
          <w:t xml:space="preserve"> in a Diagenode Bioruptor Pico Sonicator</w:t>
        </w:r>
      </w:ins>
      <w:r>
        <w:rPr>
          <w:color w:val="000000"/>
          <w:position w:val="0"/>
          <w:sz w:val="24"/>
          <w:sz w:val="24"/>
          <w:szCs w:val="24"/>
          <w:vertAlign w:val="baseline"/>
        </w:rPr>
        <w:t xml:space="preserve"> and then centrifugated at 4 ºC during 5 min at 8000 x g. This washing process was repeated twice, followed by two additional washing using 90% EtOH. </w:t>
      </w:r>
      <w:r>
        <w:rPr>
          <w:rStyle w:val="Fuentedeprrafopredeter"/>
          <w:color w:val="000000"/>
          <w:position w:val="0"/>
          <w:sz w:val="24"/>
          <w:sz w:val="24"/>
          <w:szCs w:val="24"/>
          <w:vertAlign w:val="baseline"/>
        </w:rPr>
        <w:t>The final pellets were resuspended in NH</w:t>
      </w:r>
      <w:r>
        <w:rPr>
          <w:rStyle w:val="Fuentedeprrafopredeter"/>
          <w:color w:val="000000"/>
          <w:position w:val="-1"/>
          <w:sz w:val="24"/>
          <w:szCs w:val="24"/>
        </w:rPr>
        <w:t>4</w:t>
      </w:r>
      <w:r>
        <w:rPr>
          <w:rStyle w:val="Fuentedeprrafopredeter"/>
          <w:color w:val="000000"/>
          <w:position w:val="0"/>
          <w:sz w:val="24"/>
          <w:sz w:val="24"/>
          <w:szCs w:val="24"/>
          <w:vertAlign w:val="baseline"/>
        </w:rPr>
        <w:t>HCO</w:t>
      </w:r>
      <w:r>
        <w:rPr>
          <w:rStyle w:val="Fuentedeprrafopredeter"/>
          <w:color w:val="000000"/>
          <w:position w:val="-1"/>
          <w:sz w:val="24"/>
          <w:szCs w:val="24"/>
        </w:rPr>
        <w:t>3</w:t>
      </w:r>
      <w:r>
        <w:rPr>
          <w:rStyle w:val="Fuentedeprrafopredeter"/>
          <w:color w:val="000000"/>
          <w:position w:val="0"/>
          <w:sz w:val="24"/>
          <w:sz w:val="24"/>
          <w:szCs w:val="24"/>
          <w:vertAlign w:val="baseline"/>
        </w:rPr>
        <w:t xml:space="preserve"> 50 mM/0.2% Rapidgest (Waters) and total proteins were quantified using Qubit system.</w:t>
      </w:r>
    </w:p>
    <w:p>
      <w:pPr>
        <w:pStyle w:val="Ttulo3"/>
        <w:numPr>
          <w:ilvl w:val="2"/>
          <w:numId w:val="3"/>
        </w:numPr>
        <w:rPr>
          <w:color w:val="000000"/>
          <w:position w:val="0"/>
          <w:sz w:val="28"/>
          <w:sz w:val="28"/>
          <w:szCs w:val="28"/>
          <w:vertAlign w:val="baseline"/>
        </w:rPr>
      </w:pPr>
      <w:bookmarkStart w:id="30" w:name="__RefHeading___Toc8436_2905816072"/>
      <w:bookmarkEnd w:id="30"/>
      <w:r>
        <w:rPr>
          <w:color w:val="000000"/>
          <w:position w:val="0"/>
          <w:sz w:val="28"/>
          <w:sz w:val="28"/>
          <w:szCs w:val="28"/>
          <w:vertAlign w:val="baseline"/>
        </w:rPr>
        <w:t>Proteins digestion.</w:t>
      </w:r>
    </w:p>
    <w:p>
      <w:pPr>
        <w:pStyle w:val="Cuerpodetexto"/>
        <w:spacing w:lineRule="auto" w:line="360"/>
        <w:jc w:val="both"/>
        <w:rPr/>
      </w:pPr>
      <w:del w:id="67" w:author="Unknown Author" w:date="2023-02-09T15:40:43Z">
        <w:r>
          <w:rPr>
            <w:color w:val="000000"/>
            <w:position w:val="0"/>
            <w:sz w:val="24"/>
            <w:sz w:val="24"/>
            <w:szCs w:val="24"/>
            <w:vertAlign w:val="baseline"/>
          </w:rPr>
          <w:delText>Of each samples</w:delText>
        </w:r>
      </w:del>
      <w:ins w:id="68" w:author="Unknown Author" w:date="2023-02-09T15:40:32Z">
        <w:r>
          <w:rPr>
            <w:color w:val="000000"/>
            <w:position w:val="0"/>
            <w:sz w:val="24"/>
            <w:sz w:val="24"/>
            <w:szCs w:val="24"/>
            <w:vertAlign w:val="baseline"/>
          </w:rPr>
          <w:t>First</w:t>
        </w:r>
      </w:ins>
      <w:r>
        <w:rPr>
          <w:color w:val="000000"/>
          <w:position w:val="0"/>
          <w:sz w:val="24"/>
          <w:sz w:val="24"/>
          <w:szCs w:val="24"/>
          <w:vertAlign w:val="baseline"/>
        </w:rPr>
        <w:t>, 50 μg of proteins were incubated with d</w:t>
      </w:r>
      <w:r>
        <w:rPr>
          <w:color w:val="000000"/>
          <w:position w:val="0"/>
          <w:sz w:val="24"/>
          <w:sz w:val="24"/>
          <w:szCs w:val="24"/>
          <w:vertAlign w:val="baseline"/>
          <w:lang w:val="en-US"/>
        </w:rPr>
        <w:t>ithiothreitol (</w:t>
      </w:r>
      <w:r>
        <w:rPr>
          <w:color w:val="000000"/>
          <w:position w:val="0"/>
          <w:sz w:val="24"/>
          <w:sz w:val="24"/>
          <w:szCs w:val="24"/>
          <w:vertAlign w:val="baseline"/>
        </w:rPr>
        <w:t xml:space="preserve">DTT, final concentration 4.5 mM) for 30 min at 60 ºC. Then, iodoacetamide </w:t>
      </w:r>
      <w:ins w:id="69" w:author="Unknown Author" w:date="2023-02-09T15:40:56Z">
        <w:r>
          <w:rPr>
            <w:color w:val="000000"/>
            <w:position w:val="0"/>
            <w:sz w:val="24"/>
            <w:sz w:val="24"/>
            <w:szCs w:val="24"/>
            <w:vertAlign w:val="baseline"/>
          </w:rPr>
          <w:t xml:space="preserve">was added </w:t>
        </w:r>
      </w:ins>
      <w:r>
        <w:rPr>
          <w:color w:val="000000"/>
          <w:position w:val="0"/>
          <w:sz w:val="24"/>
          <w:sz w:val="24"/>
          <w:szCs w:val="24"/>
          <w:vertAlign w:val="baseline"/>
        </w:rPr>
        <w:t xml:space="preserve">to a final concentration of 10 mM </w:t>
      </w:r>
      <w:del w:id="70" w:author="Unknown Author" w:date="2023-02-09T15:41:04Z">
        <w:r>
          <w:rPr>
            <w:color w:val="000000"/>
            <w:position w:val="0"/>
            <w:sz w:val="24"/>
            <w:sz w:val="24"/>
            <w:szCs w:val="24"/>
            <w:vertAlign w:val="baseline"/>
          </w:rPr>
          <w:delText xml:space="preserve">was added </w:delText>
        </w:r>
      </w:del>
      <w:r>
        <w:rPr>
          <w:color w:val="000000"/>
          <w:position w:val="0"/>
          <w:sz w:val="24"/>
          <w:sz w:val="24"/>
          <w:szCs w:val="24"/>
          <w:vertAlign w:val="baseline"/>
        </w:rPr>
        <w:t>and incubated for 30 min</w:t>
      </w:r>
      <w:del w:id="71" w:author="Unknown Author" w:date="2023-02-09T15:41:11Z">
        <w:r>
          <w:rPr>
            <w:color w:val="000000"/>
            <w:position w:val="0"/>
            <w:sz w:val="24"/>
            <w:sz w:val="24"/>
            <w:szCs w:val="24"/>
            <w:vertAlign w:val="baseline"/>
          </w:rPr>
          <w:delText xml:space="preserve"> more</w:delText>
        </w:r>
      </w:del>
      <w:r>
        <w:rPr>
          <w:color w:val="000000"/>
          <w:position w:val="0"/>
          <w:sz w:val="24"/>
          <w:sz w:val="24"/>
          <w:szCs w:val="24"/>
          <w:vertAlign w:val="baseline"/>
        </w:rPr>
        <w:t>, under total darkness at room temperature. T</w:t>
      </w:r>
      <w:del w:id="72" w:author="Unknown Author" w:date="2023-02-09T15:48:57Z">
        <w:r>
          <w:rPr>
            <w:color w:val="000000"/>
            <w:position w:val="0"/>
            <w:sz w:val="24"/>
            <w:sz w:val="24"/>
            <w:szCs w:val="24"/>
            <w:vertAlign w:val="baseline"/>
          </w:rPr>
          <w:delText>he t</w:delText>
        </w:r>
      </w:del>
      <w:r>
        <w:rPr>
          <w:color w:val="000000"/>
          <w:position w:val="0"/>
          <w:sz w:val="24"/>
          <w:sz w:val="24"/>
          <w:szCs w:val="24"/>
          <w:vertAlign w:val="baseline"/>
        </w:rPr>
        <w:t>reatment with trypsin was done overnight at 37 ºC in a 1:40 trypsin:protein. After that, formic acid (</w:t>
      </w:r>
      <w:r>
        <w:rPr>
          <w:color w:val="FF0000"/>
          <w:position w:val="0"/>
          <w:sz w:val="24"/>
          <w:sz w:val="24"/>
          <w:szCs w:val="24"/>
          <w:vertAlign w:val="baseline"/>
        </w:rPr>
        <w:t>concentración?</w:t>
      </w:r>
      <w:r>
        <w:rPr>
          <w:color w:val="000000"/>
          <w:position w:val="0"/>
          <w:sz w:val="24"/>
          <w:sz w:val="24"/>
          <w:szCs w:val="24"/>
          <w:vertAlign w:val="baseline"/>
        </w:rPr>
        <w:t xml:space="preserve">) was added and incubated at 37ºC for 1h. Finally, 2% acetonitrile (v/v) were added to reach a concentration of the digested sample around 0.5 μg of protein/μl of solution.  </w:t>
      </w:r>
    </w:p>
    <w:p>
      <w:pPr>
        <w:pStyle w:val="Cuerpodetexto"/>
        <w:spacing w:lineRule="auto" w:line="360"/>
        <w:jc w:val="both"/>
        <w:rPr>
          <w:rFonts w:ascii="Liberation Sans" w:hAnsi="Liberation Sans"/>
          <w:color w:val="000000"/>
          <w:position w:val="0"/>
          <w:sz w:val="24"/>
          <w:sz w:val="24"/>
          <w:szCs w:val="24"/>
          <w:vertAlign w:val="baseline"/>
        </w:rPr>
      </w:pPr>
      <w:r>
        <w:rPr>
          <w:color w:val="000000"/>
          <w:position w:val="0"/>
          <w:sz w:val="24"/>
          <w:sz w:val="24"/>
          <w:szCs w:val="24"/>
          <w:vertAlign w:val="baseline"/>
        </w:rPr>
      </w:r>
    </w:p>
    <w:p>
      <w:pPr>
        <w:pStyle w:val="Ttulo3"/>
        <w:numPr>
          <w:ilvl w:val="2"/>
          <w:numId w:val="3"/>
        </w:numPr>
        <w:rPr>
          <w:color w:val="000000"/>
          <w:position w:val="0"/>
          <w:sz w:val="28"/>
          <w:sz w:val="28"/>
          <w:szCs w:val="28"/>
          <w:vertAlign w:val="baseline"/>
        </w:rPr>
      </w:pPr>
      <w:bookmarkStart w:id="31" w:name="__RefHeading___Toc8438_2905816072"/>
      <w:bookmarkEnd w:id="31"/>
      <w:r>
        <w:rPr>
          <w:color w:val="000000"/>
          <w:position w:val="0"/>
          <w:sz w:val="28"/>
          <w:sz w:val="28"/>
          <w:szCs w:val="28"/>
          <w:vertAlign w:val="baseline"/>
        </w:rPr>
        <w:t>SWATH acquisition</w:t>
      </w:r>
    </w:p>
    <w:p>
      <w:pPr>
        <w:pStyle w:val="Ttulo4"/>
        <w:numPr>
          <w:ilvl w:val="3"/>
          <w:numId w:val="3"/>
        </w:numPr>
        <w:rPr>
          <w:color w:val="000000"/>
          <w:position w:val="0"/>
          <w:sz w:val="26"/>
          <w:sz w:val="26"/>
          <w:vertAlign w:val="baseline"/>
        </w:rPr>
      </w:pPr>
      <w:bookmarkStart w:id="32" w:name="__RefHeading___Toc8440_2905816072"/>
      <w:bookmarkEnd w:id="32"/>
      <w:r>
        <w:rPr>
          <w:color w:val="000000"/>
          <w:position w:val="0"/>
          <w:sz w:val="26"/>
          <w:sz w:val="26"/>
          <w:vertAlign w:val="baseline"/>
        </w:rPr>
        <w:t>Equipment and data acquisition method.</w:t>
      </w:r>
    </w:p>
    <w:p>
      <w:pPr>
        <w:pStyle w:val="Cuerpodetexto"/>
        <w:spacing w:lineRule="auto" w:line="360"/>
        <w:jc w:val="both"/>
        <w:rPr/>
      </w:pPr>
      <w:ins w:id="73" w:author="Unknown Author" w:date="2023-02-09T16:21:43Z">
        <w:r>
          <w:rPr>
            <w:color w:val="000000"/>
            <w:position w:val="0"/>
            <w:sz w:val="24"/>
            <w:sz w:val="24"/>
            <w:szCs w:val="24"/>
            <w:vertAlign w:val="baseline"/>
          </w:rPr>
          <w:t xml:space="preserve">Proteomic data acquisition </w:t>
        </w:r>
      </w:ins>
      <w:del w:id="74" w:author="Unknown Author" w:date="2023-02-09T16:21:58Z">
        <w:r>
          <w:rPr>
            <w:color w:val="000000"/>
            <w:position w:val="0"/>
            <w:sz w:val="24"/>
            <w:sz w:val="24"/>
            <w:szCs w:val="24"/>
            <w:vertAlign w:val="baseline"/>
          </w:rPr>
          <w:delText xml:space="preserve">The analysis were </w:delText>
        </w:r>
      </w:del>
      <w:ins w:id="75" w:author="Unknown Author" w:date="2023-02-09T16:21:53Z">
        <w:r>
          <w:rPr>
            <w:color w:val="000000"/>
            <w:position w:val="0"/>
            <w:sz w:val="24"/>
            <w:sz w:val="24"/>
            <w:szCs w:val="24"/>
            <w:vertAlign w:val="baseline"/>
          </w:rPr>
          <w:t xml:space="preserve">was </w:t>
        </w:r>
      </w:ins>
      <w:r>
        <w:rPr>
          <w:color w:val="000000"/>
          <w:position w:val="0"/>
          <w:sz w:val="24"/>
          <w:sz w:val="24"/>
          <w:szCs w:val="24"/>
          <w:vertAlign w:val="baseline"/>
        </w:rPr>
        <w:t xml:space="preserve">performed on a time-of-flight TOF triple quadrupole hybrid mass spectrometer MS (5600 plus, Sciex) equipped with a nano electrospray source coupled to an nanoHPLC Eksigent model 425. The Sciex software Analyst TF 1.7 was used for equipment control and data acquisition. Peptides were first loaded onto a trap column (Acclaim PepMap 100 C18, 5 µm, 100 Å, 100 µm id × 20 mm, Thermo Fisher Scientific) under isocratical order in 0.1 % formic acid/2%  acetonitrile (v/v) at a flow rate of 3 μL/min for 10 min. Subsequently, they were eluted on a reversed-phase analytical column, with the built-in emitter (New Objective PicoFrit column, 75 µm id × 250 mm, packed with Reprosil-PUR 3 µm). In the case of the samples corresponding to the short day conditions, the analytical column was Acclaim PepMap 100 C18, 3 µm, 100 Å, 75 µm id × 250 mm, Thermo Fisher Scientific, coupled to a PicoTip emitter (F360-20-10-N-20_C12 from New Objective). </w:t>
      </w:r>
      <w:r>
        <w:rPr>
          <w:rStyle w:val="Fuentedeprrafopredeter"/>
          <w:color w:val="000000"/>
          <w:position w:val="0"/>
          <w:sz w:val="24"/>
          <w:sz w:val="24"/>
          <w:szCs w:val="24"/>
          <w:vertAlign w:val="baseline"/>
        </w:rPr>
        <w:t>Formic acid 0.1 % (v/v) was used as solvent A  and 2% acetonitrile with formic acid 0.1 % (v/v) were used as solvent B. Peptides were eluted with a linear gradient of 5-35 % (v/v) of solvent B in 120 min at a flow rate of 300 nL/min. The source voltage was selected at 2600 V and the temperature was maintained at 100 ºC. Gas 1 was selected at 20 PSI, gas 2 at zero, and curtain gas at 25 PSI.</w:t>
      </w:r>
    </w:p>
    <w:p>
      <w:pPr>
        <w:pStyle w:val="Cuerpodetexto"/>
        <w:spacing w:lineRule="auto" w:line="360"/>
        <w:jc w:val="both"/>
        <w:rPr/>
      </w:pPr>
      <w:r>
        <w:rPr>
          <w:color w:val="000000"/>
          <w:position w:val="0"/>
          <w:sz w:val="24"/>
          <w:sz w:val="24"/>
          <w:szCs w:val="24"/>
          <w:vertAlign w:val="baseline"/>
        </w:rPr>
        <w:t xml:space="preserve">For proteins identification, Data </w:t>
      </w:r>
      <w:ins w:id="76" w:author="Unknown Author" w:date="2023-02-09T16:23:18Z">
        <w:r>
          <w:rPr>
            <w:color w:val="000000"/>
            <w:position w:val="0"/>
            <w:sz w:val="24"/>
            <w:sz w:val="24"/>
            <w:szCs w:val="24"/>
            <w:vertAlign w:val="baseline"/>
          </w:rPr>
          <w:t>Ind</w:t>
        </w:r>
      </w:ins>
      <w:del w:id="77" w:author="Unknown Author" w:date="2023-02-09T16:23:19Z">
        <w:r>
          <w:rPr>
            <w:color w:val="000000"/>
            <w:position w:val="0"/>
            <w:sz w:val="24"/>
            <w:sz w:val="24"/>
            <w:szCs w:val="24"/>
            <w:vertAlign w:val="baseline"/>
          </w:rPr>
          <w:delText>D</w:delText>
        </w:r>
      </w:del>
      <w:r>
        <w:rPr>
          <w:color w:val="000000"/>
          <w:position w:val="0"/>
          <w:sz w:val="24"/>
          <w:sz w:val="24"/>
          <w:szCs w:val="24"/>
          <w:vertAlign w:val="baseline"/>
        </w:rPr>
        <w:t>ependent Acquisition D</w:t>
      </w:r>
      <w:del w:id="78" w:author="Unknown Author" w:date="2023-02-09T16:23:22Z">
        <w:r>
          <w:rPr>
            <w:color w:val="000000"/>
            <w:position w:val="0"/>
            <w:sz w:val="24"/>
            <w:sz w:val="24"/>
            <w:szCs w:val="24"/>
            <w:vertAlign w:val="baseline"/>
          </w:rPr>
          <w:delText>D</w:delText>
        </w:r>
      </w:del>
      <w:ins w:id="79" w:author="Unknown Author" w:date="2023-02-09T16:23:23Z">
        <w:r>
          <w:rPr>
            <w:color w:val="000000"/>
            <w:position w:val="0"/>
            <w:sz w:val="24"/>
            <w:sz w:val="24"/>
            <w:szCs w:val="24"/>
            <w:vertAlign w:val="baseline"/>
          </w:rPr>
          <w:t>I</w:t>
        </w:r>
      </w:ins>
      <w:r>
        <w:rPr>
          <w:color w:val="000000"/>
          <w:position w:val="0"/>
          <w:sz w:val="24"/>
          <w:sz w:val="24"/>
          <w:szCs w:val="24"/>
          <w:vertAlign w:val="baseline"/>
        </w:rPr>
        <w:t>A method w</w:t>
      </w:r>
      <w:ins w:id="80" w:author="Unknown Author" w:date="2023-02-09T16:23:27Z">
        <w:r>
          <w:rPr>
            <w:color w:val="000000"/>
            <w:position w:val="0"/>
            <w:sz w:val="24"/>
            <w:sz w:val="24"/>
            <w:szCs w:val="24"/>
            <w:vertAlign w:val="baseline"/>
          </w:rPr>
          <w:t>as</w:t>
        </w:r>
      </w:ins>
      <w:del w:id="81" w:author="Unknown Author" w:date="2023-02-09T16:23:29Z">
        <w:r>
          <w:rPr>
            <w:color w:val="000000"/>
            <w:position w:val="0"/>
            <w:sz w:val="24"/>
            <w:sz w:val="24"/>
            <w:szCs w:val="24"/>
            <w:vertAlign w:val="baseline"/>
          </w:rPr>
          <w:delText>ere</w:delText>
        </w:r>
      </w:del>
      <w:r>
        <w:rPr>
          <w:color w:val="000000"/>
          <w:position w:val="0"/>
          <w:sz w:val="24"/>
          <w:sz w:val="24"/>
          <w:szCs w:val="24"/>
          <w:vertAlign w:val="baseline"/>
        </w:rPr>
        <w:t xml:space="preserve"> used. It consisted of a TOF-MS with a scan window of 400-1250 m/z (accumulation time of 250 ms) followed by 50 MS/MS with a scan window of 230-1500 m/z (accumulation time of 65 ms) and with a cycle time of 2574 s. </w:t>
      </w:r>
    </w:p>
    <w:p>
      <w:pPr>
        <w:pStyle w:val="Ttulo4"/>
        <w:numPr>
          <w:ilvl w:val="3"/>
          <w:numId w:val="3"/>
        </w:numPr>
        <w:rPr>
          <w:color w:val="000000"/>
          <w:position w:val="0"/>
          <w:sz w:val="26"/>
          <w:sz w:val="26"/>
          <w:vertAlign w:val="baseline"/>
        </w:rPr>
      </w:pPr>
      <w:bookmarkStart w:id="33" w:name="__RefHeading___Toc8442_2905816072"/>
      <w:bookmarkEnd w:id="33"/>
      <w:r>
        <w:rPr>
          <w:color w:val="000000"/>
          <w:position w:val="0"/>
          <w:sz w:val="26"/>
          <w:sz w:val="26"/>
          <w:vertAlign w:val="baseline"/>
        </w:rPr>
        <w:t>Library construction</w:t>
      </w:r>
    </w:p>
    <w:p>
      <w:pPr>
        <w:pStyle w:val="Cuerpodetexto"/>
        <w:spacing w:lineRule="auto" w:line="360"/>
        <w:jc w:val="both"/>
        <w:rPr/>
      </w:pPr>
      <w:r>
        <w:rPr>
          <w:color w:val="000000"/>
          <w:position w:val="0"/>
          <w:sz w:val="24"/>
          <w:sz w:val="24"/>
          <w:szCs w:val="24"/>
          <w:vertAlign w:val="baseline"/>
        </w:rPr>
        <w:t>The spectral library was constructed by making one run with a mixture of the biological replicates corresponding to each time point (ZT</w:t>
      </w:r>
      <w:ins w:id="82" w:author="Unknown Author" w:date="2023-02-09T16:23:50Z">
        <w:r>
          <w:rPr>
            <w:color w:val="000000"/>
            <w:position w:val="0"/>
            <w:sz w:val="24"/>
            <w:sz w:val="24"/>
            <w:szCs w:val="24"/>
            <w:vertAlign w:val="baseline"/>
          </w:rPr>
          <w:t>0</w:t>
        </w:r>
      </w:ins>
      <w:del w:id="83" w:author="Unknown Author" w:date="2023-02-09T16:23:51Z">
        <w:r>
          <w:rPr>
            <w:color w:val="000000"/>
            <w:position w:val="0"/>
            <w:sz w:val="24"/>
            <w:sz w:val="24"/>
            <w:szCs w:val="24"/>
            <w:vertAlign w:val="baseline"/>
          </w:rPr>
          <w:delText>O</w:delText>
        </w:r>
      </w:del>
      <w:r>
        <w:rPr>
          <w:color w:val="000000"/>
          <w:position w:val="0"/>
          <w:sz w:val="24"/>
          <w:sz w:val="24"/>
          <w:szCs w:val="24"/>
          <w:vertAlign w:val="baseline"/>
        </w:rPr>
        <w:t>, ZT4, ZT8, ZT12, ZT16, ZT20) with the D</w:t>
      </w:r>
      <w:ins w:id="84" w:author="Unknown Author" w:date="2023-02-09T16:24:05Z">
        <w:r>
          <w:rPr>
            <w:color w:val="000000"/>
            <w:position w:val="0"/>
            <w:sz w:val="24"/>
            <w:sz w:val="24"/>
            <w:szCs w:val="24"/>
            <w:vertAlign w:val="baseline"/>
          </w:rPr>
          <w:t>I</w:t>
        </w:r>
      </w:ins>
      <w:del w:id="85" w:author="Unknown Author" w:date="2023-02-09T16:24:05Z">
        <w:r>
          <w:rPr>
            <w:color w:val="000000"/>
            <w:position w:val="0"/>
            <w:sz w:val="24"/>
            <w:sz w:val="24"/>
            <w:szCs w:val="24"/>
            <w:vertAlign w:val="baseline"/>
          </w:rPr>
          <w:delText>D</w:delText>
        </w:r>
      </w:del>
      <w:r>
        <w:rPr>
          <w:color w:val="000000"/>
          <w:position w:val="0"/>
          <w:sz w:val="24"/>
          <w:sz w:val="24"/>
          <w:szCs w:val="24"/>
          <w:vertAlign w:val="baseline"/>
        </w:rPr>
        <w:t xml:space="preserve">A  method described. </w:t>
      </w:r>
      <w:r>
        <w:rPr>
          <w:rStyle w:val="Fuentedeprrafopredeter"/>
          <w:color w:val="000000"/>
          <w:position w:val="0"/>
          <w:sz w:val="24"/>
          <w:sz w:val="24"/>
          <w:szCs w:val="24"/>
          <w:vertAlign w:val="baseline"/>
        </w:rPr>
        <w:t>ProteinPilot v5.0.1 software (Sciex) was used to identify the proteins in the library. A pooled search of all runs was performed. The parameters of the Paragon method were: trypsin as enzyme and iodoacetamide as cysteine alkylating agent.</w:t>
      </w:r>
      <w:r>
        <w:rPr>
          <w:color w:val="000000"/>
          <w:position w:val="0"/>
          <w:sz w:val="24"/>
          <w:sz w:val="24"/>
          <w:szCs w:val="24"/>
          <w:vertAlign w:val="baseline"/>
        </w:rPr>
        <w:t xml:space="preserve"> </w:t>
      </w:r>
    </w:p>
    <w:p>
      <w:pPr>
        <w:pStyle w:val="Cuerpodetexto"/>
        <w:spacing w:lineRule="auto" w:line="360"/>
        <w:jc w:val="both"/>
        <w:rPr/>
      </w:pPr>
      <w:r>
        <w:rPr>
          <w:color w:val="000000"/>
          <w:position w:val="0"/>
          <w:sz w:val="24"/>
          <w:sz w:val="24"/>
          <w:szCs w:val="24"/>
          <w:vertAlign w:val="baseline"/>
        </w:rPr>
        <w:t xml:space="preserve">The </w:t>
      </w:r>
      <w:r>
        <w:rPr>
          <w:i/>
          <w:iCs/>
          <w:color w:val="000000"/>
          <w:position w:val="0"/>
          <w:sz w:val="24"/>
          <w:sz w:val="24"/>
          <w:szCs w:val="24"/>
          <w:vertAlign w:val="baseline"/>
        </w:rPr>
        <w:t xml:space="preserve">Ostreococcus tauri </w:t>
      </w:r>
      <w:r>
        <w:rPr>
          <w:color w:val="000000"/>
          <w:position w:val="0"/>
          <w:sz w:val="24"/>
          <w:sz w:val="24"/>
          <w:szCs w:val="24"/>
          <w:vertAlign w:val="baseline"/>
        </w:rPr>
        <w:t>annotated proteome file from ORCAE (Sterck et al., 2012)⁠ linked to a Sciex Contaminants database were used in library construction. A false positive analysis (FDR) was performed and those with FDR</w:t>
      </w:r>
      <w:ins w:id="86" w:author="Unknown Author" w:date="2023-02-09T16:24:43Z">
        <w:r>
          <w:rPr>
            <w:color w:val="000000"/>
            <w:position w:val="0"/>
            <w:sz w:val="24"/>
            <w:sz w:val="24"/>
            <w:szCs w:val="24"/>
            <w:vertAlign w:val="baseline"/>
          </w:rPr>
          <w:t xml:space="preserve"> lower than</w:t>
        </w:r>
      </w:ins>
      <w:r>
        <w:rPr>
          <w:color w:val="000000"/>
          <w:position w:val="0"/>
          <w:sz w:val="24"/>
          <w:sz w:val="24"/>
          <w:szCs w:val="24"/>
          <w:vertAlign w:val="baseline"/>
        </w:rPr>
        <w:t xml:space="preserve"> </w:t>
      </w:r>
      <w:del w:id="87" w:author="Unknown Author" w:date="2023-02-09T16:25:47Z">
        <w:r>
          <w:rPr>
            <w:rStyle w:val="Fuentedeprrafopredeter"/>
            <w:rFonts w:eastAsia="Symbol" w:cs="Symbol" w:ascii="Symbol" w:hAnsi="Symbol"/>
            <w:color w:val="000000"/>
            <w:position w:val="0"/>
            <w:sz w:val="24"/>
            <w:sz w:val="24"/>
            <w:szCs w:val="24"/>
            <w:vertAlign w:val="baseline"/>
          </w:rPr>
          <w:delText></w:delText>
        </w:r>
      </w:del>
      <w:r>
        <w:rPr>
          <w:color w:val="000000"/>
          <w:position w:val="0"/>
          <w:sz w:val="24"/>
          <w:sz w:val="24"/>
          <w:szCs w:val="24"/>
          <w:vertAlign w:val="baseline"/>
        </w:rPr>
        <w:t xml:space="preserve"> </w:t>
      </w:r>
      <w:ins w:id="88" w:author="Unknown Author" w:date="2023-02-09T16:24:53Z">
        <w:r>
          <w:rPr>
            <w:color w:val="000000"/>
            <w:position w:val="0"/>
            <w:sz w:val="24"/>
            <w:sz w:val="24"/>
            <w:szCs w:val="24"/>
            <w:vertAlign w:val="baseline"/>
          </w:rPr>
          <w:t>0.0</w:t>
        </w:r>
      </w:ins>
      <w:r>
        <w:rPr>
          <w:color w:val="000000"/>
          <w:position w:val="0"/>
          <w:sz w:val="24"/>
          <w:sz w:val="24"/>
          <w:szCs w:val="24"/>
          <w:vertAlign w:val="baseline"/>
        </w:rPr>
        <w:t>1 were considered.</w:t>
      </w:r>
    </w:p>
    <w:p>
      <w:pPr>
        <w:pStyle w:val="Ttulo4"/>
        <w:numPr>
          <w:ilvl w:val="3"/>
          <w:numId w:val="3"/>
        </w:numPr>
        <w:rPr/>
      </w:pPr>
      <w:bookmarkStart w:id="34" w:name="__RefHeading___Toc8444_2905816072"/>
      <w:bookmarkEnd w:id="34"/>
      <w:r>
        <w:rPr/>
        <w:t>SWATH runs</w:t>
      </w:r>
    </w:p>
    <w:p>
      <w:pPr>
        <w:pStyle w:val="Cuerpodetexto"/>
        <w:rPr/>
      </w:pPr>
      <w:r>
        <w:rPr/>
        <w:t xml:space="preserve">For each sample, the equivalent of 1 µg of digested protein was injected into each run. Before that, a standard (MS synthetic peptide calibration kit from Sciex) was injected to self-calibrate the equipment, control the sensitivity and chromatographic conditions. The described DDA method was used for SWATH runs with 60 ms of accumulation time and 3.7 s of cycle time. </w:t>
      </w:r>
      <w:r>
        <w:rPr>
          <w:color w:val="81D41A"/>
        </w:rPr>
        <w:t>(preguntar a rocio si cambia el metodo o no)</w:t>
      </w:r>
    </w:p>
    <w:p>
      <w:pPr>
        <w:pStyle w:val="Ttulo4"/>
        <w:numPr>
          <w:ilvl w:val="3"/>
          <w:numId w:val="3"/>
        </w:numPr>
        <w:rPr/>
      </w:pPr>
      <w:bookmarkStart w:id="35" w:name="__RefHeading___Toc8446_2905816072"/>
      <w:bookmarkEnd w:id="35"/>
      <w:r>
        <w:rPr/>
        <w:t>Data processing</w:t>
      </w:r>
    </w:p>
    <w:p>
      <w:pPr>
        <w:pStyle w:val="Cuerpodetexto"/>
        <w:numPr>
          <w:ilvl w:val="0"/>
          <w:numId w:val="3"/>
        </w:numPr>
        <w:rPr/>
      </w:pPr>
      <w:r>
        <w:rPr>
          <w:rStyle w:val="Fuentedeprrafopredeter"/>
          <w:color w:val="000000"/>
          <w:position w:val="0"/>
          <w:sz w:val="24"/>
          <w:sz w:val="24"/>
          <w:szCs w:val="24"/>
          <w:vertAlign w:val="baseline"/>
        </w:rPr>
        <w:t>The library generated by D</w:t>
      </w:r>
      <w:ins w:id="89" w:author="Unknown Author" w:date="2023-02-09T16:25:14Z">
        <w:r>
          <w:rPr>
            <w:rStyle w:val="Fuentedeprrafopredeter"/>
            <w:color w:val="000000"/>
            <w:position w:val="0"/>
            <w:sz w:val="24"/>
            <w:sz w:val="24"/>
            <w:szCs w:val="24"/>
            <w:vertAlign w:val="baseline"/>
          </w:rPr>
          <w:t>I</w:t>
        </w:r>
      </w:ins>
      <w:del w:id="90" w:author="Unknown Author" w:date="2023-02-09T16:25:16Z">
        <w:r>
          <w:rPr>
            <w:rStyle w:val="Fuentedeprrafopredeter"/>
            <w:color w:val="000000"/>
            <w:position w:val="0"/>
            <w:sz w:val="24"/>
            <w:sz w:val="24"/>
            <w:szCs w:val="24"/>
            <w:vertAlign w:val="baseline"/>
          </w:rPr>
          <w:delText>D</w:delText>
        </w:r>
      </w:del>
      <w:r>
        <w:rPr>
          <w:rStyle w:val="Fuentedeprrafopredeter"/>
          <w:color w:val="000000"/>
          <w:position w:val="0"/>
          <w:sz w:val="24"/>
          <w:sz w:val="24"/>
          <w:szCs w:val="24"/>
          <w:vertAlign w:val="baseline"/>
        </w:rPr>
        <w:t>A (1% FDR) was used in the analysis using the Sciex software PeaKView 2.2 with the microapp SWATH 2.0, together with the data obtained from the SWATH runs. Using this program, the chromatographic traces of the ions were extracted and dumped into the Marker view 1.2.1.1 program where the list of identified proteins with their corresponding areas were generated. The parameters for extraction of ions and obtaining the areas were: 10 peptides per protein, 7 transitions of each peptide, threshold of confidence of the peptides set at 90 and FDR 1%. The software NormalyzerDE 1.6.0</w:t>
      </w:r>
      <w:r>
        <w:rPr>
          <w:color w:val="000000"/>
          <w:position w:val="0"/>
          <w:sz w:val="24"/>
          <w:sz w:val="24"/>
          <w:szCs w:val="24"/>
          <w:vertAlign w:val="baseline"/>
        </w:rPr>
        <w:t xml:space="preserve"> (Willforss et al., 2019)⁠ was used to test several normalization methods in order to probe which one achieved the minimum replicate variation relative to Log2. Quantile normalization was selected as normalization method based on this comparison. Data were imputed with mean (mean imputation method), which means that  the missing value on a certain variable is replaced by the mean of the available cases.</w:t>
      </w:r>
    </w:p>
    <w:p>
      <w:pPr>
        <w:pStyle w:val="Cuerpodetexto"/>
        <w:spacing w:lineRule="auto" w:line="360"/>
        <w:jc w:val="both"/>
        <w:rPr>
          <w:rFonts w:ascii="Liberation Sans" w:hAnsi="Liberation Sans"/>
          <w:color w:val="F10D0C"/>
          <w:position w:val="0"/>
          <w:sz w:val="24"/>
          <w:sz w:val="24"/>
          <w:szCs w:val="24"/>
          <w:vertAlign w:val="baseline"/>
        </w:rPr>
      </w:pPr>
      <w:r>
        <w:rPr>
          <w:color w:val="F10D0C"/>
          <w:position w:val="0"/>
          <w:sz w:val="24"/>
          <w:sz w:val="24"/>
          <w:szCs w:val="24"/>
          <w:vertAlign w:val="baseline"/>
        </w:rPr>
      </w:r>
    </w:p>
    <w:p>
      <w:pPr>
        <w:pStyle w:val="Ttulo2"/>
        <w:numPr>
          <w:ilvl w:val="1"/>
          <w:numId w:val="3"/>
        </w:numPr>
        <w:rPr/>
      </w:pPr>
      <w:bookmarkStart w:id="36" w:name="__RefHeading___Toc8448_2905816072"/>
      <w:bookmarkEnd w:id="36"/>
      <w:r>
        <w:rPr/>
        <w:t>Cell cycle analysis</w:t>
      </w:r>
    </w:p>
    <w:p>
      <w:pPr>
        <w:pStyle w:val="Ttulo3"/>
        <w:numPr>
          <w:ilvl w:val="2"/>
          <w:numId w:val="3"/>
        </w:numPr>
        <w:rPr/>
      </w:pPr>
      <w:bookmarkStart w:id="37" w:name="__RefHeading___Toc8450_2905816072"/>
      <w:bookmarkEnd w:id="37"/>
      <w:r>
        <w:rPr/>
        <w:t>Sample collection and cell fixation method</w:t>
      </w:r>
    </w:p>
    <w:p>
      <w:pPr>
        <w:pStyle w:val="Cuerpodetexto"/>
        <w:spacing w:lineRule="auto" w:line="360"/>
        <w:jc w:val="both"/>
        <w:rPr/>
      </w:pPr>
      <w:r>
        <w:rPr>
          <w:rStyle w:val="Fuentedeprrafopredeter"/>
          <w:color w:val="000000"/>
          <w:position w:val="0"/>
          <w:sz w:val="24"/>
          <w:sz w:val="24"/>
          <w:szCs w:val="24"/>
          <w:vertAlign w:val="baseline"/>
        </w:rPr>
        <w:t>A volume of 1.5 mL of cell suspension</w:t>
      </w:r>
      <w:r>
        <w:rPr>
          <w:rStyle w:val="Fuentedeprrafopredeter"/>
          <w:color w:val="F10D0C"/>
          <w:position w:val="0"/>
          <w:sz w:val="24"/>
          <w:sz w:val="24"/>
          <w:szCs w:val="24"/>
          <w:vertAlign w:val="baseline"/>
        </w:rPr>
        <w:t xml:space="preserve"> </w:t>
      </w:r>
      <w:r>
        <w:rPr>
          <w:rStyle w:val="Fuentedeprrafopredeter"/>
          <w:color w:val="000000"/>
          <w:position w:val="0"/>
          <w:sz w:val="24"/>
          <w:sz w:val="24"/>
          <w:szCs w:val="24"/>
          <w:vertAlign w:val="baseline"/>
        </w:rPr>
        <w:t>w</w:t>
      </w:r>
      <w:ins w:id="91" w:author="Unknown Author" w:date="2023-02-09T16:30:51Z">
        <w:r>
          <w:rPr>
            <w:rStyle w:val="Fuentedeprrafopredeter"/>
            <w:color w:val="000000"/>
            <w:position w:val="0"/>
            <w:sz w:val="24"/>
            <w:sz w:val="24"/>
            <w:szCs w:val="24"/>
            <w:vertAlign w:val="baseline"/>
          </w:rPr>
          <w:t>as</w:t>
        </w:r>
      </w:ins>
      <w:del w:id="92" w:author="Unknown Author" w:date="2023-02-09T16:30:53Z">
        <w:r>
          <w:rPr>
            <w:rStyle w:val="Fuentedeprrafopredeter"/>
            <w:color w:val="000000"/>
            <w:position w:val="0"/>
            <w:sz w:val="24"/>
            <w:sz w:val="24"/>
            <w:szCs w:val="24"/>
            <w:vertAlign w:val="baseline"/>
          </w:rPr>
          <w:delText>ere</w:delText>
        </w:r>
      </w:del>
      <w:r>
        <w:rPr>
          <w:rStyle w:val="Fuentedeprrafopredeter"/>
          <w:color w:val="000000"/>
          <w:position w:val="0"/>
          <w:sz w:val="24"/>
          <w:sz w:val="24"/>
          <w:szCs w:val="24"/>
          <w:vertAlign w:val="baseline"/>
        </w:rPr>
        <w:t xml:space="preserve"> harvested for each time point. These samples were diluted 1:10 in PBS to </w:t>
      </w:r>
      <w:del w:id="93" w:author="Unknown Author" w:date="2023-02-09T16:30:26Z">
        <w:r>
          <w:rPr>
            <w:rStyle w:val="Fuentedeprrafopredeter"/>
            <w:color w:val="000000"/>
            <w:position w:val="0"/>
            <w:sz w:val="24"/>
            <w:sz w:val="24"/>
            <w:szCs w:val="24"/>
            <w:vertAlign w:val="baseline"/>
          </w:rPr>
          <w:delText>be</w:delText>
        </w:r>
      </w:del>
      <w:r>
        <w:rPr>
          <w:rStyle w:val="Fuentedeprrafopredeter"/>
          <w:color w:val="000000"/>
          <w:position w:val="0"/>
          <w:sz w:val="24"/>
          <w:sz w:val="24"/>
          <w:szCs w:val="24"/>
          <w:vertAlign w:val="baseline"/>
        </w:rPr>
        <w:t xml:space="preserve"> </w:t>
      </w:r>
      <w:ins w:id="94" w:author="Unknown Author" w:date="2023-02-09T16:31:08Z">
        <w:r>
          <w:rPr>
            <w:rStyle w:val="Fuentedeprrafopredeter"/>
            <w:color w:val="000000"/>
            <w:position w:val="0"/>
            <w:sz w:val="24"/>
            <w:sz w:val="24"/>
            <w:szCs w:val="24"/>
            <w:vertAlign w:val="baseline"/>
          </w:rPr>
          <w:t>en</w:t>
        </w:r>
      </w:ins>
      <w:r>
        <w:rPr>
          <w:rStyle w:val="Fuentedeprrafopredeter"/>
          <w:color w:val="000000"/>
          <w:position w:val="0"/>
          <w:sz w:val="24"/>
          <w:sz w:val="24"/>
          <w:szCs w:val="24"/>
          <w:vertAlign w:val="baseline"/>
        </w:rPr>
        <w:t xml:space="preserve">sure </w:t>
      </w:r>
      <w:ins w:id="95" w:author="Unknown Author" w:date="2023-02-09T16:30:34Z">
        <w:r>
          <w:rPr>
            <w:rStyle w:val="Fuentedeprrafopredeter"/>
            <w:color w:val="000000"/>
            <w:position w:val="0"/>
            <w:sz w:val="24"/>
            <w:sz w:val="24"/>
            <w:szCs w:val="24"/>
            <w:vertAlign w:val="baseline"/>
          </w:rPr>
          <w:t xml:space="preserve">a suitable </w:t>
        </w:r>
      </w:ins>
      <w:del w:id="96" w:author="Unknown Author" w:date="2023-02-09T16:30:37Z">
        <w:r>
          <w:rPr>
            <w:rStyle w:val="Fuentedeprrafopredeter"/>
            <w:color w:val="000000"/>
            <w:position w:val="0"/>
            <w:sz w:val="24"/>
            <w:sz w:val="24"/>
            <w:szCs w:val="24"/>
            <w:vertAlign w:val="baseline"/>
          </w:rPr>
          <w:delText xml:space="preserve">the </w:delText>
        </w:r>
      </w:del>
      <w:r>
        <w:rPr>
          <w:rStyle w:val="Fuentedeprrafopredeter"/>
          <w:color w:val="000000"/>
          <w:position w:val="0"/>
          <w:sz w:val="24"/>
          <w:sz w:val="24"/>
          <w:szCs w:val="24"/>
          <w:vertAlign w:val="baseline"/>
        </w:rPr>
        <w:t xml:space="preserve">cell concentration </w:t>
      </w:r>
      <w:del w:id="97" w:author="Unknown Author" w:date="2023-02-09T16:30:42Z">
        <w:r>
          <w:rPr>
            <w:rStyle w:val="Fuentedeprrafopredeter"/>
            <w:color w:val="000000"/>
            <w:position w:val="0"/>
            <w:sz w:val="24"/>
            <w:sz w:val="24"/>
            <w:szCs w:val="24"/>
            <w:vertAlign w:val="baseline"/>
          </w:rPr>
          <w:delText>is suitable to</w:delText>
        </w:r>
      </w:del>
      <w:ins w:id="98" w:author="Unknown Author" w:date="2023-02-09T16:30:44Z">
        <w:r>
          <w:rPr>
            <w:rStyle w:val="Fuentedeprrafopredeter"/>
            <w:color w:val="000000"/>
            <w:position w:val="0"/>
            <w:sz w:val="24"/>
            <w:sz w:val="24"/>
            <w:szCs w:val="24"/>
            <w:vertAlign w:val="baseline"/>
          </w:rPr>
          <w:t>for</w:t>
        </w:r>
      </w:ins>
      <w:r>
        <w:rPr>
          <w:rStyle w:val="Fuentedeprrafopredeter"/>
          <w:color w:val="000000"/>
          <w:position w:val="0"/>
          <w:sz w:val="24"/>
          <w:sz w:val="24"/>
          <w:szCs w:val="24"/>
          <w:vertAlign w:val="baseline"/>
        </w:rPr>
        <w:t xml:space="preserve"> the assay. Two mL of these dilutions were centrifugated (</w:t>
      </w:r>
      <w:r>
        <w:rPr>
          <w:rStyle w:val="Fuentedeprrafopredeter"/>
          <w:color w:val="FF0000"/>
          <w:position w:val="0"/>
          <w:sz w:val="24"/>
          <w:sz w:val="24"/>
          <w:szCs w:val="24"/>
          <w:vertAlign w:val="baseline"/>
        </w:rPr>
        <w:t>condiciones??preguntar a Meriyou</w:t>
      </w:r>
      <w:r>
        <w:rPr>
          <w:rStyle w:val="Fuentedeprrafopredeter"/>
          <w:color w:val="000000"/>
          <w:position w:val="0"/>
          <w:sz w:val="24"/>
          <w:sz w:val="24"/>
          <w:szCs w:val="24"/>
          <w:vertAlign w:val="baseline"/>
        </w:rPr>
        <w:t>) and cells in the pellets were ﬁxed with 10 mL of 100% EtOH before stored at -20ºC for, at least, 24h.</w:t>
      </w:r>
    </w:p>
    <w:p>
      <w:pPr>
        <w:pStyle w:val="Ttulo3"/>
        <w:numPr>
          <w:ilvl w:val="2"/>
          <w:numId w:val="3"/>
        </w:numPr>
        <w:rPr/>
      </w:pPr>
      <w:bookmarkStart w:id="38" w:name="__RefHeading___Toc8452_2905816072"/>
      <w:bookmarkEnd w:id="38"/>
      <w:r>
        <w:rPr/>
        <w:t>Cell staining method</w:t>
      </w:r>
    </w:p>
    <w:p>
      <w:pPr>
        <w:pStyle w:val="Cuerpodetexto"/>
        <w:spacing w:lineRule="auto" w:line="360"/>
        <w:jc w:val="both"/>
        <w:rPr/>
      </w:pPr>
      <w:r>
        <w:rPr>
          <w:rStyle w:val="Fuentedeprrafopredeter"/>
          <w:color w:val="000000"/>
          <w:position w:val="0"/>
          <w:sz w:val="24"/>
          <w:sz w:val="24"/>
          <w:szCs w:val="24"/>
          <w:vertAlign w:val="baseline"/>
        </w:rPr>
        <w:t>After fixation, cell suspensions were centrifuged for 5 min at 3500 x g (room temperature) and resuspended in 1 mL of PBS, washed once with PBS and sonicated for 3 minutes in an Ultrasonic Cleaner (JSP, US21, ultrasonic power 50W), in order to eliminate cell clumps and aggregates before staining.</w:t>
      </w:r>
    </w:p>
    <w:p>
      <w:pPr>
        <w:pStyle w:val="Cuerpodetexto"/>
        <w:spacing w:lineRule="auto" w:line="360"/>
        <w:jc w:val="both"/>
        <w:rPr/>
      </w:pPr>
      <w:r>
        <w:rPr>
          <w:rStyle w:val="Fuentedeprrafopredeter"/>
          <w:color w:val="000000"/>
          <w:position w:val="0"/>
          <w:sz w:val="24"/>
          <w:sz w:val="24"/>
          <w:szCs w:val="24"/>
          <w:vertAlign w:val="baseline"/>
        </w:rPr>
        <w:t>In the staining process, 2μL of the Vibrant Dye Cycle Green (V35004, Thermo Fisher) (10 μM final stain concentration) were added to each sample and incubated 30 min (37°C) for selective DNA labeling.</w:t>
      </w:r>
      <w:del w:id="99" w:author="Unknown Author" w:date="2023-02-09T16:32:00Z">
        <w:r>
          <w:rPr>
            <w:rStyle w:val="Fuentedeprrafopredeter"/>
            <w:color w:val="000000"/>
            <w:position w:val="0"/>
            <w:sz w:val="24"/>
            <w:sz w:val="24"/>
            <w:szCs w:val="24"/>
            <w:vertAlign w:val="baseline"/>
          </w:rPr>
          <w:delText>.</w:delText>
        </w:r>
      </w:del>
      <w:r>
        <w:rPr>
          <w:rStyle w:val="Fuentedeprrafopredeter"/>
          <w:color w:val="000000"/>
          <w:position w:val="0"/>
          <w:sz w:val="24"/>
          <w:sz w:val="24"/>
          <w:szCs w:val="24"/>
          <w:vertAlign w:val="baseline"/>
        </w:rPr>
        <w:t xml:space="preserve"> After incubation, cells were washed </w:t>
      </w:r>
      <w:r>
        <w:rPr>
          <w:rStyle w:val="Fuentedeprrafopredeter"/>
          <w:color w:val="FF0000"/>
          <w:position w:val="0"/>
          <w:sz w:val="24"/>
          <w:sz w:val="24"/>
          <w:szCs w:val="24"/>
          <w:vertAlign w:val="baseline"/>
        </w:rPr>
        <w:t>(</w:t>
      </w:r>
      <w:r>
        <w:rPr>
          <w:rStyle w:val="Fuentedeprrafopredeter"/>
          <w:color w:val="FF0000"/>
          <w:position w:val="0"/>
          <w:sz w:val="24"/>
          <w:sz w:val="24"/>
          <w:szCs w:val="24"/>
          <w:highlight w:val="yellow"/>
          <w:vertAlign w:val="baseline"/>
        </w:rPr>
        <w:t>con qué??? preguntar a meriyou)</w:t>
      </w:r>
      <w:r>
        <w:rPr>
          <w:rStyle w:val="Fuentedeprrafopredeter"/>
          <w:color w:val="000000"/>
          <w:position w:val="0"/>
          <w:sz w:val="24"/>
          <w:sz w:val="24"/>
          <w:szCs w:val="24"/>
          <w:vertAlign w:val="baseline"/>
        </w:rPr>
        <w:t xml:space="preserve"> and transferred to ﬂow cytometry tubes for cell cycle analysis.</w:t>
      </w:r>
    </w:p>
    <w:p>
      <w:pPr>
        <w:pStyle w:val="Ttulo3"/>
        <w:numPr>
          <w:ilvl w:val="2"/>
          <w:numId w:val="3"/>
        </w:numPr>
        <w:rPr/>
      </w:pPr>
      <w:bookmarkStart w:id="39" w:name="__RefHeading___Toc8454_2905816072"/>
      <w:bookmarkEnd w:id="39"/>
      <w:r>
        <w:rPr/>
        <w:t>Data acquisition and processing</w:t>
      </w:r>
    </w:p>
    <w:p>
      <w:pPr>
        <w:pStyle w:val="Cuerpodetexto"/>
        <w:rPr/>
      </w:pPr>
      <w:r>
        <w:rPr>
          <w:rStyle w:val="Fuentedeprrafopredeter"/>
          <w:color w:val="000000"/>
          <w:position w:val="0"/>
          <w:sz w:val="24"/>
          <w:sz w:val="24"/>
          <w:szCs w:val="24"/>
          <w:vertAlign w:val="baseline"/>
        </w:rPr>
        <w:t>Flow Cytometry acquisition were performed with a BD FACS Canto II (BD Biosciences) where stained DNA were excited by a 488nm laser and emission was collected in a 530/30 nm PMT. Flow rate was low and linear amplification were established for the acquisition.</w:t>
      </w:r>
    </w:p>
    <w:p>
      <w:pPr>
        <w:pStyle w:val="Cuerpodetexto"/>
        <w:rPr/>
      </w:pPr>
      <w:r>
        <w:rPr>
          <w:rStyle w:val="Fuentedeprrafopredeter"/>
          <w:color w:val="000000"/>
          <w:position w:val="0"/>
          <w:sz w:val="24"/>
          <w:sz w:val="24"/>
          <w:szCs w:val="24"/>
          <w:vertAlign w:val="baseline"/>
        </w:rPr>
        <w:t xml:space="preserve">Data were analyzed using FlowJo v.10.6.1 (Becton Dickinson &amp; Company BD). Analysis was performed using one of the univariate cell cycle </w:t>
      </w:r>
      <w:ins w:id="100" w:author="Unknown Author" w:date="2023-02-09T16:32:37Z">
        <w:r>
          <w:rPr>
            <w:rStyle w:val="Fuentedeprrafopredeter"/>
            <w:color w:val="000000"/>
            <w:position w:val="0"/>
            <w:sz w:val="24"/>
            <w:sz w:val="24"/>
            <w:szCs w:val="24"/>
            <w:vertAlign w:val="baseline"/>
          </w:rPr>
          <w:t xml:space="preserve">methods provided by </w:t>
        </w:r>
      </w:ins>
      <w:del w:id="101" w:author="Unknown Author" w:date="2023-02-09T16:32:47Z">
        <w:r>
          <w:rPr>
            <w:rStyle w:val="Fuentedeprrafopredeter"/>
            <w:color w:val="000000"/>
            <w:position w:val="0"/>
            <w:sz w:val="24"/>
            <w:sz w:val="24"/>
            <w:szCs w:val="24"/>
            <w:vertAlign w:val="baseline"/>
          </w:rPr>
          <w:delText>platform that</w:delText>
        </w:r>
      </w:del>
      <w:r>
        <w:rPr>
          <w:rStyle w:val="Fuentedeprrafopredeter"/>
          <w:color w:val="000000"/>
          <w:position w:val="0"/>
          <w:sz w:val="24"/>
          <w:sz w:val="24"/>
          <w:szCs w:val="24"/>
          <w:vertAlign w:val="baseline"/>
        </w:rPr>
        <w:t xml:space="preserve"> FlowJo</w:t>
      </w:r>
      <w:del w:id="102" w:author="Unknown Author" w:date="2023-02-09T16:32:52Z">
        <w:r>
          <w:rPr>
            <w:rStyle w:val="Fuentedeprrafopredeter"/>
            <w:color w:val="000000"/>
            <w:position w:val="0"/>
            <w:sz w:val="24"/>
            <w:sz w:val="24"/>
            <w:szCs w:val="24"/>
            <w:vertAlign w:val="baseline"/>
          </w:rPr>
          <w:delText xml:space="preserve"> provides</w:delText>
        </w:r>
      </w:del>
      <w:r>
        <w:rPr>
          <w:rStyle w:val="Fuentedeprrafopredeter"/>
          <w:color w:val="000000"/>
          <w:position w:val="0"/>
          <w:sz w:val="24"/>
          <w:sz w:val="24"/>
          <w:szCs w:val="24"/>
          <w:vertAlign w:val="baseline"/>
        </w:rPr>
        <w:t>, specifically the Watson pragmatic algorithm</w:t>
      </w:r>
      <w:r>
        <w:rPr/>
        <w:t xml:space="preserve"> (Watson et al., 1987)⁠ to adjust the data to the model. </w:t>
      </w:r>
    </w:p>
    <w:p>
      <w:pPr>
        <w:pStyle w:val="Cuerpodetexto"/>
        <w:rPr/>
      </w:pPr>
      <w:r>
        <w:rPr/>
      </w:r>
    </w:p>
    <w:p>
      <w:pPr>
        <w:pStyle w:val="Ttulo2"/>
        <w:numPr>
          <w:ilvl w:val="1"/>
          <w:numId w:val="3"/>
        </w:numPr>
        <w:rPr>
          <w:sz w:val="32"/>
          <w:szCs w:val="32"/>
        </w:rPr>
      </w:pPr>
      <w:bookmarkStart w:id="40" w:name="__RefHeading___Toc134159_215731975"/>
      <w:bookmarkEnd w:id="40"/>
      <w:r>
        <w:rPr>
          <w:sz w:val="32"/>
          <w:szCs w:val="32"/>
        </w:rPr>
        <w:t>Analysis of photosynthetic activity</w:t>
      </w:r>
    </w:p>
    <w:p>
      <w:pPr>
        <w:pStyle w:val="Ttulo3"/>
        <w:numPr>
          <w:ilvl w:val="2"/>
          <w:numId w:val="3"/>
        </w:numPr>
        <w:rPr/>
      </w:pPr>
      <w:bookmarkStart w:id="41" w:name="__RefHeading___Toc8456_2905816072"/>
      <w:bookmarkEnd w:id="41"/>
      <w:r>
        <w:rPr/>
        <w:t>Sample collection</w:t>
      </w:r>
    </w:p>
    <w:p>
      <w:pPr>
        <w:pStyle w:val="Cuerpodetexto"/>
        <w:rPr>
          <w:sz w:val="24"/>
          <w:szCs w:val="24"/>
        </w:rPr>
      </w:pPr>
      <w:r>
        <w:rPr>
          <w:sz w:val="24"/>
          <w:szCs w:val="24"/>
        </w:rPr>
        <w:t>Fresh culture was harvested at the different specific times of the day. The samples were diluted 1:1 with growing medium and incubated at 20 ºC in total darkness during 10 min.</w:t>
      </w:r>
    </w:p>
    <w:p>
      <w:pPr>
        <w:pStyle w:val="Ttulo3"/>
        <w:numPr>
          <w:ilvl w:val="2"/>
          <w:numId w:val="3"/>
        </w:numPr>
        <w:rPr/>
      </w:pPr>
      <w:bookmarkStart w:id="42" w:name="__RefHeading___Toc8458_2905816072"/>
      <w:bookmarkEnd w:id="42"/>
      <w:r>
        <w:rPr/>
        <w:t>Data acquisition</w:t>
      </w:r>
    </w:p>
    <w:p>
      <w:pPr>
        <w:pStyle w:val="Cuerpodetexto"/>
        <w:rPr/>
      </w:pPr>
      <w:r>
        <w:rPr>
          <w:color w:val="000000"/>
          <w:position w:val="0"/>
          <w:sz w:val="24"/>
          <w:sz w:val="24"/>
          <w:szCs w:val="24"/>
          <w:vertAlign w:val="baseline"/>
        </w:rPr>
        <w:t>In order to analyze photosynthetic parameters, Pulse-Amplitude-Modulation PAM fluorometry measurements were performed using a Waltz DUAL-PAM-100. After</w:t>
      </w:r>
      <w:ins w:id="103" w:author="Unknown Author" w:date="2023-02-09T16:33:44Z">
        <w:r>
          <w:rPr>
            <w:color w:val="000000"/>
            <w:position w:val="0"/>
            <w:sz w:val="24"/>
            <w:sz w:val="24"/>
            <w:szCs w:val="24"/>
            <w:vertAlign w:val="baseline"/>
          </w:rPr>
          <w:t xml:space="preserve"> </w:t>
        </w:r>
      </w:ins>
      <w:del w:id="104" w:author="Unknown Author" w:date="2023-02-09T16:33:53Z">
        <w:r>
          <w:rPr>
            <w:color w:val="000000"/>
            <w:position w:val="0"/>
            <w:sz w:val="24"/>
            <w:sz w:val="24"/>
            <w:szCs w:val="24"/>
            <w:vertAlign w:val="baseline"/>
          </w:rPr>
          <w:delText xml:space="preserve"> the </w:delText>
        </w:r>
      </w:del>
      <w:r>
        <w:rPr>
          <w:color w:val="000000"/>
          <w:position w:val="0"/>
          <w:sz w:val="24"/>
          <w:sz w:val="24"/>
          <w:szCs w:val="24"/>
          <w:vertAlign w:val="baseline"/>
        </w:rPr>
        <w:t xml:space="preserve">darkness incubation, the non-actinic modulated light (450 nm, 2.8 </w:t>
      </w:r>
      <w:r>
        <w:rPr>
          <w:rStyle w:val="Fuentedeprrafopredeter"/>
          <w:color w:val="000000"/>
          <w:position w:val="0"/>
          <w:sz w:val="24"/>
          <w:sz w:val="24"/>
          <w:szCs w:val="24"/>
          <w:vertAlign w:val="baseline"/>
        </w:rPr>
        <w:t>μE m</w:t>
      </w:r>
      <w:r>
        <w:rPr>
          <w:rStyle w:val="Fuentedeprrafopredeter"/>
          <w:color w:val="000000"/>
          <w:position w:val="6"/>
          <w:sz w:val="24"/>
          <w:szCs w:val="24"/>
        </w:rPr>
        <w:t>-2</w:t>
      </w:r>
      <w:r>
        <w:rPr>
          <w:rStyle w:val="Fuentedeprrafopredeter"/>
          <w:color w:val="000000"/>
          <w:position w:val="0"/>
          <w:sz w:val="24"/>
          <w:sz w:val="24"/>
          <w:szCs w:val="24"/>
          <w:vertAlign w:val="baseline"/>
        </w:rPr>
        <w:t xml:space="preserve"> s</w:t>
      </w:r>
      <w:r>
        <w:rPr>
          <w:rStyle w:val="Fuentedeprrafopredeter"/>
          <w:color w:val="000000"/>
          <w:position w:val="6"/>
          <w:sz w:val="24"/>
          <w:szCs w:val="24"/>
        </w:rPr>
        <w:t>-1</w:t>
      </w:r>
      <w:r>
        <w:rPr>
          <w:color w:val="000000"/>
          <w:position w:val="0"/>
          <w:sz w:val="24"/>
          <w:sz w:val="24"/>
          <w:szCs w:val="24"/>
          <w:vertAlign w:val="baseline"/>
        </w:rPr>
        <w:t>) was turned on, in order to measure F</w:t>
      </w:r>
      <w:ins w:id="105" w:author="Unknown Author" w:date="2023-02-09T16:34:03Z">
        <w:r>
          <w:rPr>
            <w:color w:val="000000"/>
            <w:sz w:val="24"/>
            <w:szCs w:val="24"/>
            <w:vertAlign w:val="subscript"/>
          </w:rPr>
          <w:t>0</w:t>
        </w:r>
      </w:ins>
      <w:del w:id="106" w:author="Unknown Author" w:date="2023-02-09T16:34:01Z">
        <w:r>
          <w:rPr>
            <w:rStyle w:val="Fuentedeprrafopredeter"/>
            <w:color w:val="000000"/>
            <w:position w:val="-1"/>
            <w:sz w:val="24"/>
            <w:szCs w:val="24"/>
          </w:rPr>
          <w:delText>o</w:delText>
        </w:r>
      </w:del>
      <w:r>
        <w:rPr>
          <w:rStyle w:val="Fuentedeprrafopredeter"/>
          <w:color w:val="000000"/>
          <w:position w:val="-1"/>
          <w:sz w:val="24"/>
          <w:szCs w:val="24"/>
        </w:rPr>
        <w:t xml:space="preserve"> </w:t>
      </w:r>
      <w:r>
        <w:rPr>
          <w:color w:val="000000"/>
          <w:position w:val="0"/>
          <w:sz w:val="24"/>
          <w:sz w:val="24"/>
          <w:szCs w:val="24"/>
          <w:vertAlign w:val="baseline"/>
        </w:rPr>
        <w:t>(fluorescence basal level). Then, to determine F</w:t>
      </w:r>
      <w:r>
        <w:rPr>
          <w:rStyle w:val="Fuentedeprrafopredeter"/>
          <w:color w:val="000000"/>
          <w:sz w:val="24"/>
          <w:szCs w:val="24"/>
          <w:vertAlign w:val="subscript"/>
          <w:rPrChange w:id="0" w:author="Unknown Author" w:date="2023-02-09T16:34:17Z"/>
        </w:rPr>
        <w:t>M</w:t>
      </w:r>
      <w:r>
        <w:rPr>
          <w:rStyle w:val="Fuentedeprrafopredeter"/>
          <w:color w:val="000000"/>
          <w:position w:val="-1"/>
          <w:sz w:val="24"/>
          <w:szCs w:val="24"/>
        </w:rPr>
        <w:t xml:space="preserve"> </w:t>
      </w:r>
      <w:r>
        <w:rPr>
          <w:color w:val="000000"/>
          <w:position w:val="0"/>
          <w:sz w:val="24"/>
          <w:sz w:val="24"/>
          <w:szCs w:val="24"/>
          <w:vertAlign w:val="baseline"/>
        </w:rPr>
        <w:t>(the maximum fluorescence level), a saturating red light pulse</w:t>
      </w:r>
      <w:r>
        <w:rPr>
          <w:rStyle w:val="Fuentedeprrafopredeter"/>
          <w:color w:val="000000"/>
          <w:position w:val="0"/>
          <w:sz w:val="32"/>
          <w:sz w:val="32"/>
          <w:szCs w:val="32"/>
          <w:vertAlign w:val="baseline"/>
        </w:rPr>
        <w:t xml:space="preserve"> </w:t>
      </w:r>
      <w:r>
        <w:rPr>
          <w:color w:val="000000"/>
          <w:position w:val="0"/>
          <w:sz w:val="24"/>
          <w:sz w:val="24"/>
          <w:szCs w:val="24"/>
          <w:vertAlign w:val="baseline"/>
        </w:rPr>
        <w:t xml:space="preserve">of 655nm and 5000 </w:t>
      </w:r>
      <w:r>
        <w:rPr>
          <w:rStyle w:val="Fuentedeprrafopredeter"/>
          <w:color w:val="000000"/>
          <w:position w:val="0"/>
          <w:sz w:val="24"/>
          <w:sz w:val="24"/>
          <w:szCs w:val="24"/>
          <w:vertAlign w:val="baseline"/>
        </w:rPr>
        <w:t>μE m</w:t>
      </w:r>
      <w:r>
        <w:rPr>
          <w:rStyle w:val="Fuentedeprrafopredeter"/>
          <w:color w:val="000000"/>
          <w:position w:val="6"/>
          <w:sz w:val="24"/>
          <w:szCs w:val="24"/>
        </w:rPr>
        <w:t>-2</w:t>
      </w:r>
      <w:r>
        <w:rPr>
          <w:rStyle w:val="Fuentedeprrafopredeter"/>
          <w:color w:val="000000"/>
          <w:position w:val="0"/>
          <w:sz w:val="24"/>
          <w:sz w:val="24"/>
          <w:szCs w:val="24"/>
          <w:vertAlign w:val="baseline"/>
        </w:rPr>
        <w:t xml:space="preserve"> s</w:t>
      </w:r>
      <w:r>
        <w:rPr>
          <w:rStyle w:val="Fuentedeprrafopredeter"/>
          <w:color w:val="000000"/>
          <w:position w:val="6"/>
          <w:sz w:val="24"/>
          <w:szCs w:val="24"/>
        </w:rPr>
        <w:t>-1</w:t>
      </w:r>
      <w:r>
        <w:rPr>
          <w:rStyle w:val="Fuentedeprrafopredeter"/>
          <w:color w:val="000000"/>
          <w:position w:val="0"/>
          <w:sz w:val="24"/>
          <w:sz w:val="24"/>
          <w:szCs w:val="24"/>
          <w:vertAlign w:val="baseline"/>
        </w:rPr>
        <w:t xml:space="preserve"> </w:t>
      </w:r>
      <w:del w:id="108" w:author="Unknown Author" w:date="2023-02-09T16:34:26Z">
        <w:r>
          <w:rPr>
            <w:rStyle w:val="Fuentedeprrafopredeter"/>
            <w:color w:val="000000"/>
            <w:position w:val="0"/>
            <w:sz w:val="24"/>
            <w:sz w:val="24"/>
            <w:szCs w:val="24"/>
            <w:vertAlign w:val="baseline"/>
          </w:rPr>
          <w:delText>i</w:delText>
        </w:r>
      </w:del>
      <w:r>
        <w:rPr>
          <w:rStyle w:val="Fuentedeprrafopredeter"/>
          <w:color w:val="000000"/>
          <w:position w:val="0"/>
          <w:sz w:val="24"/>
          <w:sz w:val="24"/>
          <w:szCs w:val="24"/>
          <w:vertAlign w:val="baseline"/>
        </w:rPr>
        <w:t>was applied to the sample during 400 ms. The F</w:t>
      </w:r>
      <w:r>
        <w:rPr>
          <w:rStyle w:val="Fuentedeprrafopredeter"/>
          <w:color w:val="000000"/>
          <w:position w:val="-1"/>
          <w:sz w:val="24"/>
          <w:szCs w:val="24"/>
        </w:rPr>
        <w:t>V</w:t>
      </w:r>
      <w:r>
        <w:rPr>
          <w:rStyle w:val="Fuentedeprrafopredeter"/>
          <w:color w:val="000000"/>
          <w:position w:val="0"/>
          <w:sz w:val="24"/>
          <w:sz w:val="24"/>
          <w:szCs w:val="24"/>
          <w:vertAlign w:val="baseline"/>
        </w:rPr>
        <w:t>/F</w:t>
      </w:r>
      <w:r>
        <w:rPr>
          <w:rStyle w:val="Fuentedeprrafopredeter"/>
          <w:color w:val="000000"/>
          <w:position w:val="-1"/>
          <w:sz w:val="24"/>
          <w:szCs w:val="24"/>
        </w:rPr>
        <w:t>M</w:t>
      </w:r>
      <w:r>
        <w:rPr>
          <w:rStyle w:val="Fuentedeprrafopredeter"/>
          <w:color w:val="000000"/>
          <w:position w:val="0"/>
          <w:sz w:val="24"/>
          <w:sz w:val="24"/>
          <w:szCs w:val="24"/>
          <w:vertAlign w:val="baseline"/>
        </w:rPr>
        <w:t>, that corresponds to the maximum potential quantum efficiency of Photosystem II when all reaction centers were open, was calculated as:</w:t>
      </w:r>
    </w:p>
    <w:p>
      <w:pPr>
        <w:pStyle w:val="Cuerpodetexto"/>
        <w:jc w:val="center"/>
        <w:rPr/>
      </w:pPr>
      <w:r>
        <w:rPr/>
      </w:r>
      <m:oMath xmlns:m="http://schemas.openxmlformats.org/officeDocument/2006/math">
        <m:sSub>
          <m:e>
            <m:r>
              <w:rPr>
                <w:rFonts w:ascii="Cambria Math" w:hAnsi="Cambria Math"/>
              </w:rPr>
              <m:t xml:space="preserve">F</m:t>
            </m:r>
          </m:e>
          <m:sub>
            <m:r>
              <w:rPr>
                <w:rFonts w:ascii="Cambria Math" w:hAnsi="Cambria Math"/>
              </w:rPr>
              <m:t xml:space="preserve">V</m:t>
            </m:r>
          </m:sub>
        </m:sSub>
        <m:sSub>
          <m:e>
            <m:r>
              <w:rPr>
                <w:rFonts w:ascii="Cambria Math" w:hAnsi="Cambria Math"/>
              </w:rPr>
              <m:t xml:space="preserve">F</m:t>
            </m:r>
          </m:e>
          <m:sub>
            <m:r>
              <w:rPr>
                <w:rFonts w:ascii="Cambria Math" w:hAnsi="Cambria Math"/>
              </w:rPr>
              <m:t xml:space="preserve">M</m:t>
            </m:r>
          </m:sub>
        </m:sSub>
        <m:r>
          <w:rPr>
            <w:rFonts w:ascii="Cambria Math" w:hAnsi="Cambria Math"/>
          </w:rPr>
          <m:t xml:space="preserve">=</m:t>
        </m:r>
        <m:d>
          <m:dPr>
            <m:begChr m:val="("/>
            <m:endChr m:val=")"/>
          </m:dPr>
          <m:e>
            <m:sSub>
              <m:e>
                <m:r>
                  <w:rPr>
                    <w:rFonts w:ascii="Cambria Math" w:hAnsi="Cambria Math"/>
                  </w:rPr>
                  <m:t xml:space="preserve">F</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O</m:t>
                </m:r>
              </m:sub>
            </m:sSub>
          </m:e>
        </m:d>
        <m:sSub>
          <m:e>
            <m:r>
              <w:rPr>
                <w:rFonts w:ascii="Cambria Math" w:hAnsi="Cambria Math"/>
              </w:rPr>
              <m:t xml:space="preserve">F</m:t>
            </m:r>
          </m:e>
          <m:sub>
            <m:r>
              <w:rPr>
                <w:rFonts w:ascii="Cambria Math" w:hAnsi="Cambria Math"/>
              </w:rPr>
              <m:t xml:space="preserve">M</m:t>
            </m:r>
          </m:sub>
        </m:sSub>
      </m:oMath>
    </w:p>
    <w:p>
      <w:pPr>
        <w:pStyle w:val="Cuerpodetexto"/>
        <w:jc w:val="center"/>
        <w:rPr>
          <w:rFonts w:ascii="Liberation Sans" w:hAnsi="Liberation Sans"/>
          <w:color w:val="000000"/>
          <w:position w:val="0"/>
          <w:sz w:val="24"/>
          <w:sz w:val="24"/>
          <w:szCs w:val="24"/>
          <w:vertAlign w:val="baseline"/>
        </w:rPr>
      </w:pPr>
      <w:r>
        <w:rPr>
          <w:color w:val="000000"/>
          <w:position w:val="0"/>
          <w:sz w:val="24"/>
          <w:sz w:val="24"/>
          <w:szCs w:val="24"/>
          <w:vertAlign w:val="baseline"/>
        </w:rPr>
      </w:r>
    </w:p>
    <w:p>
      <w:pPr>
        <w:pStyle w:val="Ttulo2"/>
        <w:numPr>
          <w:ilvl w:val="1"/>
          <w:numId w:val="3"/>
        </w:numPr>
        <w:rPr>
          <w:sz w:val="32"/>
          <w:szCs w:val="32"/>
        </w:rPr>
      </w:pPr>
      <w:bookmarkStart w:id="43" w:name="__RefHeading___Toc29093_2905816072"/>
      <w:bookmarkEnd w:id="43"/>
      <w:r>
        <w:rPr>
          <w:sz w:val="32"/>
          <w:szCs w:val="32"/>
        </w:rPr>
        <w:t>Analytical determinations</w:t>
      </w:r>
    </w:p>
    <w:p>
      <w:pPr>
        <w:pStyle w:val="Ttulo3"/>
        <w:numPr>
          <w:ilvl w:val="2"/>
          <w:numId w:val="3"/>
        </w:numPr>
        <w:rPr/>
      </w:pPr>
      <w:bookmarkStart w:id="44" w:name="__RefHeading___Toc29095_2905816072"/>
      <w:bookmarkEnd w:id="44"/>
      <w:r>
        <w:rPr/>
        <w:t>Sample collection</w:t>
      </w:r>
    </w:p>
    <w:p>
      <w:pPr>
        <w:pStyle w:val="Cuerpodetexto"/>
        <w:jc w:val="both"/>
        <w:rPr/>
      </w:pPr>
      <w:r>
        <w:rPr/>
        <w:t xml:space="preserve">At each time point, 50 mL of fresh culture was harvested and centrifuged at 7000 x g </w:t>
      </w:r>
      <w:r>
        <w:rPr>
          <w:rStyle w:val="Fuentedeprrafopredeter"/>
          <w:color w:val="C9211E"/>
        </w:rPr>
        <w:t>10 min</w:t>
      </w:r>
      <w:r>
        <w:rPr/>
        <w:t>. Then pellets were washed with 1% ammonium formiate (p/v) to eliminate salts from the growing medium and lyophilized.</w:t>
      </w:r>
    </w:p>
    <w:p>
      <w:pPr>
        <w:pStyle w:val="Ttulo3"/>
        <w:numPr>
          <w:ilvl w:val="2"/>
          <w:numId w:val="3"/>
        </w:numPr>
        <w:rPr/>
      </w:pPr>
      <w:bookmarkStart w:id="45" w:name="__RefHeading___Toc31202_448844389"/>
      <w:bookmarkEnd w:id="45"/>
      <w:r>
        <w:rPr/>
        <w:t xml:space="preserve">Starch Content </w:t>
      </w:r>
    </w:p>
    <w:p>
      <w:pPr>
        <w:pStyle w:val="Ttulo4"/>
        <w:numPr>
          <w:ilvl w:val="3"/>
          <w:numId w:val="3"/>
        </w:numPr>
        <w:rPr/>
      </w:pPr>
      <w:bookmarkStart w:id="46" w:name="__RefHeading___Toc29097_2905816072"/>
      <w:bookmarkEnd w:id="46"/>
      <w:r>
        <w:rPr/>
        <w:t xml:space="preserve">Cell disruption </w:t>
      </w:r>
    </w:p>
    <w:p>
      <w:pPr>
        <w:pStyle w:val="Cuerpodetexto"/>
        <w:jc w:val="both"/>
        <w:rPr/>
      </w:pPr>
      <w:r>
        <w:rPr>
          <w:color w:val="000000"/>
          <w:position w:val="0"/>
          <w:sz w:val="24"/>
          <w:sz w:val="24"/>
          <w:szCs w:val="24"/>
          <w:vertAlign w:val="baseline"/>
        </w:rPr>
        <w:t>Approximately 2-3 mg of lyophilized biomass were added to hermetic tubes containing 1 m</w:t>
      </w:r>
      <w:r>
        <w:rPr>
          <w:rStyle w:val="Fuentedeprrafopredeter"/>
          <w:color w:val="000000"/>
          <w:position w:val="0"/>
          <w:sz w:val="24"/>
          <w:sz w:val="24"/>
          <w:szCs w:val="24"/>
          <w:vertAlign w:val="baseline"/>
        </w:rPr>
        <w:t>L of glass beads (0.25–0.3 mm diameter) and 2 mL of chloroform:methanol (2:1)</w:t>
      </w:r>
      <w:r>
        <w:rPr>
          <w:rStyle w:val="Fuentedeprrafopredeter"/>
          <w:color w:val="C9211E"/>
          <w:position w:val="0"/>
          <w:sz w:val="24"/>
          <w:sz w:val="24"/>
          <w:szCs w:val="24"/>
          <w:vertAlign w:val="baseline"/>
        </w:rPr>
        <w:t>.</w:t>
      </w:r>
      <w:r>
        <w:rPr>
          <w:rStyle w:val="Fuentedeprrafopredeter"/>
          <w:color w:val="000000"/>
          <w:position w:val="0"/>
          <w:sz w:val="24"/>
          <w:sz w:val="24"/>
          <w:szCs w:val="24"/>
          <w:vertAlign w:val="baseline"/>
        </w:rPr>
        <w:t xml:space="preserve"> Three disrupting cycles (60 s agitation - 60 s incubation on ice) were applied using Mini-Beadbeater (BioSpec Products). Then cellular extracts were separated from the beads and saved in new tubes. Cellular extracts were centrifuged for 4 min at 13000 x g and the supernatant was discarded. The addition of chloroform:methanol (2:1) and centrifugation steps were repeated until the pellets were white in order to ensure the elimination of pigments and lipids that could disturb the determination process. Finally, pigment free pellets were dried.</w:t>
      </w:r>
    </w:p>
    <w:p>
      <w:pPr>
        <w:pStyle w:val="Ttulo4"/>
        <w:numPr>
          <w:ilvl w:val="3"/>
          <w:numId w:val="3"/>
        </w:numPr>
        <w:rPr/>
      </w:pPr>
      <w:bookmarkStart w:id="47" w:name="__RefHeading___Toc29099_2905816072"/>
      <w:bookmarkEnd w:id="47"/>
      <w:r>
        <w:rPr/>
        <w:t>Starch solubilization and digestion</w:t>
      </w:r>
    </w:p>
    <w:p>
      <w:pPr>
        <w:pStyle w:val="Cuerpodetexto"/>
        <w:rPr/>
      </w:pPr>
      <w:ins w:id="109" w:author="Unknown Author" w:date="2023-02-09T16:36:18Z">
        <w:r>
          <w:rPr/>
          <w:t xml:space="preserve">The </w:t>
        </w:r>
      </w:ins>
      <w:del w:id="110" w:author="Unknown Author" w:date="2023-02-09T16:36:20Z">
        <w:r>
          <w:rPr/>
          <w:delText>P</w:delText>
        </w:r>
      </w:del>
      <w:ins w:id="111" w:author="Unknown Author" w:date="2023-02-09T16:36:21Z">
        <w:r>
          <w:rPr/>
          <w:t>p</w:t>
        </w:r>
      </w:ins>
      <w:r>
        <w:rPr/>
        <w:t xml:space="preserve">roposed protocol for plants in </w:t>
      </w:r>
      <w:r>
        <w:rPr>
          <w:position w:val="0"/>
          <w:sz w:val="24"/>
          <w:sz w:val="24"/>
          <w:vertAlign w:val="baseline"/>
        </w:rPr>
        <w:t>(Rufty &amp; Huber, 1983)</w:t>
      </w:r>
      <w:r>
        <w:rPr/>
        <w:t xml:space="preserve">⁠ was adapted to </w:t>
      </w:r>
      <w:r>
        <w:rPr>
          <w:i/>
          <w:iCs/>
        </w:rPr>
        <w:t>Ostreococcus tauri.</w:t>
      </w:r>
    </w:p>
    <w:p>
      <w:pPr>
        <w:pStyle w:val="Cuerpodetexto"/>
        <w:rPr/>
      </w:pPr>
      <w:r>
        <w:rPr>
          <w:rStyle w:val="Fuentedeprrafopredeter"/>
          <w:color w:val="000000"/>
        </w:rPr>
        <w:t>Starch granules in dry pellets were alkaline solubilized with 1mL of 0.2 M KOH and heated at 100 ºC. After 30 min, samples were gradually cooled and pH was adjusted to 5.0 adding 300 μL of 1 M acetic acid.</w:t>
      </w:r>
    </w:p>
    <w:p>
      <w:pPr>
        <w:pStyle w:val="Cuerpodetexto"/>
        <w:jc w:val="both"/>
        <w:rPr/>
      </w:pPr>
      <w:r>
        <w:rPr>
          <w:rStyle w:val="Fuentedeprrafopredeter"/>
          <w:i w:val="false"/>
          <w:iCs w:val="false"/>
          <w:color w:val="000000"/>
          <w:position w:val="0"/>
          <w:sz w:val="24"/>
          <w:sz w:val="24"/>
          <w:szCs w:val="24"/>
          <w:vertAlign w:val="baseline"/>
        </w:rPr>
        <w:t xml:space="preserve">To starch digestion, 7.4 U of α-amylase were added and incubated 30 min at 37 ºC,  breaking down starch in small linear and branched oligosaccharides. After that, </w:t>
      </w:r>
      <w:r>
        <w:rPr>
          <w:rStyle w:val="Nfasis"/>
          <w:i w:val="false"/>
          <w:iCs w:val="false"/>
          <w:color w:val="000000"/>
          <w:position w:val="0"/>
          <w:sz w:val="24"/>
          <w:sz w:val="24"/>
          <w:szCs w:val="24"/>
          <w:vertAlign w:val="baseline"/>
        </w:rPr>
        <w:t>5 U of</w:t>
      </w:r>
      <w:r>
        <w:rPr>
          <w:rStyle w:val="Fuentedeprrafopredeter"/>
          <w:i w:val="false"/>
          <w:iCs w:val="false"/>
          <w:color w:val="000000"/>
          <w:position w:val="0"/>
          <w:sz w:val="24"/>
          <w:sz w:val="24"/>
          <w:szCs w:val="24"/>
          <w:vertAlign w:val="baseline"/>
        </w:rPr>
        <w:t xml:space="preserve"> amyloglucosidase were added and incubated 1-2 h at 55 ºC releasing glucose residues</w:t>
      </w:r>
      <w:del w:id="112" w:author="Unknown Author" w:date="2023-02-09T16:36:57Z">
        <w:r>
          <w:rPr>
            <w:rStyle w:val="Fuentedeprrafopredeter"/>
            <w:i w:val="false"/>
            <w:iCs w:val="false"/>
            <w:color w:val="000000"/>
            <w:position w:val="0"/>
            <w:sz w:val="24"/>
            <w:sz w:val="24"/>
            <w:szCs w:val="24"/>
            <w:vertAlign w:val="baseline"/>
          </w:rPr>
          <w:delText xml:space="preserve"> </w:delText>
        </w:r>
      </w:del>
      <w:r>
        <w:rPr>
          <w:rStyle w:val="Nfasis"/>
          <w:i w:val="false"/>
          <w:iCs w:val="false"/>
          <w:color w:val="000000"/>
          <w:position w:val="0"/>
          <w:sz w:val="24"/>
          <w:sz w:val="24"/>
          <w:szCs w:val="24"/>
          <w:vertAlign w:val="baseline"/>
        </w:rPr>
        <w:t>. Finally, in order to stop enzymatic reaction, the samples were incubated at 100 ºC 2 min and centrifuged at 13000 x g for 10 min discarding pellet. Enzymes were prepared in 0.1 M of sodium acetate pH 4.5.</w:t>
      </w:r>
    </w:p>
    <w:p>
      <w:pPr>
        <w:pStyle w:val="Ttulo4"/>
        <w:numPr>
          <w:ilvl w:val="3"/>
          <w:numId w:val="3"/>
        </w:numPr>
        <w:rPr/>
      </w:pPr>
      <w:bookmarkStart w:id="48" w:name="__RefHeading___Toc29101_2905816072"/>
      <w:bookmarkEnd w:id="48"/>
      <w:r>
        <w:rPr>
          <w:rStyle w:val="Destacado"/>
          <w:i w:val="false"/>
          <w:iCs w:val="false"/>
        </w:rPr>
        <w:t>Spectrophotometric quantification</w:t>
      </w:r>
    </w:p>
    <w:p>
      <w:pPr>
        <w:pStyle w:val="Cuerpodetexto"/>
        <w:rPr/>
      </w:pPr>
      <w:r>
        <w:rPr>
          <w:rStyle w:val="Destacado"/>
          <w:i w:val="false"/>
          <w:iCs w:val="false"/>
        </w:rPr>
        <w:t xml:space="preserve">The quantification of released glucose residues from starch was achieved following </w:t>
      </w:r>
      <w:r>
        <w:rPr>
          <w:rStyle w:val="Destacado"/>
          <w:i w:val="false"/>
          <w:iCs w:val="false"/>
          <w:position w:val="0"/>
          <w:sz w:val="24"/>
          <w:sz w:val="24"/>
          <w:vertAlign w:val="baseline"/>
        </w:rPr>
        <w:t>(Rufty &amp; Huber, 1983)</w:t>
      </w:r>
      <w:r>
        <w:rPr>
          <w:rStyle w:val="Destacado"/>
          <w:i w:val="false"/>
          <w:iCs w:val="false"/>
        </w:rPr>
        <w:t xml:space="preserve">⁠ protocol. </w:t>
      </w:r>
      <w:r>
        <w:rPr>
          <w:rStyle w:val="Nfasis"/>
          <w:i w:val="false"/>
          <w:iCs w:val="false"/>
        </w:rPr>
        <w:t>The method combined two enzymatic activities: hexoquinase, that phosphorylated glucose residues, and glucose-6-phosphate dehydrogenase (G6PDH) that reduced NAD</w:t>
      </w:r>
      <w:r>
        <w:rPr>
          <w:rStyle w:val="Nfasis"/>
          <w:i w:val="false"/>
          <w:iCs w:val="false"/>
          <w:position w:val="6"/>
          <w:sz w:val="16"/>
        </w:rPr>
        <w:t>+</w:t>
      </w:r>
      <w:r>
        <w:rPr>
          <w:rStyle w:val="Nfasis"/>
          <w:i w:val="false"/>
          <w:iCs w:val="false"/>
        </w:rPr>
        <w:t xml:space="preserve"> oxidizing the phosphorylated glucose. NADH generated could be measured at 340 nm and cor</w:t>
      </w:r>
      <w:ins w:id="113" w:author="Unknown Author" w:date="2023-02-09T16:37:35Z">
        <w:r>
          <w:rPr>
            <w:rStyle w:val="Nfasis"/>
            <w:i w:val="false"/>
            <w:iCs w:val="false"/>
          </w:rPr>
          <w:t>r</w:t>
        </w:r>
      </w:ins>
      <w:r>
        <w:rPr>
          <w:rStyle w:val="Nfasis"/>
          <w:i w:val="false"/>
          <w:iCs w:val="false"/>
        </w:rPr>
        <w:t>elated to glucose concentration in a ratio 1:1 (Fig. 11).</w:t>
      </w:r>
    </w:p>
    <w:p>
      <w:pPr>
        <w:pStyle w:val="Cuerpodetexto"/>
        <w:rPr>
          <w:rStyle w:val="Destacado"/>
          <w:i w:val="false"/>
          <w:i w:val="false"/>
          <w:iCs w:val="false"/>
        </w:rPr>
      </w:pPr>
      <w:r>
        <w:rPr>
          <w:i w:val="false"/>
          <w:iCs w:val="false"/>
        </w:rPr>
        <mc:AlternateContent>
          <mc:Choice Requires="wps">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3305" cy="1988185"/>
                <wp:effectExtent l="0" t="0" r="0" b="0"/>
                <wp:wrapSquare wrapText="largest"/>
                <wp:docPr id="26" name="Marco14"/>
                <a:graphic xmlns:a="http://schemas.openxmlformats.org/drawingml/2006/main">
                  <a:graphicData uri="http://schemas.microsoft.com/office/word/2010/wordprocessingShape">
                    <wps:wsp>
                      <wps:cNvSpPr/>
                      <wps:spPr>
                        <a:xfrm>
                          <a:off x="0" y="0"/>
                          <a:ext cx="6122520" cy="198756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color w:val="000000"/>
                                <w:sz w:val="20"/>
                              </w:rPr>
                              <w:t>Figure 11: Enzymatic activities that link NADH production to glucose residues released from starch.</w:t>
                            </w:r>
                          </w:p>
                        </w:txbxContent>
                      </wps:txbx>
                      <wps:bodyPr lIns="0" rIns="0" tIns="0" bIns="0">
                        <a:noAutofit/>
                      </wps:bodyPr>
                    </wps:wsp>
                  </a:graphicData>
                </a:graphic>
              </wp:anchor>
            </w:drawing>
          </mc:Choice>
          <mc:Fallback>
            <w:pict>
              <v:rect id="shape_0" ID="Marco14" stroked="f" style="position:absolute;margin-left:-0.1pt;margin-top:0.05pt;width:482.05pt;height:156.45pt;mso-position-horizontal:center">
                <w10:wrap type="square"/>
                <v:fill o:detectmouseclick="t" on="false"/>
                <v:stroke color="#3465a4" joinstyle="round" endcap="flat"/>
                <v:textbox>
                  <w:txbxContent>
                    <w:p>
                      <w:pPr>
                        <w:pStyle w:val="Contenidodelmarco"/>
                        <w:overflowPunct w:val="true"/>
                        <w:spacing w:before="120" w:after="120"/>
                        <w:rPr/>
                      </w:pPr>
                      <w:r>
                        <w:rPr>
                          <w:color w:val="000000"/>
                          <w:sz w:val="20"/>
                        </w:rPr>
                        <w:t>Figure 11: Enzymatic activities that link NADH production to glucose residues released from starch.</w:t>
                      </w:r>
                    </w:p>
                  </w:txbxContent>
                </v:textbox>
              </v:rect>
            </w:pict>
          </mc:Fallback>
        </mc:AlternateContent>
      </w:r>
    </w:p>
    <w:p>
      <w:pPr>
        <w:pStyle w:val="Cuerpodetexto"/>
        <w:jc w:val="both"/>
        <w:rPr/>
      </w:pPr>
      <w:r>
        <w:rPr>
          <w:rStyle w:val="Destacado"/>
          <w:i w:val="false"/>
          <w:iCs w:val="false"/>
          <w:color w:val="000000"/>
          <w:position w:val="0"/>
          <w:sz w:val="24"/>
          <w:sz w:val="24"/>
          <w:szCs w:val="24"/>
          <w:vertAlign w:val="baseline"/>
        </w:rPr>
        <w:t>To achieve that measurement, quartz spectrophotometer cuvettes were used containing:</w:t>
      </w:r>
    </w:p>
    <w:p>
      <w:pPr>
        <w:pStyle w:val="Cuerpodetexto"/>
        <w:numPr>
          <w:ilvl w:val="0"/>
          <w:numId w:val="4"/>
        </w:numPr>
        <w:jc w:val="both"/>
        <w:rPr/>
      </w:pPr>
      <w:r>
        <w:rPr>
          <w:rStyle w:val="Destacado"/>
          <w:i w:val="false"/>
          <w:iCs w:val="false"/>
          <w:color w:val="000000"/>
          <w:position w:val="0"/>
          <w:sz w:val="24"/>
          <w:sz w:val="24"/>
          <w:szCs w:val="24"/>
          <w:vertAlign w:val="baseline"/>
        </w:rPr>
        <w:t>100 μL of the sample</w:t>
      </w:r>
    </w:p>
    <w:p>
      <w:pPr>
        <w:pStyle w:val="Cuerpodetexto"/>
        <w:numPr>
          <w:ilvl w:val="0"/>
          <w:numId w:val="4"/>
        </w:numPr>
        <w:jc w:val="both"/>
        <w:rPr/>
      </w:pPr>
      <w:r>
        <w:rPr>
          <w:rStyle w:val="Destacado"/>
          <w:i w:val="false"/>
          <w:iCs w:val="false"/>
          <w:color w:val="000000"/>
          <w:position w:val="0"/>
          <w:sz w:val="24"/>
          <w:sz w:val="24"/>
          <w:szCs w:val="24"/>
          <w:vertAlign w:val="baseline"/>
        </w:rPr>
        <w:t>500 μL of hexoquinase buffer (100mM HEPES pH 7.7, 10 mM MgCl</w:t>
      </w:r>
      <w:r>
        <w:rPr>
          <w:rStyle w:val="Destacado"/>
          <w:i w:val="false"/>
          <w:iCs w:val="false"/>
          <w:color w:val="000000"/>
          <w:sz w:val="24"/>
          <w:szCs w:val="24"/>
          <w:vertAlign w:val="subscript"/>
        </w:rPr>
        <w:t>2</w:t>
      </w:r>
      <w:r>
        <w:rPr>
          <w:rStyle w:val="Destacado"/>
          <w:i w:val="false"/>
          <w:iCs w:val="false"/>
          <w:color w:val="000000"/>
          <w:position w:val="0"/>
          <w:sz w:val="24"/>
          <w:sz w:val="24"/>
          <w:szCs w:val="24"/>
          <w:vertAlign w:val="baseline"/>
        </w:rPr>
        <w:t>, 0.04% BSA p/v, 1mM DTT)</w:t>
      </w:r>
    </w:p>
    <w:p>
      <w:pPr>
        <w:pStyle w:val="Cuerpodetexto"/>
        <w:numPr>
          <w:ilvl w:val="0"/>
          <w:numId w:val="4"/>
        </w:numPr>
        <w:jc w:val="both"/>
        <w:rPr/>
      </w:pPr>
      <w:r>
        <w:rPr>
          <w:rStyle w:val="Destacado"/>
          <w:i w:val="false"/>
          <w:iCs w:val="false"/>
          <w:color w:val="000000"/>
          <w:position w:val="0"/>
          <w:sz w:val="24"/>
          <w:sz w:val="24"/>
          <w:szCs w:val="24"/>
          <w:vertAlign w:val="baseline"/>
        </w:rPr>
        <w:t>100 μL of ATP mix (containing 10mM ATP diluted in Hepes 100 mM ph 7.7)</w:t>
      </w:r>
    </w:p>
    <w:p>
      <w:pPr>
        <w:pStyle w:val="Cuerpodetexto"/>
        <w:numPr>
          <w:ilvl w:val="0"/>
          <w:numId w:val="4"/>
        </w:numPr>
        <w:jc w:val="both"/>
        <w:rPr/>
      </w:pPr>
      <w:r>
        <w:rPr>
          <w:rStyle w:val="Destacado"/>
          <w:i w:val="false"/>
          <w:iCs w:val="false"/>
          <w:color w:val="000000"/>
          <w:position w:val="0"/>
          <w:sz w:val="24"/>
          <w:sz w:val="24"/>
          <w:szCs w:val="24"/>
          <w:vertAlign w:val="baseline"/>
        </w:rPr>
        <w:t>100 μL of NAD+ mix (containing 4 mM NAD+ diluted in Hepes 100 mM ph 7.7)</w:t>
      </w:r>
    </w:p>
    <w:p>
      <w:pPr>
        <w:pStyle w:val="Cuerpodetexto"/>
        <w:numPr>
          <w:ilvl w:val="0"/>
          <w:numId w:val="4"/>
        </w:numPr>
        <w:jc w:val="both"/>
        <w:rPr/>
      </w:pPr>
      <w:r>
        <w:rPr>
          <w:rStyle w:val="Destacado"/>
          <w:i w:val="false"/>
          <w:iCs w:val="false"/>
          <w:color w:val="000000"/>
          <w:position w:val="0"/>
          <w:sz w:val="24"/>
          <w:sz w:val="24"/>
          <w:szCs w:val="24"/>
          <w:vertAlign w:val="baseline"/>
        </w:rPr>
        <w:t>2 μL of 2.5 U μL</w:t>
      </w:r>
      <w:r>
        <w:rPr>
          <w:rStyle w:val="Destacado"/>
          <w:i w:val="false"/>
          <w:iCs w:val="false"/>
          <w:color w:val="000000"/>
          <w:sz w:val="24"/>
          <w:szCs w:val="24"/>
          <w:vertAlign w:val="superscript"/>
        </w:rPr>
        <w:t>-1</w:t>
      </w:r>
      <w:r>
        <w:rPr>
          <w:rStyle w:val="Destacado"/>
          <w:i w:val="false"/>
          <w:iCs w:val="false"/>
          <w:color w:val="000000"/>
          <w:position w:val="0"/>
          <w:sz w:val="24"/>
          <w:sz w:val="24"/>
          <w:szCs w:val="24"/>
          <w:vertAlign w:val="baseline"/>
        </w:rPr>
        <w:t xml:space="preserve"> glucose-6-phosphate dehydrogenase </w:t>
      </w:r>
    </w:p>
    <w:p>
      <w:pPr>
        <w:pStyle w:val="Cuerpodetexto"/>
        <w:numPr>
          <w:ilvl w:val="0"/>
          <w:numId w:val="4"/>
        </w:numPr>
        <w:jc w:val="both"/>
        <w:rPr/>
      </w:pPr>
      <w:r>
        <w:rPr>
          <w:rStyle w:val="Destacado"/>
          <w:i w:val="false"/>
          <w:iCs w:val="false"/>
          <w:color w:val="000000"/>
          <w:position w:val="0"/>
          <w:sz w:val="24"/>
          <w:sz w:val="24"/>
          <w:szCs w:val="24"/>
          <w:vertAlign w:val="baseline"/>
        </w:rPr>
        <w:t xml:space="preserve">200 μL of destile water. </w:t>
      </w:r>
    </w:p>
    <w:p>
      <w:pPr>
        <w:pStyle w:val="Cuerpodetexto"/>
        <w:jc w:val="both"/>
        <w:rPr/>
      </w:pPr>
      <w:r>
        <w:rPr>
          <w:rStyle w:val="Nfasis"/>
          <w:i w:val="false"/>
          <w:iCs w:val="false"/>
          <w:color w:val="000000"/>
          <w:position w:val="0"/>
          <w:sz w:val="24"/>
          <w:sz w:val="24"/>
          <w:szCs w:val="24"/>
          <w:vertAlign w:val="baseline"/>
        </w:rPr>
        <w:t>The absorbance of that mixture was measured at 340 nm followed by the addition of 5 μL of 1 U μL</w:t>
      </w:r>
      <w:r>
        <w:rPr>
          <w:rStyle w:val="Nfasis"/>
          <w:i w:val="false"/>
          <w:iCs w:val="false"/>
          <w:color w:val="000000"/>
          <w:position w:val="6"/>
          <w:sz w:val="24"/>
          <w:szCs w:val="24"/>
        </w:rPr>
        <w:t xml:space="preserve">-1 </w:t>
      </w:r>
      <w:r>
        <w:rPr>
          <w:rStyle w:val="Nfasis"/>
          <w:i w:val="false"/>
          <w:iCs w:val="false"/>
          <w:color w:val="000000"/>
          <w:position w:val="0"/>
          <w:sz w:val="24"/>
          <w:sz w:val="24"/>
          <w:szCs w:val="24"/>
          <w:vertAlign w:val="baseline"/>
        </w:rPr>
        <w:t>hexoquinase enzyme and the incubation at 27 ºC for 20 min. After that, a second measure</w:t>
      </w:r>
      <w:ins w:id="114" w:author="Unknown Author" w:date="2023-02-09T16:38:07Z">
        <w:r>
          <w:rPr>
            <w:rStyle w:val="Nfasis"/>
            <w:i w:val="false"/>
            <w:iCs w:val="false"/>
            <w:color w:val="000000"/>
            <w:position w:val="0"/>
            <w:sz w:val="24"/>
            <w:sz w:val="24"/>
            <w:szCs w:val="24"/>
            <w:vertAlign w:val="baseline"/>
          </w:rPr>
          <w:t>ment</w:t>
        </w:r>
      </w:ins>
      <w:r>
        <w:rPr>
          <w:rStyle w:val="Nfasis"/>
          <w:i w:val="false"/>
          <w:iCs w:val="false"/>
          <w:color w:val="000000"/>
          <w:position w:val="0"/>
          <w:sz w:val="24"/>
          <w:sz w:val="24"/>
          <w:szCs w:val="24"/>
          <w:vertAlign w:val="baseline"/>
        </w:rPr>
        <w:t xml:space="preserve"> allowed to determine the amount of NADH produced during the reaction. NADH absorbance was related to the amount of glucose residues and consequently to the initial amount of starch in each the sample from calibration curves with commercial starch.</w:t>
      </w:r>
    </w:p>
    <w:p>
      <w:pPr>
        <w:pStyle w:val="Ttulo3"/>
        <w:numPr>
          <w:ilvl w:val="2"/>
          <w:numId w:val="3"/>
        </w:numPr>
        <w:rPr/>
      </w:pPr>
      <w:bookmarkStart w:id="49" w:name="__RefHeading___Toc134161_215731975"/>
      <w:bookmarkEnd w:id="49"/>
      <w:r>
        <w:rPr/>
        <w:t xml:space="preserve">Carotenoid Content </w:t>
      </w:r>
    </w:p>
    <w:p>
      <w:pPr>
        <w:pStyle w:val="Ttulo4"/>
        <w:numPr>
          <w:ilvl w:val="3"/>
          <w:numId w:val="3"/>
        </w:numPr>
        <w:rPr/>
      </w:pPr>
      <w:bookmarkStart w:id="50" w:name="__RefHeading___Toc75128_2905816072"/>
      <w:bookmarkEnd w:id="50"/>
      <w:r>
        <w:rPr/>
        <w:t>Cell disruption</w:t>
      </w:r>
    </w:p>
    <w:p>
      <w:pPr>
        <w:pStyle w:val="Cuerpodetexto"/>
        <w:jc w:val="both"/>
        <w:rPr/>
      </w:pPr>
      <w:r>
        <w:rPr>
          <w:color w:val="000000"/>
          <w:position w:val="0"/>
          <w:sz w:val="24"/>
          <w:sz w:val="24"/>
          <w:szCs w:val="24"/>
          <w:vertAlign w:val="baseline"/>
        </w:rPr>
        <w:t xml:space="preserve">Four milligrams of lyophilized biomass </w:t>
      </w:r>
      <w:r>
        <w:rPr>
          <w:rStyle w:val="Fuentedeprrafopredeter"/>
          <w:color w:val="000000"/>
          <w:position w:val="0"/>
          <w:sz w:val="24"/>
          <w:sz w:val="24"/>
          <w:szCs w:val="24"/>
          <w:vertAlign w:val="baseline"/>
        </w:rPr>
        <w:t xml:space="preserve">were added to </w:t>
      </w:r>
      <w:ins w:id="115" w:author="Unknown Author" w:date="2023-02-13T07:07:17Z">
        <w:r>
          <w:rPr>
            <w:rStyle w:val="Fuentedeprrafopredeter"/>
            <w:color w:val="000000"/>
            <w:position w:val="0"/>
            <w:sz w:val="24"/>
            <w:sz w:val="24"/>
            <w:szCs w:val="24"/>
            <w:vertAlign w:val="baseline"/>
          </w:rPr>
          <w:t xml:space="preserve">a </w:t>
        </w:r>
      </w:ins>
      <w:r>
        <w:rPr>
          <w:rStyle w:val="Fuentedeprrafopredeter"/>
          <w:color w:val="000000"/>
          <w:position w:val="0"/>
          <w:sz w:val="24"/>
          <w:sz w:val="24"/>
          <w:szCs w:val="24"/>
          <w:vertAlign w:val="baseline"/>
        </w:rPr>
        <w:t>hermetic tube containing 1 mL of glass beads (0.25–0.3 mm diameter) and 1 mL of pure acetone. Three disrupting cycles (60 s agitation – 60 s incubation on ice) were applied using Mini-Beadbeater (BioSpec Products).</w:t>
      </w:r>
    </w:p>
    <w:p>
      <w:pPr>
        <w:pStyle w:val="Ttulo4"/>
        <w:numPr>
          <w:ilvl w:val="3"/>
          <w:numId w:val="3"/>
        </w:numPr>
        <w:rPr/>
      </w:pPr>
      <w:bookmarkStart w:id="51" w:name="__RefHeading___Toc75130_2905816072"/>
      <w:bookmarkEnd w:id="51"/>
      <w:r>
        <w:rPr/>
        <w:t>Carotenoids extraction</w:t>
      </w:r>
    </w:p>
    <w:p>
      <w:pPr>
        <w:pStyle w:val="Cuerpodetexto"/>
        <w:rPr/>
      </w:pPr>
      <w:r>
        <w:rPr/>
        <w:t>Carotenoids extraction was achieved following</w:t>
      </w:r>
      <w:ins w:id="116" w:author="Unknown Author" w:date="2023-02-13T07:38:34Z">
        <w:r>
          <w:rPr/>
          <w:t xml:space="preserve"> the method proposed by</w:t>
        </w:r>
      </w:ins>
      <w:r>
        <w:rPr/>
        <w:t xml:space="preserve"> </w:t>
      </w:r>
      <w:r>
        <w:rPr>
          <w:position w:val="0"/>
          <w:sz w:val="24"/>
          <w:sz w:val="24"/>
          <w:vertAlign w:val="baseline"/>
        </w:rPr>
        <w:t>(Del Campo et al., 2004)</w:t>
      </w:r>
      <w:r>
        <w:rPr/>
        <w:t xml:space="preserve">⁠ </w:t>
      </w:r>
      <w:del w:id="117" w:author="Unknown Author" w:date="2023-02-13T07:38:42Z">
        <w:r>
          <w:rPr/>
          <w:delText xml:space="preserve"> method</w:delText>
        </w:r>
      </w:del>
      <w:del w:id="118" w:author="Unknown Author" w:date="2023-02-13T07:07:54Z">
        <w:r>
          <w:rPr/>
          <w:delText>proposed</w:delText>
        </w:r>
      </w:del>
      <w:r>
        <w:rPr/>
        <w:t>.  Darkness was maintained during the entire process to avoid pigments degradation.</w:t>
      </w:r>
    </w:p>
    <w:p>
      <w:pPr>
        <w:pStyle w:val="Cuerpodetexto"/>
        <w:rPr/>
      </w:pPr>
      <w:r>
        <w:rPr>
          <w:rStyle w:val="Fuentedeprrafopredeter"/>
          <w:color w:val="000000"/>
          <w:position w:val="0"/>
          <w:sz w:val="24"/>
          <w:sz w:val="24"/>
          <w:szCs w:val="24"/>
          <w:vertAlign w:val="baseline"/>
        </w:rPr>
        <w:t xml:space="preserve">After centrifugation </w:t>
      </w:r>
      <w:ins w:id="119" w:author="Unknown Author" w:date="2023-02-13T07:08:02Z">
        <w:r>
          <w:rPr>
            <w:rStyle w:val="Fuentedeprrafopredeter"/>
            <w:color w:val="000000"/>
            <w:position w:val="0"/>
            <w:sz w:val="24"/>
            <w:sz w:val="24"/>
            <w:szCs w:val="24"/>
            <w:vertAlign w:val="baseline"/>
          </w:rPr>
          <w:t xml:space="preserve">for </w:t>
        </w:r>
      </w:ins>
      <w:r>
        <w:rPr>
          <w:rStyle w:val="Fuentedeprrafopredeter"/>
          <w:color w:val="000000"/>
          <w:position w:val="0"/>
          <w:sz w:val="24"/>
          <w:sz w:val="24"/>
          <w:szCs w:val="24"/>
          <w:vertAlign w:val="baseline"/>
        </w:rPr>
        <w:t>4 min at 13000 x g, cellular extract</w:t>
      </w:r>
      <w:ins w:id="120" w:author="Unknown Author" w:date="2023-02-13T07:08:08Z">
        <w:r>
          <w:rPr>
            <w:rStyle w:val="Fuentedeprrafopredeter"/>
            <w:color w:val="000000"/>
            <w:position w:val="0"/>
            <w:sz w:val="24"/>
            <w:sz w:val="24"/>
            <w:szCs w:val="24"/>
            <w:vertAlign w:val="baseline"/>
          </w:rPr>
          <w:t>s</w:t>
        </w:r>
      </w:ins>
      <w:r>
        <w:rPr>
          <w:rStyle w:val="Fuentedeprrafopredeter"/>
          <w:color w:val="000000"/>
          <w:position w:val="0"/>
          <w:sz w:val="24"/>
          <w:sz w:val="24"/>
          <w:szCs w:val="24"/>
          <w:vertAlign w:val="baseline"/>
        </w:rPr>
        <w:t xml:space="preserve"> w</w:t>
      </w:r>
      <w:ins w:id="121" w:author="Unknown Author" w:date="2023-02-13T07:08:08Z">
        <w:r>
          <w:rPr>
            <w:rStyle w:val="Fuentedeprrafopredeter"/>
            <w:color w:val="000000"/>
            <w:position w:val="0"/>
            <w:sz w:val="24"/>
            <w:sz w:val="24"/>
            <w:szCs w:val="24"/>
            <w:vertAlign w:val="baseline"/>
          </w:rPr>
          <w:t>ere</w:t>
        </w:r>
      </w:ins>
      <w:del w:id="122" w:author="Unknown Author" w:date="2023-02-13T07:08:10Z">
        <w:r>
          <w:rPr>
            <w:rStyle w:val="Fuentedeprrafopredeter"/>
            <w:color w:val="000000"/>
            <w:position w:val="0"/>
            <w:sz w:val="24"/>
            <w:sz w:val="24"/>
            <w:szCs w:val="24"/>
            <w:vertAlign w:val="baseline"/>
          </w:rPr>
          <w:delText>as</w:delText>
        </w:r>
      </w:del>
      <w:r>
        <w:rPr>
          <w:rStyle w:val="Fuentedeprrafopredeter"/>
          <w:color w:val="000000"/>
          <w:position w:val="0"/>
          <w:sz w:val="24"/>
          <w:sz w:val="24"/>
          <w:szCs w:val="24"/>
          <w:vertAlign w:val="baseline"/>
        </w:rPr>
        <w:t xml:space="preserve"> collected and saved in new tube. Again, 1 mL of pure acetone was added to wash glass beads, </w:t>
      </w:r>
      <w:del w:id="123" w:author="Unknown Author" w:date="2023-02-13T07:08:20Z">
        <w:r>
          <w:rPr>
            <w:rStyle w:val="Fuentedeprrafopredeter"/>
            <w:color w:val="000000"/>
            <w:position w:val="0"/>
            <w:sz w:val="24"/>
            <w:sz w:val="24"/>
            <w:szCs w:val="24"/>
            <w:vertAlign w:val="baseline"/>
          </w:rPr>
          <w:delText>centrifugated</w:delText>
        </w:r>
      </w:del>
      <w:ins w:id="124" w:author="Unknown Author" w:date="2023-02-13T07:08:20Z">
        <w:r>
          <w:rPr>
            <w:rStyle w:val="Fuentedeprrafopredeter"/>
            <w:rFonts w:eastAsia="Noto Serif CJK SC" w:cs="Lohit Devanagari"/>
            <w:color w:val="000000"/>
            <w:kern w:val="2"/>
            <w:position w:val="0"/>
            <w:sz w:val="24"/>
            <w:sz w:val="24"/>
            <w:szCs w:val="24"/>
            <w:vertAlign w:val="baseline"/>
            <w:lang w:val="en-US" w:eastAsia="zh-CN" w:bidi="hi-IN"/>
          </w:rPr>
          <w:t>centrifuged</w:t>
        </w:r>
      </w:ins>
      <w:r>
        <w:rPr>
          <w:rStyle w:val="Fuentedeprrafopredeter"/>
          <w:color w:val="000000"/>
          <w:position w:val="0"/>
          <w:sz w:val="24"/>
          <w:sz w:val="24"/>
          <w:szCs w:val="24"/>
          <w:vertAlign w:val="baseline"/>
        </w:rPr>
        <w:t xml:space="preserve"> and </w:t>
      </w:r>
      <w:del w:id="125" w:author="Unknown Author" w:date="2023-02-13T07:08:49Z">
        <w:r>
          <w:rPr>
            <w:rStyle w:val="Fuentedeprrafopredeter"/>
            <w:color w:val="000000"/>
            <w:position w:val="0"/>
            <w:sz w:val="24"/>
            <w:sz w:val="24"/>
            <w:szCs w:val="24"/>
            <w:vertAlign w:val="baseline"/>
          </w:rPr>
          <w:delText xml:space="preserve">collected </w:delText>
        </w:r>
      </w:del>
      <w:r>
        <w:rPr>
          <w:rStyle w:val="Fuentedeprrafopredeter"/>
          <w:color w:val="000000"/>
          <w:position w:val="0"/>
          <w:sz w:val="24"/>
          <w:sz w:val="24"/>
          <w:szCs w:val="24"/>
          <w:vertAlign w:val="baseline"/>
        </w:rPr>
        <w:t>the supernatant</w:t>
      </w:r>
      <w:ins w:id="126" w:author="Unknown Author" w:date="2023-02-13T07:08:51Z">
        <w:r>
          <w:rPr>
            <w:rStyle w:val="Fuentedeprrafopredeter"/>
            <w:color w:val="000000"/>
            <w:position w:val="0"/>
            <w:sz w:val="24"/>
            <w:sz w:val="24"/>
            <w:szCs w:val="24"/>
            <w:vertAlign w:val="baseline"/>
          </w:rPr>
          <w:t xml:space="preserve"> was collected</w:t>
        </w:r>
      </w:ins>
      <w:r>
        <w:rPr>
          <w:rStyle w:val="Fuentedeprrafopredeter"/>
          <w:color w:val="000000"/>
          <w:position w:val="0"/>
          <w:sz w:val="24"/>
          <w:sz w:val="24"/>
          <w:szCs w:val="24"/>
          <w:vertAlign w:val="baseline"/>
        </w:rPr>
        <w:t xml:space="preserve">. This process was repeated until the supernatant turned colorless. Supernatants were </w:t>
      </w:r>
      <w:ins w:id="127" w:author="Unknown Author" w:date="2023-02-13T07:09:03Z">
        <w:r>
          <w:rPr>
            <w:rStyle w:val="Fuentedeprrafopredeter"/>
            <w:color w:val="000000"/>
            <w:position w:val="0"/>
            <w:sz w:val="24"/>
            <w:sz w:val="24"/>
            <w:szCs w:val="24"/>
            <w:vertAlign w:val="baseline"/>
          </w:rPr>
          <w:t xml:space="preserve">pooled </w:t>
        </w:r>
      </w:ins>
      <w:ins w:id="128" w:author="Unknown Author" w:date="2023-02-13T07:09:03Z">
        <w:r>
          <w:rPr>
            <w:rStyle w:val="Fuentedeprrafopredeter"/>
            <w:rFonts w:eastAsia="Noto Serif CJK SC" w:cs="Lohit Devanagari"/>
            <w:color w:val="000000"/>
            <w:kern w:val="2"/>
            <w:position w:val="0"/>
            <w:sz w:val="24"/>
            <w:sz w:val="24"/>
            <w:szCs w:val="24"/>
            <w:vertAlign w:val="baseline"/>
            <w:lang w:val="en-US" w:eastAsia="zh-CN" w:bidi="hi-IN"/>
          </w:rPr>
          <w:t>together</w:t>
        </w:r>
      </w:ins>
      <w:ins w:id="129" w:author="Unknown Author" w:date="2023-02-13T07:09:03Z">
        <w:r>
          <w:rPr>
            <w:rStyle w:val="Fuentedeprrafopredeter"/>
            <w:color w:val="000000"/>
            <w:position w:val="0"/>
            <w:sz w:val="24"/>
            <w:sz w:val="24"/>
            <w:szCs w:val="24"/>
            <w:vertAlign w:val="baseline"/>
          </w:rPr>
          <w:t xml:space="preserve"> </w:t>
        </w:r>
      </w:ins>
      <w:del w:id="130" w:author="Unknown Author" w:date="2023-02-13T07:09:07Z">
        <w:r>
          <w:rPr>
            <w:rStyle w:val="Fuentedeprrafopredeter"/>
            <w:color w:val="000000"/>
            <w:position w:val="0"/>
            <w:sz w:val="24"/>
            <w:sz w:val="24"/>
            <w:szCs w:val="24"/>
            <w:vertAlign w:val="baseline"/>
          </w:rPr>
          <w:delText xml:space="preserve">joined </w:delText>
        </w:r>
      </w:del>
      <w:r>
        <w:rPr>
          <w:rStyle w:val="Fuentedeprrafopredeter"/>
          <w:color w:val="000000"/>
          <w:position w:val="0"/>
          <w:sz w:val="24"/>
          <w:sz w:val="24"/>
          <w:szCs w:val="24"/>
          <w:vertAlign w:val="baseline"/>
        </w:rPr>
        <w:t>in the same tube and acetone was evaporated using a stream of nitrogen gas. Finally, 350 μL of acetone were added for HPLC analysis.</w:t>
      </w:r>
    </w:p>
    <w:p>
      <w:pPr>
        <w:pStyle w:val="Ttulo4"/>
        <w:numPr>
          <w:ilvl w:val="3"/>
          <w:numId w:val="3"/>
        </w:numPr>
        <w:rPr>
          <w:color w:val="000000"/>
          <w:position w:val="0"/>
          <w:sz w:val="26"/>
          <w:sz w:val="26"/>
          <w:szCs w:val="26"/>
          <w:vertAlign w:val="baseline"/>
        </w:rPr>
      </w:pPr>
      <w:bookmarkStart w:id="52" w:name="__RefHeading___Toc75132_2905816072"/>
      <w:bookmarkEnd w:id="52"/>
      <w:r>
        <w:rPr>
          <w:color w:val="000000"/>
          <w:position w:val="0"/>
          <w:sz w:val="26"/>
          <w:sz w:val="26"/>
          <w:szCs w:val="26"/>
          <w:vertAlign w:val="baseline"/>
        </w:rPr>
        <w:t>Carotenoids determination and quantification</w:t>
      </w:r>
    </w:p>
    <w:p>
      <w:pPr>
        <w:pStyle w:val="Cuerpodetexto"/>
        <w:jc w:val="both"/>
        <w:rPr/>
      </w:pPr>
      <w:r>
        <w:rPr>
          <w:rStyle w:val="Fuentedeprrafopredeter"/>
          <w:color w:val="000000"/>
          <w:position w:val="0"/>
          <w:sz w:val="24"/>
          <w:sz w:val="24"/>
          <w:szCs w:val="24"/>
          <w:vertAlign w:val="baseline"/>
        </w:rPr>
        <w:t>A Hitachi HPLC (Elite LaChrom), equipped with a photodiode-array detector (Hitachi L-2455) was used. Separation was performed on a Waters NovaPak C-18 (3.9×150 mm, 4 µm particle size, 60 Å pore size) column. Following</w:t>
      </w:r>
      <w:ins w:id="131" w:author="Unknown Author" w:date="2023-02-13T07:10:16Z">
        <w:r>
          <w:rPr>
            <w:rStyle w:val="Fuentedeprrafopredeter"/>
            <w:color w:val="000000"/>
            <w:position w:val="0"/>
            <w:sz w:val="24"/>
            <w:sz w:val="24"/>
            <w:szCs w:val="24"/>
            <w:vertAlign w:val="baseline"/>
          </w:rPr>
          <w:t xml:space="preserve"> </w:t>
        </w:r>
      </w:ins>
      <w:r>
        <w:rPr>
          <w:rStyle w:val="Fuentedeprrafopredeter"/>
          <w:color w:val="000000"/>
          <w:position w:val="0"/>
          <w:sz w:val="24"/>
          <w:sz w:val="24"/>
          <w:szCs w:val="24"/>
          <w:vertAlign w:val="baseline"/>
        </w:rPr>
        <w:t xml:space="preserve"> </w:t>
      </w:r>
      <w:ins w:id="132" w:author="Unknown Author" w:date="2023-02-13T07:38:15Z">
        <w:r>
          <w:rPr>
            <w:rStyle w:val="Fuentedeprrafopredeter"/>
            <w:color w:val="000000"/>
            <w:position w:val="0"/>
            <w:sz w:val="24"/>
            <w:sz w:val="24"/>
            <w:szCs w:val="24"/>
            <w:vertAlign w:val="baseline"/>
          </w:rPr>
          <w:t>the method proposed by (Böhme et al., 2002)</w:t>
        </w:r>
      </w:ins>
      <w:del w:id="133" w:author="Unknown Author" w:date="2023-02-13T07:39:22Z">
        <w:r>
          <w:rPr>
            <w:rStyle w:val="Fuentedeprrafopredeter"/>
            <w:color w:val="FF0000"/>
            <w:position w:val="0"/>
            <w:sz w:val="24"/>
            <w:sz w:val="24"/>
            <w:szCs w:val="24"/>
            <w:vertAlign w:val="baseline"/>
          </w:rPr>
          <w:delText>CITA</w:delText>
        </w:r>
      </w:del>
      <w:del w:id="134" w:author="Unknown Author" w:date="2023-02-13T07:39:22Z">
        <w:r>
          <w:rPr>
            <w:rStyle w:val="Fuentedeprrafopredeter"/>
            <w:color w:val="000000"/>
            <w:position w:val="0"/>
            <w:sz w:val="24"/>
            <w:sz w:val="24"/>
            <w:szCs w:val="24"/>
            <w:vertAlign w:val="baseline"/>
          </w:rPr>
          <w:delText xml:space="preserve"> proposed method</w:delText>
        </w:r>
      </w:del>
      <w:r>
        <w:rPr>
          <w:rStyle w:val="Fuentedeprrafopredeter"/>
          <w:color w:val="000000"/>
          <w:position w:val="0"/>
          <w:sz w:val="24"/>
          <w:sz w:val="24"/>
          <w:szCs w:val="24"/>
          <w:vertAlign w:val="baseline"/>
        </w:rPr>
        <w:t>, the eluents used to create a gradient through the mobile phase were: eluent A (0.1 M ammonium acetate and 15:85 v/v H</w:t>
      </w:r>
      <w:r>
        <w:rPr>
          <w:rStyle w:val="Fuentedeprrafopredeter"/>
          <w:color w:val="000000"/>
          <w:position w:val="-1"/>
          <w:sz w:val="24"/>
          <w:szCs w:val="24"/>
        </w:rPr>
        <w:t>2</w:t>
      </w:r>
      <w:r>
        <w:rPr>
          <w:rStyle w:val="Fuentedeprrafopredeter"/>
          <w:color w:val="000000"/>
          <w:position w:val="0"/>
          <w:sz w:val="24"/>
          <w:sz w:val="24"/>
          <w:szCs w:val="24"/>
          <w:vertAlign w:val="baseline"/>
        </w:rPr>
        <w:t>O-methanol) and eluent B (44:43:13 v/v methanol-acetonitrile-acetone). Temperature was maintained constant (20 ºC) during the whole process and eluents flowed at 800 μL min</w:t>
      </w:r>
      <w:r>
        <w:rPr>
          <w:rStyle w:val="Fuentedeprrafopredeter"/>
          <w:color w:val="000000"/>
          <w:position w:val="6"/>
          <w:sz w:val="24"/>
          <w:szCs w:val="24"/>
        </w:rPr>
        <w:t>-1</w:t>
      </w:r>
      <w:r>
        <w:rPr>
          <w:rStyle w:val="Fuentedeprrafopredeter"/>
          <w:color w:val="000000"/>
          <w:position w:val="0"/>
          <w:sz w:val="24"/>
          <w:sz w:val="24"/>
          <w:szCs w:val="24"/>
          <w:vertAlign w:val="baseline"/>
        </w:rPr>
        <w:t>.</w:t>
      </w:r>
    </w:p>
    <w:p>
      <w:pPr>
        <w:pStyle w:val="Cuerpodetexto"/>
        <w:jc w:val="both"/>
        <w:rPr/>
      </w:pPr>
      <w:del w:id="135" w:author="Unknown Author" w:date="2023-02-13T07:40:08Z">
        <w:r>
          <w:rPr>
            <w:color w:val="000000"/>
            <w:position w:val="0"/>
            <w:sz w:val="24"/>
            <w:sz w:val="24"/>
            <w:szCs w:val="24"/>
            <w:vertAlign w:val="baseline"/>
          </w:rPr>
          <w:delText>Different c</w:delText>
        </w:r>
      </w:del>
      <w:ins w:id="136" w:author="Unknown Author" w:date="2023-02-13T07:40:08Z">
        <w:r>
          <w:rPr>
            <w:rFonts w:eastAsia="Noto Serif CJK SC" w:cs="Lohit Devanagari"/>
            <w:color w:val="000000"/>
            <w:kern w:val="2"/>
            <w:position w:val="0"/>
            <w:sz w:val="24"/>
            <w:sz w:val="24"/>
            <w:szCs w:val="24"/>
            <w:vertAlign w:val="baseline"/>
            <w:lang w:val="en-US" w:eastAsia="zh-CN" w:bidi="hi-IN"/>
          </w:rPr>
          <w:t>C</w:t>
        </w:r>
      </w:ins>
      <w:r>
        <w:rPr>
          <w:color w:val="000000"/>
          <w:position w:val="0"/>
          <w:sz w:val="24"/>
          <w:sz w:val="24"/>
          <w:szCs w:val="24"/>
          <w:vertAlign w:val="baseline"/>
        </w:rPr>
        <w:t xml:space="preserve">arotenoids were identified </w:t>
      </w:r>
      <w:ins w:id="137" w:author="Unknown Author" w:date="2023-02-13T07:40:13Z">
        <w:r>
          <w:rPr>
            <w:color w:val="000000"/>
            <w:position w:val="0"/>
            <w:sz w:val="24"/>
            <w:sz w:val="24"/>
            <w:szCs w:val="24"/>
            <w:vertAlign w:val="baseline"/>
          </w:rPr>
          <w:t>according to their</w:t>
        </w:r>
      </w:ins>
      <w:del w:id="138" w:author="Unknown Author" w:date="2023-02-13T07:40:19Z">
        <w:r>
          <w:rPr>
            <w:color w:val="000000"/>
            <w:position w:val="0"/>
            <w:sz w:val="24"/>
            <w:sz w:val="24"/>
            <w:szCs w:val="24"/>
            <w:vertAlign w:val="baseline"/>
          </w:rPr>
          <w:delText>following</w:delText>
        </w:r>
      </w:del>
      <w:r>
        <w:rPr>
          <w:color w:val="000000"/>
          <w:position w:val="0"/>
          <w:sz w:val="24"/>
          <w:sz w:val="24"/>
          <w:szCs w:val="24"/>
          <w:vertAlign w:val="baseline"/>
        </w:rPr>
        <w:t xml:space="preserve"> retention times and absorption </w:t>
      </w:r>
      <w:ins w:id="139" w:author="Unknown Author" w:date="2023-02-13T07:40:24Z">
        <w:r>
          <w:rPr>
            <w:color w:val="000000"/>
            <w:position w:val="0"/>
            <w:sz w:val="24"/>
            <w:sz w:val="24"/>
            <w:szCs w:val="24"/>
            <w:vertAlign w:val="baseline"/>
          </w:rPr>
          <w:t xml:space="preserve">spectra </w:t>
        </w:r>
      </w:ins>
      <w:r>
        <w:rPr>
          <w:color w:val="000000"/>
          <w:position w:val="0"/>
          <w:sz w:val="24"/>
          <w:sz w:val="24"/>
          <w:szCs w:val="24"/>
          <w:vertAlign w:val="baseline"/>
        </w:rPr>
        <w:t>profiles</w:t>
      </w:r>
      <w:del w:id="140" w:author="Unknown Author" w:date="2023-02-13T07:42:24Z">
        <w:r>
          <w:rPr>
            <w:color w:val="000000"/>
            <w:position w:val="0"/>
            <w:sz w:val="24"/>
            <w:sz w:val="24"/>
            <w:szCs w:val="24"/>
            <w:vertAlign w:val="baseline"/>
          </w:rPr>
          <w:delText xml:space="preserve"> of previous known carotenoids analyzed</w:delText>
        </w:r>
      </w:del>
      <w:r>
        <w:rPr>
          <w:color w:val="000000"/>
          <w:position w:val="0"/>
          <w:sz w:val="24"/>
          <w:sz w:val="24"/>
          <w:szCs w:val="24"/>
          <w:vertAlign w:val="baseline"/>
        </w:rPr>
        <w:t xml:space="preserve">. </w:t>
      </w:r>
      <w:ins w:id="141" w:author="Unknown Author" w:date="2023-02-13T07:42:29Z">
        <w:r>
          <w:rPr>
            <w:color w:val="000000"/>
            <w:position w:val="0"/>
            <w:sz w:val="24"/>
            <w:sz w:val="24"/>
            <w:szCs w:val="24"/>
            <w:vertAlign w:val="baseline"/>
          </w:rPr>
          <w:t xml:space="preserve">Relative </w:t>
        </w:r>
      </w:ins>
      <w:del w:id="142" w:author="Unknown Author" w:date="2023-02-13T07:42:32Z">
        <w:r>
          <w:rPr>
            <w:color w:val="000000"/>
            <w:position w:val="0"/>
            <w:sz w:val="24"/>
            <w:sz w:val="24"/>
            <w:szCs w:val="24"/>
            <w:vertAlign w:val="baseline"/>
          </w:rPr>
          <w:delText>Q</w:delText>
        </w:r>
      </w:del>
      <w:ins w:id="143" w:author="Unknown Author" w:date="2023-02-13T07:42:31Z">
        <w:r>
          <w:rPr>
            <w:color w:val="000000"/>
            <w:position w:val="0"/>
            <w:sz w:val="24"/>
            <w:sz w:val="24"/>
            <w:szCs w:val="24"/>
            <w:vertAlign w:val="baseline"/>
          </w:rPr>
          <w:t>q</w:t>
        </w:r>
      </w:ins>
      <w:r>
        <w:rPr>
          <w:color w:val="000000"/>
          <w:position w:val="0"/>
          <w:sz w:val="24"/>
          <w:sz w:val="24"/>
          <w:szCs w:val="24"/>
          <w:vertAlign w:val="baseline"/>
        </w:rPr>
        <w:t>uantification was calculated as</w:t>
      </w:r>
      <w:r>
        <w:rPr>
          <w:strike w:val="false"/>
          <w:dstrike w:val="false"/>
          <w:color w:val="000000"/>
          <w:position w:val="0"/>
          <w:sz w:val="24"/>
          <w:sz w:val="24"/>
          <w:szCs w:val="24"/>
          <w:vertAlign w:val="baseline"/>
        </w:rPr>
        <w:t xml:space="preserve"> a percentage of the total peak area</w:t>
      </w:r>
      <w:ins w:id="144" w:author="Unknown Author" w:date="2023-02-13T07:42:39Z">
        <w:r>
          <w:rPr>
            <w:strike w:val="false"/>
            <w:dstrike w:val="false"/>
            <w:color w:val="000000"/>
            <w:position w:val="0"/>
            <w:sz w:val="24"/>
            <w:sz w:val="24"/>
            <w:szCs w:val="24"/>
            <w:vertAlign w:val="baseline"/>
          </w:rPr>
          <w:t xml:space="preserve"> representing total carotenoid content</w:t>
        </w:r>
      </w:ins>
      <w:r>
        <w:rPr>
          <w:strike w:val="false"/>
          <w:dstrike w:val="false"/>
          <w:color w:val="000000"/>
          <w:position w:val="0"/>
          <w:sz w:val="24"/>
          <w:sz w:val="24"/>
          <w:szCs w:val="24"/>
          <w:vertAlign w:val="baseline"/>
        </w:rPr>
        <w:t>.</w:t>
      </w:r>
    </w:p>
    <w:p>
      <w:pPr>
        <w:pStyle w:val="Cuerpodetexto"/>
        <w:jc w:val="both"/>
        <w:rPr/>
      </w:pPr>
      <w:del w:id="145" w:author="Unknown Author" w:date="2023-02-13T07:43:09Z">
        <w:r>
          <w:rPr>
            <w:b/>
            <w:bCs/>
            <w:strike w:val="false"/>
            <w:dstrike w:val="false"/>
            <w:color w:val="000000"/>
            <w:position w:val="0"/>
            <w:sz w:val="24"/>
            <w:sz w:val="24"/>
            <w:szCs w:val="24"/>
            <w:vertAlign w:val="baseline"/>
          </w:rPr>
          <w:delText>Propuesta de Mercedes</w:delText>
        </w:r>
      </w:del>
      <w:del w:id="146" w:author="Unknown Author" w:date="2023-02-13T07:43:09Z">
        <w:r>
          <w:rPr>
            <w:strike w:val="false"/>
            <w:dstrike w:val="false"/>
            <w:color w:val="000000"/>
            <w:position w:val="0"/>
            <w:sz w:val="24"/>
            <w:sz w:val="24"/>
            <w:szCs w:val="24"/>
            <w:vertAlign w:val="baseline"/>
          </w:rPr>
          <w:delText xml:space="preserve">: </w:delText>
        </w:r>
      </w:del>
      <w:del w:id="147" w:author="Unknown Author" w:date="2023-02-13T07:43:09Z">
        <w:r>
          <w:rPr>
            <w:rStyle w:val="Fuentedeprrafopredeter"/>
            <w:strike w:val="false"/>
            <w:dstrike w:val="false"/>
            <w:color w:val="000000"/>
            <w:position w:val="0"/>
            <w:sz w:val="24"/>
            <w:sz w:val="24"/>
            <w:szCs w:val="24"/>
            <w:vertAlign w:val="baseline"/>
          </w:rPr>
          <w:delText xml:space="preserve">Different carotenoids were identified based on the retention times and absorption profiles of carotenoids patterns previously analyzed. </w:delText>
        </w:r>
      </w:del>
      <w:del w:id="148" w:author="Unknown Author" w:date="2023-02-13T07:43:09Z">
        <w:r>
          <w:rPr>
            <w:rStyle w:val="Fuentedeprrafopredeter"/>
            <w:strike w:val="false"/>
            <w:dstrike w:val="false"/>
            <w:color w:val="000000"/>
            <w:position w:val="0"/>
            <w:sz w:val="24"/>
            <w:sz w:val="24"/>
            <w:szCs w:val="24"/>
            <w:highlight w:val="yellow"/>
            <w:vertAlign w:val="baseline"/>
          </w:rPr>
          <w:delText xml:space="preserve">. </w:delText>
        </w:r>
      </w:del>
      <w:del w:id="149" w:author="Unknown Author" w:date="2023-02-13T07:43:09Z">
        <w:r>
          <w:rPr>
            <w:rStyle w:val="Fuentedeprrafopredeter"/>
            <w:strike w:val="false"/>
            <w:dstrike w:val="false"/>
            <w:color w:val="000000"/>
            <w:position w:val="0"/>
            <w:sz w:val="24"/>
            <w:sz w:val="24"/>
            <w:szCs w:val="24"/>
            <w:highlight w:val="yellow"/>
            <w:vertAlign w:val="baseline"/>
            <w:lang w:val="es-ES"/>
          </w:rPr>
          <w:delText>PROPONGO NO ESPECIFICAR LA CUANTIFICACIÓN PORQUE NO ES FÁCIL DE EXPLICAR</w:delText>
        </w:r>
      </w:del>
      <w:ins w:id="150" w:author="Autor desconocido" w:date="2023-02-21T14:38:47Z">
        <w:r>
          <w:rPr/>
          <w:commentReference w:id="2"/>
        </w:r>
      </w:ins>
    </w:p>
    <w:p>
      <w:pPr>
        <w:pStyle w:val="Ttulo2"/>
        <w:numPr>
          <w:ilvl w:val="1"/>
          <w:numId w:val="3"/>
        </w:numPr>
        <w:rPr>
          <w:sz w:val="32"/>
          <w:szCs w:val="32"/>
        </w:rPr>
      </w:pPr>
      <w:bookmarkStart w:id="53" w:name="__RefHeading___Toc31206_448844389"/>
      <w:bookmarkEnd w:id="53"/>
      <w:r>
        <w:rPr>
          <w:sz w:val="32"/>
          <w:szCs w:val="32"/>
        </w:rPr>
        <w:t>Rhythmic patterns analysis</w:t>
      </w:r>
    </w:p>
    <w:p>
      <w:pPr>
        <w:pStyle w:val="Ttulo3"/>
        <w:numPr>
          <w:ilvl w:val="2"/>
          <w:numId w:val="3"/>
        </w:numPr>
        <w:rPr/>
      </w:pPr>
      <w:bookmarkStart w:id="54" w:name="__RefHeading___Toc75134_2905816072"/>
      <w:bookmarkEnd w:id="54"/>
      <w:r>
        <w:rPr/>
        <w:t xml:space="preserve">Rhythmic patterns detection </w:t>
      </w:r>
    </w:p>
    <w:p>
      <w:pPr>
        <w:pStyle w:val="Cuerpodetexto"/>
        <w:rPr/>
      </w:pPr>
      <w:r>
        <w:rPr>
          <w:sz w:val="24"/>
          <w:szCs w:val="24"/>
        </w:rPr>
        <w:t>The</w:t>
      </w:r>
      <w:ins w:id="151" w:author="Unknown Author" w:date="2023-02-13T07:45:12Z">
        <w:r>
          <w:rPr>
            <w:sz w:val="24"/>
            <w:szCs w:val="24"/>
          </w:rPr>
          <w:t xml:space="preserve"> non parametric methods implemented in th</w:t>
        </w:r>
      </w:ins>
      <w:ins w:id="152" w:author="Unknown Author" w:date="2023-02-13T07:47:29Z">
        <w:r>
          <w:rPr>
            <w:sz w:val="24"/>
            <w:szCs w:val="24"/>
          </w:rPr>
          <w:t>e</w:t>
        </w:r>
      </w:ins>
      <w:r>
        <w:rPr>
          <w:sz w:val="24"/>
          <w:szCs w:val="24"/>
        </w:rPr>
        <w:t xml:space="preserve"> R package RAIN </w:t>
      </w:r>
      <w:r>
        <w:rPr>
          <w:position w:val="0"/>
          <w:sz w:val="24"/>
          <w:sz w:val="24"/>
          <w:szCs w:val="24"/>
          <w:vertAlign w:val="baseline"/>
        </w:rPr>
        <w:t>(Thaben &amp; Westermark, 2014)</w:t>
      </w:r>
      <w:r>
        <w:rPr>
          <w:sz w:val="24"/>
          <w:szCs w:val="24"/>
        </w:rPr>
        <w:t>⁠ from Bioconductor w</w:t>
      </w:r>
      <w:ins w:id="153" w:author="Unknown Author" w:date="2023-02-13T07:45:27Z">
        <w:r>
          <w:rPr>
            <w:sz w:val="24"/>
            <w:szCs w:val="24"/>
          </w:rPr>
          <w:t xml:space="preserve">ere </w:t>
        </w:r>
      </w:ins>
      <w:del w:id="154" w:author="Unknown Author" w:date="2023-02-13T07:45:31Z">
        <w:r>
          <w:rPr>
            <w:sz w:val="24"/>
            <w:szCs w:val="24"/>
          </w:rPr>
          <w:delText xml:space="preserve">as </w:delText>
        </w:r>
      </w:del>
      <w:r>
        <w:rPr>
          <w:sz w:val="24"/>
          <w:szCs w:val="24"/>
        </w:rPr>
        <w:t xml:space="preserve">used to statistically identify rhythmic patterns in the different </w:t>
      </w:r>
      <w:del w:id="155" w:author="Unknown Author" w:date="2023-02-13T07:45:40Z">
        <w:r>
          <w:rPr>
            <w:sz w:val="24"/>
            <w:szCs w:val="24"/>
          </w:rPr>
          <w:delText xml:space="preserve">data </w:delText>
        </w:r>
      </w:del>
      <w:r>
        <w:rPr>
          <w:sz w:val="24"/>
          <w:szCs w:val="24"/>
        </w:rPr>
        <w:t>collected</w:t>
      </w:r>
      <w:ins w:id="156" w:author="Unknown Author" w:date="2023-02-13T07:45:42Z">
        <w:r>
          <w:rPr>
            <w:sz w:val="24"/>
            <w:szCs w:val="24"/>
          </w:rPr>
          <w:t xml:space="preserve"> data</w:t>
        </w:r>
      </w:ins>
      <w:r>
        <w:rPr>
          <w:sz w:val="24"/>
          <w:szCs w:val="24"/>
        </w:rPr>
        <w:t>.</w:t>
      </w:r>
      <w:ins w:id="157" w:author="Unknown Author" w:date="2023-02-13T07:45:43Z">
        <w:r>
          <w:rPr>
            <w:sz w:val="24"/>
            <w:szCs w:val="24"/>
          </w:rPr>
          <w:t xml:space="preserve"> These rhythmic patterns were also independently identified using the </w:t>
        </w:r>
      </w:ins>
      <w:ins w:id="158" w:author="Unknown Author" w:date="2023-02-13T07:46:48Z">
        <w:r>
          <w:rPr>
            <w:sz w:val="24"/>
            <w:szCs w:val="24"/>
          </w:rPr>
          <w:t xml:space="preserve">cosinusoidal parametrizations developed in the R package CircaCompare </w:t>
        </w:r>
      </w:ins>
      <w:ins w:id="159" w:author="Unknown Author" w:date="2023-02-13T07:46:48Z">
        <w:r>
          <w:rPr>
            <w:position w:val="0"/>
            <w:sz w:val="24"/>
            <w:sz w:val="24"/>
            <w:szCs w:val="24"/>
            <w:vertAlign w:val="baseline"/>
          </w:rPr>
          <w:t>(Parsons et al., 2020)</w:t>
        </w:r>
      </w:ins>
      <w:ins w:id="160" w:author="Unknown Author" w:date="2023-02-13T07:46:48Z">
        <w:r>
          <w:rPr>
            <w:sz w:val="24"/>
            <w:szCs w:val="24"/>
          </w:rPr>
          <w:t xml:space="preserve">. </w:t>
        </w:r>
      </w:ins>
      <w:del w:id="161" w:author="Unknown Author" w:date="2023-02-13T07:46:39Z">
        <w:r>
          <w:rPr>
            <w:sz w:val="24"/>
            <w:szCs w:val="24"/>
          </w:rPr>
          <w:delText xml:space="preserve"> </w:delText>
        </w:r>
      </w:del>
    </w:p>
    <w:p>
      <w:pPr>
        <w:pStyle w:val="Cuerpodetexto"/>
        <w:rPr/>
      </w:pPr>
      <w:r>
        <w:rPr/>
        <w:t xml:space="preserve">Three complete diurnal cycles from both photoperiods were used to detect rhythmic patterns in the different data of this study: expression levels of genes, abundance of proteins, </w:t>
      </w:r>
      <w:r>
        <w:rPr>
          <w:rStyle w:val="Fuentedeprrafopredeter"/>
          <w:color w:val="000000"/>
        </w:rPr>
        <w:t>maximum potential quantum efficiency of Photosystem II, cells in the different cell cycle phases and carotenoids and starch contents.</w:t>
      </w:r>
    </w:p>
    <w:p>
      <w:pPr>
        <w:pStyle w:val="Cuerpodetexto"/>
        <w:rPr/>
      </w:pPr>
      <w:r>
        <w:rPr/>
        <w:t>Rhythmic patterns with a single maximum point over a complete diurnal cycle were detected by setting the period parameter from RAIN to 24 hours. Similarly, more complex rhythmic patterns (the ones with two or even three maximum points per day) were detected changing the period parameter from RAIN to 12 and 8 hours respectively. A 0.05 p-value threshold was used in all scenarios.</w:t>
      </w:r>
    </w:p>
    <w:p>
      <w:pPr>
        <w:pStyle w:val="Cuerpodetexto"/>
        <w:rPr/>
      </w:pPr>
      <w:r>
        <w:rPr>
          <w:rStyle w:val="Fuentedeprrafopredeter"/>
          <w:color w:val="000000"/>
          <w:position w:val="0"/>
          <w:sz w:val="24"/>
          <w:sz w:val="24"/>
          <w:szCs w:val="24"/>
          <w:vertAlign w:val="baseline"/>
        </w:rPr>
        <w:t xml:space="preserve">In addition, the last two diurnal cycles and two consecutive days of continuous light or darkness were considered for the RAIN </w:t>
      </w:r>
      <w:ins w:id="162" w:author="Unknown Author" w:date="2023-02-13T07:50:25Z">
        <w:r>
          <w:rPr>
            <w:rStyle w:val="Fuentedeprrafopredeter"/>
            <w:color w:val="000000"/>
            <w:position w:val="0"/>
            <w:sz w:val="24"/>
            <w:sz w:val="24"/>
            <w:szCs w:val="24"/>
            <w:vertAlign w:val="baseline"/>
          </w:rPr>
          <w:t xml:space="preserve">and CircaCompare </w:t>
        </w:r>
      </w:ins>
      <w:r>
        <w:rPr>
          <w:rStyle w:val="Fuentedeprrafopredeter"/>
          <w:color w:val="000000"/>
          <w:position w:val="0"/>
          <w:sz w:val="24"/>
          <w:sz w:val="24"/>
          <w:szCs w:val="24"/>
          <w:vertAlign w:val="baseline"/>
        </w:rPr>
        <w:t xml:space="preserve">analysis described above. In that way, RAIN </w:t>
      </w:r>
      <w:ins w:id="163" w:author="Unknown Author" w:date="2023-02-13T07:50:32Z">
        <w:r>
          <w:rPr>
            <w:rStyle w:val="Fuentedeprrafopredeter"/>
            <w:color w:val="000000"/>
            <w:position w:val="0"/>
            <w:sz w:val="24"/>
            <w:sz w:val="24"/>
            <w:szCs w:val="24"/>
            <w:vertAlign w:val="baseline"/>
          </w:rPr>
          <w:t xml:space="preserve">and CircaCompare </w:t>
        </w:r>
      </w:ins>
      <w:r>
        <w:rPr>
          <w:rStyle w:val="Fuentedeprrafopredeter"/>
          <w:color w:val="000000"/>
          <w:position w:val="0"/>
          <w:sz w:val="24"/>
          <w:sz w:val="24"/>
          <w:szCs w:val="24"/>
          <w:vertAlign w:val="baseline"/>
        </w:rPr>
        <w:t xml:space="preserve">could statistically test if a similar pattern was maintained after changing the cycling light regime to </w:t>
      </w:r>
      <w:ins w:id="164" w:author="Unknown Author" w:date="2023-02-13T07:54:22Z">
        <w:r>
          <w:rPr>
            <w:rStyle w:val="Fuentedeprrafopredeter"/>
            <w:color w:val="000000"/>
            <w:position w:val="0"/>
            <w:sz w:val="24"/>
            <w:sz w:val="24"/>
            <w:szCs w:val="24"/>
            <w:vertAlign w:val="baseline"/>
          </w:rPr>
          <w:t>free running conditions consisting in</w:t>
        </w:r>
      </w:ins>
      <w:del w:id="165" w:author="Unknown Author" w:date="2023-02-13T07:54:34Z">
        <w:r>
          <w:rPr>
            <w:rStyle w:val="Fuentedeprrafopredeter"/>
            <w:color w:val="000000"/>
            <w:position w:val="0"/>
            <w:sz w:val="24"/>
            <w:sz w:val="24"/>
            <w:szCs w:val="24"/>
            <w:vertAlign w:val="baseline"/>
          </w:rPr>
          <w:delText>a</w:delText>
        </w:r>
      </w:del>
      <w:r>
        <w:rPr>
          <w:rStyle w:val="Fuentedeprrafopredeter"/>
          <w:color w:val="000000"/>
          <w:position w:val="0"/>
          <w:sz w:val="24"/>
          <w:sz w:val="24"/>
          <w:szCs w:val="24"/>
          <w:vertAlign w:val="baseline"/>
        </w:rPr>
        <w:t xml:space="preserve"> con</w:t>
      </w:r>
      <w:ins w:id="166" w:author="Unknown Author" w:date="2023-02-13T07:54:36Z">
        <w:r>
          <w:rPr>
            <w:rStyle w:val="Fuentedeprrafopredeter"/>
            <w:color w:val="000000"/>
            <w:position w:val="0"/>
            <w:sz w:val="24"/>
            <w:sz w:val="24"/>
            <w:szCs w:val="24"/>
            <w:vertAlign w:val="baseline"/>
          </w:rPr>
          <w:t>stant</w:t>
        </w:r>
      </w:ins>
      <w:del w:id="167" w:author="Unknown Author" w:date="2023-02-13T07:54:39Z">
        <w:r>
          <w:rPr>
            <w:rStyle w:val="Fuentedeprrafopredeter"/>
            <w:color w:val="000000"/>
            <w:position w:val="0"/>
            <w:sz w:val="24"/>
            <w:sz w:val="24"/>
            <w:szCs w:val="24"/>
            <w:vertAlign w:val="baseline"/>
          </w:rPr>
          <w:delText>tinuous</w:delText>
        </w:r>
      </w:del>
      <w:r>
        <w:rPr>
          <w:rStyle w:val="Fuentedeprrafopredeter"/>
          <w:color w:val="000000"/>
          <w:position w:val="0"/>
          <w:sz w:val="24"/>
          <w:sz w:val="24"/>
          <w:szCs w:val="24"/>
          <w:vertAlign w:val="baseline"/>
        </w:rPr>
        <w:t xml:space="preserve"> light or darkness </w:t>
      </w:r>
      <w:del w:id="168" w:author="Unknown Author" w:date="2023-02-13T07:54:51Z">
        <w:r>
          <w:rPr>
            <w:rStyle w:val="Fuentedeprrafopredeter"/>
            <w:color w:val="000000"/>
            <w:position w:val="0"/>
            <w:sz w:val="24"/>
            <w:sz w:val="24"/>
            <w:szCs w:val="24"/>
            <w:vertAlign w:val="baseline"/>
          </w:rPr>
          <w:delText xml:space="preserve">input and </w:delText>
        </w:r>
      </w:del>
      <w:r>
        <w:rPr>
          <w:rStyle w:val="Fuentedeprrafopredeter"/>
          <w:color w:val="000000"/>
          <w:position w:val="0"/>
          <w:sz w:val="24"/>
          <w:sz w:val="24"/>
          <w:szCs w:val="24"/>
          <w:vertAlign w:val="baseline"/>
        </w:rPr>
        <w:t>prevent</w:t>
      </w:r>
      <w:ins w:id="169" w:author="Unknown Author" w:date="2023-02-13T07:54:53Z">
        <w:r>
          <w:rPr>
            <w:rStyle w:val="Fuentedeprrafopredeter"/>
            <w:color w:val="000000"/>
            <w:position w:val="0"/>
            <w:sz w:val="24"/>
            <w:sz w:val="24"/>
            <w:szCs w:val="24"/>
            <w:vertAlign w:val="baseline"/>
          </w:rPr>
          <w:t>ing</w:t>
        </w:r>
      </w:ins>
      <w:r>
        <w:rPr>
          <w:rStyle w:val="Fuentedeprrafopredeter"/>
          <w:color w:val="000000"/>
          <w:position w:val="0"/>
          <w:sz w:val="24"/>
          <w:sz w:val="24"/>
          <w:szCs w:val="24"/>
          <w:vertAlign w:val="baseline"/>
        </w:rPr>
        <w:t xml:space="preserve"> a bias towards any of the two conditions.</w:t>
      </w:r>
    </w:p>
    <w:p>
      <w:pPr>
        <w:pStyle w:val="Ttulo3"/>
        <w:numPr>
          <w:ilvl w:val="2"/>
          <w:numId w:val="3"/>
        </w:numPr>
        <w:rPr>
          <w:color w:val="000000"/>
          <w:position w:val="0"/>
          <w:sz w:val="28"/>
          <w:sz w:val="28"/>
          <w:vertAlign w:val="baseline"/>
        </w:rPr>
      </w:pPr>
      <w:bookmarkStart w:id="55" w:name="__RefHeading___Toc75136_2905816072"/>
      <w:bookmarkEnd w:id="55"/>
      <w:r>
        <w:rPr>
          <w:color w:val="000000"/>
          <w:position w:val="0"/>
          <w:sz w:val="28"/>
          <w:sz w:val="28"/>
          <w:vertAlign w:val="baseline"/>
        </w:rPr>
        <w:t xml:space="preserve">Rhythmic patterns comparison </w:t>
      </w:r>
    </w:p>
    <w:p>
      <w:pPr>
        <w:pStyle w:val="Cuerpodetexto"/>
        <w:rPr/>
      </w:pPr>
      <w:r>
        <w:rPr/>
        <w:t xml:space="preserve">The rhythmic patterns were fitted to a co-sinusoidal wave in order to be characterized and to enable comparison between them. The statistical significance of the differences in these waves parameters between different of rhythmic patterns was performed using the R package CircaCompare </w:t>
      </w:r>
      <w:r>
        <w:rPr>
          <w:position w:val="0"/>
          <w:sz w:val="24"/>
          <w:sz w:val="24"/>
          <w:vertAlign w:val="baseline"/>
        </w:rPr>
        <w:t>(Parsons et al., 2020)</w:t>
      </w:r>
      <w:r>
        <w:rPr/>
        <w:t xml:space="preserve">⁠ </w:t>
      </w:r>
      <w:r>
        <w:rPr>
          <w:strike w:val="false"/>
          <w:dstrike w:val="false"/>
          <w:color w:val="000000"/>
        </w:rPr>
        <w:t xml:space="preserve">with a p-value threshold of 0.05. </w:t>
      </w:r>
      <w:r>
        <w:rPr>
          <w:rStyle w:val="Fuentedeprrafopredeter"/>
          <w:strike w:val="false"/>
          <w:dstrike w:val="false"/>
          <w:color w:val="000000"/>
        </w:rPr>
        <w:t xml:space="preserve">The significance of the global differences in the different rhythmic parameters was performed using the Mann-Whitney-Wilcoxon non parametric test implemented in the R function </w:t>
      </w:r>
      <w:r>
        <w:rPr>
          <w:rStyle w:val="Fuentedeprrafopredeter"/>
          <w:i/>
          <w:iCs/>
          <w:strike w:val="false"/>
          <w:dstrike w:val="false"/>
          <w:color w:val="000000"/>
        </w:rPr>
        <w:t>wilcox.test</w:t>
      </w:r>
      <w:r>
        <w:rPr>
          <w:rStyle w:val="Fuentedeprrafopredeter"/>
          <w:strike w:val="false"/>
          <w:dstrike w:val="false"/>
          <w:color w:val="000000"/>
        </w:rPr>
        <w:t>.</w:t>
      </w:r>
    </w:p>
    <w:p>
      <w:pPr>
        <w:pStyle w:val="Ttulo2"/>
        <w:numPr>
          <w:ilvl w:val="1"/>
          <w:numId w:val="2"/>
        </w:numPr>
        <w:rPr/>
      </w:pPr>
      <w:ins w:id="170" w:author="Unknown Author" w:date="2023-02-13T10:47:56Z">
        <w:r>
          <w:rPr/>
          <w:t xml:space="preserve">Data </w:t>
        </w:r>
      </w:ins>
      <w:ins w:id="171" w:author="Unknown Author" w:date="2023-02-13T10:48:00Z">
        <w:r>
          <w:rPr/>
          <w:t>and code availability.</w:t>
        </w:r>
      </w:ins>
    </w:p>
    <w:p>
      <w:pPr>
        <w:pStyle w:val="Normal"/>
        <w:spacing w:lineRule="auto" w:line="360"/>
        <w:jc w:val="both"/>
        <w:rPr/>
      </w:pPr>
      <w:ins w:id="173" w:author="Unknown Author" w:date="2023-02-13T10:48:00Z">
        <w:r>
          <w:rPr>
            <w:rFonts w:ascii="Liberation Sans" w:hAnsi="Liberation Sans"/>
          </w:rPr>
          <w:t xml:space="preserve">The RNA-seq transcriptomic data and </w:t>
        </w:r>
      </w:ins>
      <w:ins w:id="174" w:author="Unknown Author" w:date="2023-02-13T10:48:00Z">
        <w:r>
          <w:rPr>
            <w:rFonts w:eastAsia="Noto Serif CJK SC" w:cs="Lohit Devanagari" w:ascii="Liberation Sans" w:hAnsi="Liberation Sans"/>
            <w:color w:val="auto"/>
            <w:kern w:val="2"/>
            <w:sz w:val="24"/>
            <w:szCs w:val="24"/>
            <w:lang w:val="en-US" w:eastAsia="zh-CN" w:bidi="hi-IN"/>
          </w:rPr>
          <w:t>the</w:t>
        </w:r>
      </w:ins>
      <w:ins w:id="175" w:author="Unknown Author" w:date="2023-02-13T10:48:00Z">
        <w:r>
          <w:rPr>
            <w:rFonts w:ascii="Liberation Sans" w:hAnsi="Liberation Sans"/>
          </w:rPr>
          <w:t xml:space="preserve"> SWATH proteomic data generated and analysed </w:t>
        </w:r>
      </w:ins>
      <w:ins w:id="176" w:author="Unknown Author" w:date="2023-02-13T10:49:00Z">
        <w:r>
          <w:rPr>
            <w:rFonts w:ascii="Liberation Sans" w:hAnsi="Liberation Sans"/>
          </w:rPr>
          <w:t>in this thesis have been deposited in the G</w:t>
        </w:r>
      </w:ins>
      <w:ins w:id="177" w:author="Unknown Author" w:date="2023-02-13T10:53:34Z">
        <w:r>
          <w:rPr>
            <w:rFonts w:ascii="Liberation Sans" w:hAnsi="Liberation Sans"/>
          </w:rPr>
          <w:t>e</w:t>
        </w:r>
      </w:ins>
      <w:ins w:id="178" w:author="Unknown Author" w:date="2023-02-13T10:49:00Z">
        <w:r>
          <w:rPr>
            <w:rFonts w:ascii="Liberation Sans" w:hAnsi="Liberation Sans"/>
          </w:rPr>
          <w:t xml:space="preserve">ne Expression Omnibus (NCBI) database and  respectively and are freely available to the research community identified with the accession numbers GSE155535. </w:t>
        </w:r>
      </w:ins>
    </w:p>
    <w:p>
      <w:pPr>
        <w:pStyle w:val="Normal"/>
        <w:spacing w:lineRule="auto" w:line="360"/>
        <w:jc w:val="both"/>
        <w:rPr/>
      </w:pPr>
      <w:ins w:id="180" w:author="Unknown Author" w:date="2023-02-13T10:49:00Z">
        <w:r>
          <w:rPr>
            <w:rFonts w:ascii="Liberation Sans" w:hAnsi="Liberation Sans"/>
          </w:rPr>
          <w:t xml:space="preserve">The </w:t>
        </w:r>
      </w:ins>
      <w:ins w:id="181" w:author="Unknown Author" w:date="2023-02-13T10:54:57Z">
        <w:r>
          <w:rPr>
            <w:rFonts w:ascii="Liberation Sans" w:hAnsi="Liberation Sans"/>
          </w:rPr>
          <w:t xml:space="preserve">codes for </w:t>
        </w:r>
      </w:ins>
      <w:ins w:id="182" w:author="Unknown Author" w:date="2023-02-13T10:55:38Z">
        <w:r>
          <w:rPr>
            <w:rFonts w:ascii="Liberation Sans" w:hAnsi="Liberation Sans"/>
          </w:rPr>
          <w:t>MARACAS (MicroAlgae RnA</w:t>
          <w:noBreakHyphen/>
          <w:t>seq and Chip</w:t>
          <w:noBreakHyphen/>
          <w:t xml:space="preserve">seq AnalysiS) pipeline and AlgaeFUN (microALGAE FUNctional enrichment tool ) are freely available </w:t>
        </w:r>
      </w:ins>
      <w:ins w:id="183" w:author="Unknown Author" w:date="2023-02-13T10:55:38Z">
        <w:r>
          <w:rPr>
            <w:rFonts w:eastAsia="Noto Serif CJK SC" w:cs="Lohit Devanagari" w:ascii="Liberation Sans" w:hAnsi="Liberation Sans"/>
            <w:color w:val="auto"/>
            <w:kern w:val="2"/>
            <w:sz w:val="24"/>
            <w:szCs w:val="24"/>
            <w:lang w:val="en-US" w:eastAsia="zh-CN" w:bidi="hi-IN"/>
          </w:rPr>
          <w:t>from the foll</w:t>
        </w:r>
      </w:ins>
      <w:ins w:id="184" w:author="Unknown Author" w:date="2023-02-13T10:56:00Z">
        <w:r>
          <w:rPr>
            <w:rFonts w:eastAsia="Noto Serif CJK SC" w:cs="Lohit Devanagari" w:ascii="Liberation Sans" w:hAnsi="Liberation Sans"/>
            <w:color w:val="auto"/>
            <w:kern w:val="2"/>
            <w:sz w:val="24"/>
            <w:szCs w:val="24"/>
            <w:lang w:val="en-US" w:eastAsia="zh-CN" w:bidi="hi-IN"/>
          </w:rPr>
          <w:t xml:space="preserve">owing Github repositories: </w:t>
        </w:r>
      </w:ins>
    </w:p>
    <w:p>
      <w:pPr>
        <w:pStyle w:val="Normal"/>
        <w:numPr>
          <w:ilvl w:val="0"/>
          <w:numId w:val="9"/>
        </w:numPr>
        <w:spacing w:lineRule="auto" w:line="360"/>
        <w:jc w:val="both"/>
        <w:rPr/>
      </w:pPr>
      <w:hyperlink r:id="rId7">
        <w:ins w:id="186" w:author="Unknown Author" w:date="2023-02-13T10:56:00Z">
          <w:r>
            <w:rPr>
              <w:rStyle w:val="EnlacedeInternet"/>
              <w:rFonts w:eastAsia="Noto Serif CJK SC" w:cs="Lohit Devanagari" w:ascii="Liberation Sans" w:hAnsi="Liberation Sans"/>
              <w:color w:val="auto"/>
              <w:kern w:val="2"/>
              <w:sz w:val="24"/>
              <w:szCs w:val="24"/>
              <w:lang w:val="en-US" w:eastAsia="zh-CN" w:bidi="hi-IN"/>
            </w:rPr>
            <w:t>https://github.com/fran-romero-campero/MARACAS</w:t>
          </w:r>
        </w:ins>
      </w:hyperlink>
      <w:ins w:id="187" w:author="Unknown Author" w:date="2023-02-13T10:56:00Z">
        <w:r>
          <w:rPr>
            <w:rFonts w:eastAsia="Noto Serif CJK SC" w:cs="Lohit Devanagari" w:ascii="Liberation Sans" w:hAnsi="Liberation Sans"/>
            <w:color w:val="auto"/>
            <w:kern w:val="2"/>
            <w:sz w:val="24"/>
            <w:szCs w:val="24"/>
            <w:lang w:val="en-US" w:eastAsia="zh-CN" w:bidi="hi-IN"/>
          </w:rPr>
          <w:t xml:space="preserve"> </w:t>
        </w:r>
      </w:ins>
    </w:p>
    <w:p>
      <w:pPr>
        <w:pStyle w:val="Normal"/>
        <w:numPr>
          <w:ilvl w:val="0"/>
          <w:numId w:val="9"/>
        </w:numPr>
        <w:spacing w:lineRule="auto" w:line="360"/>
        <w:jc w:val="both"/>
        <w:rPr>
          <w:rFonts w:ascii="Liberation Sans" w:hAnsi="Liberation Sans" w:eastAsia="Noto Serif CJK SC" w:cs="Lohit Devanagari"/>
          <w:color w:val="auto"/>
          <w:kern w:val="2"/>
          <w:sz w:val="24"/>
          <w:szCs w:val="24"/>
          <w:lang w:val="en-US" w:eastAsia="zh-CN" w:bidi="hi-IN"/>
          <w:ins w:id="190" w:author="Unknown Author" w:date="2023-02-13T10:56:00Z"/>
        </w:rPr>
      </w:pPr>
      <w:ins w:id="189" w:author="Unknown Author" w:date="2023-02-13T10:56:00Z">
        <w:r>
          <w:rPr>
            <w:rFonts w:eastAsia="Noto Serif CJK SC" w:cs="Lohit Devanagari" w:ascii="Liberation Sans" w:hAnsi="Liberation Sans"/>
            <w:color w:val="auto"/>
            <w:kern w:val="2"/>
            <w:sz w:val="24"/>
            <w:szCs w:val="24"/>
            <w:lang w:val="en-US" w:eastAsia="zh-CN" w:bidi="hi-IN"/>
          </w:rPr>
          <w:t xml:space="preserve">https://github.com/fran-romero-campero/AlgaeFUN. </w:t>
        </w:r>
      </w:ins>
    </w:p>
    <w:p>
      <w:pPr>
        <w:pStyle w:val="Normal"/>
        <w:spacing w:lineRule="auto" w:line="360"/>
        <w:jc w:val="both"/>
        <w:rPr>
          <w:rFonts w:ascii="Liberation Sans" w:hAnsi="Liberation Sans"/>
          <w:ins w:id="192" w:author="Unknown Author" w:date="2023-02-13T10:56:00Z"/>
        </w:rPr>
      </w:pPr>
      <w:ins w:id="191" w:author="Unknown Author" w:date="2023-02-13T10:56:00Z">
        <w:r>
          <w:rPr>
            <w:rFonts w:ascii="Liberation Sans" w:hAnsi="Liberation Sans"/>
          </w:rPr>
        </w:r>
      </w:ins>
    </w:p>
    <w:p>
      <w:pPr>
        <w:pStyle w:val="Normal"/>
        <w:spacing w:lineRule="auto" w:line="360"/>
        <w:jc w:val="both"/>
        <w:rPr/>
      </w:pPr>
      <w:ins w:id="193" w:author="Unknown Author" w:date="2023-02-13T10:56:00Z">
        <w:r>
          <w:rPr>
            <w:rFonts w:eastAsia="Noto Serif CJK SC" w:cs="Lohit Devanagari" w:ascii="Liberation Sans" w:hAnsi="Liberation Sans"/>
            <w:color w:val="auto"/>
            <w:kern w:val="2"/>
            <w:sz w:val="24"/>
            <w:szCs w:val="24"/>
            <w:lang w:val="en-US" w:eastAsia="zh-CN" w:bidi="hi-IN"/>
          </w:rPr>
          <w:t xml:space="preserve">The actual R code </w:t>
        </w:r>
      </w:ins>
      <w:ins w:id="194" w:author="Unknown Author" w:date="2023-02-13T10:57:00Z">
        <w:r>
          <w:rPr>
            <w:rFonts w:eastAsia="Noto Serif CJK SC" w:cs="Lohit Devanagari" w:ascii="Liberation Sans" w:hAnsi="Liberation Sans"/>
            <w:color w:val="auto"/>
            <w:kern w:val="2"/>
            <w:sz w:val="24"/>
            <w:szCs w:val="24"/>
            <w:lang w:val="en-US" w:eastAsia="zh-CN" w:bidi="hi-IN"/>
          </w:rPr>
          <w:t xml:space="preserve">developed in this thesis to perform all the analysis is available as an appendix </w:t>
        </w:r>
      </w:ins>
      <w:ins w:id="195" w:author="Unknown Author" w:date="2023-02-13T23:22:10Z">
        <w:r>
          <w:rPr>
            <w:rFonts w:eastAsia="Noto Serif CJK SC" w:cs="Lohit Devanagari" w:ascii="Liberation Sans" w:hAnsi="Liberation Sans"/>
            <w:color w:val="auto"/>
            <w:kern w:val="2"/>
            <w:sz w:val="24"/>
            <w:szCs w:val="24"/>
            <w:lang w:val="en-US" w:eastAsia="zh-CN" w:bidi="hi-IN"/>
          </w:rPr>
          <w:t xml:space="preserve">generated from a Rmarkdown report, SANDAL (SeAsonal aNd DiurnAL cycles in Ostreoccocus),  whose code is available from the Github repository: </w:t>
        </w:r>
      </w:ins>
    </w:p>
    <w:p>
      <w:pPr>
        <w:pStyle w:val="Normal"/>
        <w:spacing w:lineRule="auto" w:line="360"/>
        <w:jc w:val="both"/>
        <w:rPr/>
      </w:pPr>
      <w:ins w:id="196" w:author="Unknown Author" w:date="2023-02-13T23:31:21Z">
        <w:r>
          <w:rPr>
            <w:rStyle w:val="EnlacedeInternet"/>
            <w:rFonts w:eastAsia="Noto Serif CJK SC" w:cs="Lohit Devanagari" w:ascii="Liberation Sans" w:hAnsi="Liberation Sans"/>
            <w:color w:val="auto"/>
            <w:kern w:val="2"/>
            <w:sz w:val="24"/>
            <w:szCs w:val="24"/>
            <w:lang w:val="en-US" w:eastAsia="zh-CN" w:bidi="hi-IN"/>
          </w:rPr>
          <w:t>https://github.com/fran-romero-campero/SANDAL</w:t>
        </w:r>
      </w:ins>
    </w:p>
    <w:p>
      <w:pPr>
        <w:pStyle w:val="Normal"/>
        <w:spacing w:lineRule="auto" w:line="360"/>
        <w:jc w:val="both"/>
        <w:rPr>
          <w:rFonts w:ascii="Liberation Sans" w:hAnsi="Liberation Sans"/>
          <w:ins w:id="198" w:author="Unknown Author" w:date="2023-02-13T23:23:34Z"/>
        </w:rPr>
      </w:pPr>
      <w:ins w:id="197" w:author="Unknown Author" w:date="2023-02-13T23:23:34Z">
        <w:r>
          <w:rPr>
            <w:rFonts w:ascii="Liberation Sans" w:hAnsi="Liberation Sans"/>
          </w:rPr>
        </w:r>
      </w:ins>
    </w:p>
    <w:p>
      <w:pPr>
        <w:pStyle w:val="Normal"/>
        <w:spacing w:lineRule="auto" w:line="360"/>
        <w:jc w:val="both"/>
        <w:rPr>
          <w:rFonts w:ascii="Liberation Sans" w:hAnsi="Liberation Sans" w:eastAsia="Noto Serif CJK SC" w:cs="Lohit Devanagari"/>
          <w:color w:val="auto"/>
          <w:kern w:val="2"/>
          <w:sz w:val="24"/>
          <w:szCs w:val="24"/>
          <w:lang w:val="en-US" w:eastAsia="zh-CN" w:bidi="hi-IN"/>
          <w:ins w:id="200" w:author="Unknown Author" w:date="2023-02-13T23:31:51Z"/>
        </w:rPr>
      </w:pPr>
      <w:ins w:id="199" w:author="Unknown Author" w:date="2023-02-13T23:23:34Z">
        <w:r>
          <w:rPr>
            <w:rFonts w:eastAsia="Noto Serif CJK SC" w:cs="Lohit Devanagari" w:ascii="Liberation Sans" w:hAnsi="Liberation Sans"/>
            <w:color w:val="auto"/>
            <w:kern w:val="2"/>
            <w:sz w:val="24"/>
            <w:szCs w:val="24"/>
            <w:lang w:val="en-US" w:eastAsia="zh-CN" w:bidi="hi-IN"/>
          </w:rPr>
          <w:t xml:space="preserve">The code of the shiny app MINOTAUR, , developed to facilitate the exploration of the results presented in this thesis is available from the Github repository:  </w:t>
        </w:r>
      </w:ins>
    </w:p>
    <w:p>
      <w:pPr>
        <w:pStyle w:val="Normal"/>
        <w:spacing w:lineRule="auto" w:line="360"/>
        <w:jc w:val="both"/>
        <w:rPr>
          <w:rFonts w:ascii="Liberation Sans" w:hAnsi="Liberation Sans" w:eastAsia="Noto Serif CJK SC" w:cs="Lohit Devanagari"/>
          <w:color w:val="auto"/>
          <w:kern w:val="2"/>
          <w:sz w:val="24"/>
          <w:szCs w:val="24"/>
          <w:lang w:val="en-US" w:eastAsia="zh-CN" w:bidi="hi-IN"/>
          <w:ins w:id="202" w:author="Unknown Author" w:date="2023-02-13T10:50:14Z"/>
        </w:rPr>
      </w:pPr>
      <w:ins w:id="201" w:author="Unknown Author" w:date="2023-02-13T23:31:51Z">
        <w:r>
          <w:rPr>
            <w:rFonts w:eastAsia="Noto Serif CJK SC" w:cs="Lohit Devanagari" w:ascii="Liberation Sans" w:hAnsi="Liberation Sans"/>
            <w:color w:val="auto"/>
            <w:kern w:val="2"/>
            <w:sz w:val="24"/>
            <w:szCs w:val="24"/>
            <w:lang w:val="en-US" w:eastAsia="zh-CN" w:bidi="hi-IN"/>
          </w:rPr>
          <w:t>??????????????????</w:t>
        </w:r>
      </w:ins>
    </w:p>
    <w:p>
      <w:pPr>
        <w:pStyle w:val="Normal"/>
        <w:spacing w:lineRule="auto" w:line="360"/>
        <w:jc w:val="both"/>
        <w:rPr>
          <w:rFonts w:ascii="Liberation Sans" w:hAnsi="Liberation Sans"/>
          <w:ins w:id="204" w:author="Unknown Author" w:date="2023-02-13T10:50:14Z"/>
        </w:rPr>
      </w:pPr>
      <w:ins w:id="203" w:author="Unknown Author" w:date="2023-02-13T10:50:14Z">
        <w:r>
          <w:rPr>
            <w:rFonts w:ascii="Liberation Sans" w:hAnsi="Liberation Sans"/>
          </w:rPr>
        </w:r>
      </w:ins>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Ttulo1"/>
        <w:numPr>
          <w:ilvl w:val="0"/>
          <w:numId w:val="3"/>
        </w:numPr>
        <w:rPr/>
      </w:pPr>
      <w:bookmarkStart w:id="56" w:name="__RefHeading___Toc134163_215731975"/>
      <w:bookmarkEnd w:id="56"/>
      <w:r>
        <w:rPr/>
        <w:t>Hypothesis and Objetives</w:t>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pPr>
      <w:ins w:id="205" w:author="Unknown Author" w:date="2023-02-14T08:12:46Z">
        <w:r>
          <w:rPr>
            <w:rFonts w:ascii="Liberation Sans" w:hAnsi="Liberation Sans"/>
          </w:rPr>
          <w:t>Seasonal variations in diurnal cycles play a central role in the physiology and development of living organisms on Earth in general. Therefore, it is expected that seasonality highly affects microalgae physiology in particular. For example, seasonal oceanic massive microalgae blooms have been observed from outer space. Nevertheless,</w:t>
        </w:r>
      </w:ins>
      <w:ins w:id="206" w:author="Unknown Author" w:date="2023-02-13T07:58:41Z">
        <w:r>
          <w:rPr>
            <w:rFonts w:ascii="Liberation Sans" w:hAnsi="Liberation Sans"/>
          </w:rPr>
          <w:t xml:space="preserve"> omics analysis in microalgae for these responses are missing.</w:t>
        </w:r>
      </w:ins>
      <w:ins w:id="207" w:author="Unknown Author" w:date="2023-02-15T08:36:14Z">
        <w:r>
          <w:rPr>
            <w:rFonts w:ascii="Liberation Sans" w:hAnsi="Liberation Sans"/>
          </w:rPr>
          <w:t xml:space="preserve"> Specifically,</w:t>
        </w:r>
      </w:ins>
      <w:ins w:id="208" w:author="Unknown Author" w:date="2023-02-13T07:59:00Z">
        <w:r>
          <w:rPr>
            <w:rFonts w:ascii="Liberation Sans" w:hAnsi="Liberation Sans"/>
          </w:rPr>
          <w:t xml:space="preserve"> these studies were limited in </w:t>
        </w:r>
      </w:ins>
      <w:ins w:id="209" w:author="Unknown Author" w:date="2023-02-13T07:59:00Z">
        <w:r>
          <w:rPr>
            <w:rFonts w:ascii="Liberation Sans" w:hAnsi="Liberation Sans"/>
            <w:i/>
            <w:iCs/>
          </w:rPr>
          <w:t>Ostreococcus tauri</w:t>
        </w:r>
      </w:ins>
      <w:ins w:id="210" w:author="Unknown Author" w:date="2023-02-13T07:59:00Z">
        <w:r>
          <w:rPr>
            <w:rFonts w:ascii="Liberation Sans" w:hAnsi="Liberation Sans"/>
          </w:rPr>
          <w:t xml:space="preserve"> to a single transcriptomic analysis based on microarrays and an independent single proteomic study. Both studies were performed over neutral day conditions (12 light : 12 dark). Although, most of the </w:t>
        </w:r>
      </w:ins>
      <w:ins w:id="211" w:author="Unknown Author" w:date="2023-02-13T07:59:00Z">
        <w:r>
          <w:rPr>
            <w:rFonts w:ascii="Liberation Sans" w:hAnsi="Liberation Sans"/>
            <w:i/>
            <w:iCs/>
          </w:rPr>
          <w:t>Ostreococcus</w:t>
        </w:r>
      </w:ins>
      <w:ins w:id="212" w:author="Unknown Author" w:date="2023-02-13T07:59:00Z">
        <w:r>
          <w:rPr>
            <w:rFonts w:ascii="Liberation Sans" w:hAnsi="Liberation Sans"/>
          </w:rPr>
          <w:t xml:space="preserve"> transcriptome has been reported as rhythmic, </w:t>
        </w:r>
      </w:ins>
      <w:ins w:id="213" w:author="Unknown Author" w:date="2023-02-13T07:59:00Z">
        <w:r>
          <w:rPr>
            <w:rFonts w:ascii="Liberation Sans" w:hAnsi="Liberation Sans"/>
            <w:i/>
            <w:iCs/>
          </w:rPr>
          <w:t>bona fide</w:t>
        </w:r>
      </w:ins>
      <w:ins w:id="214" w:author="Unknown Author" w:date="2023-02-13T07:59:00Z">
        <w:r>
          <w:rPr>
            <w:rFonts w:ascii="Liberation Sans" w:hAnsi="Liberation Sans"/>
          </w:rPr>
          <w:t xml:space="preserve"> circadian genes </w:t>
        </w:r>
      </w:ins>
      <w:ins w:id="215" w:author="Unknown Author" w:date="2023-02-13T07:59:00Z">
        <w:r>
          <w:rPr>
            <w:rFonts w:eastAsia="Noto Serif CJK SC" w:cs="Lohit Devanagari" w:ascii="Liberation Sans" w:hAnsi="Liberation Sans"/>
            <w:color w:val="auto"/>
            <w:kern w:val="2"/>
            <w:sz w:val="24"/>
            <w:szCs w:val="24"/>
            <w:lang w:val="en-US" w:eastAsia="zh-CN" w:bidi="hi-IN"/>
          </w:rPr>
          <w:t>maintaining</w:t>
        </w:r>
      </w:ins>
      <w:ins w:id="216" w:author="Unknown Author" w:date="2023-02-13T07:59:00Z">
        <w:r>
          <w:rPr>
            <w:rFonts w:ascii="Liberation Sans" w:hAnsi="Liberation Sans"/>
          </w:rPr>
          <w:t xml:space="preserve"> rhythmicity under different seasonal conditions and free-running conditions are expected to be different. Moreover, comparative analysis between rhythmic patterns at the transcriptomic, proteomic and physiological levels have not been performed and are expected to shed light on the responses of living organisms to seasonal variations in diurnal cycles.</w:t>
        </w:r>
      </w:ins>
    </w:p>
    <w:p>
      <w:pPr>
        <w:pStyle w:val="Normal"/>
        <w:spacing w:lineRule="auto" w:line="360"/>
        <w:jc w:val="both"/>
        <w:rPr>
          <w:rFonts w:ascii="Liberation Sans" w:hAnsi="Liberation Sans"/>
          <w:ins w:id="218" w:author="Unknown Author" w:date="2023-02-13T08:10:20Z"/>
        </w:rPr>
      </w:pPr>
      <w:ins w:id="217" w:author="Unknown Author" w:date="2023-02-13T08:10:20Z">
        <w:r>
          <w:rPr>
            <w:rFonts w:ascii="Liberation Sans" w:hAnsi="Liberation Sans"/>
          </w:rPr>
        </w:r>
      </w:ins>
    </w:p>
    <w:p>
      <w:pPr>
        <w:pStyle w:val="Normal"/>
        <w:spacing w:lineRule="auto" w:line="360"/>
        <w:jc w:val="both"/>
        <w:rPr/>
      </w:pPr>
      <w:ins w:id="219" w:author="Unknown Author" w:date="2023-02-13T08:10:20Z">
        <w:r>
          <w:rPr>
            <w:rFonts w:ascii="Liberation Sans" w:hAnsi="Liberation Sans"/>
          </w:rPr>
          <w:t xml:space="preserve">The general objective in this thesis consist in carrying out </w:t>
        </w:r>
      </w:ins>
      <w:ins w:id="220" w:author="Unknown Author" w:date="2023-02-13T08:10:20Z">
        <w:r>
          <w:rPr>
            <w:rFonts w:ascii="Liberation Sans" w:hAnsi="Liberation Sans"/>
            <w:i/>
            <w:iCs/>
          </w:rPr>
          <w:t>a multiomic characterization of the responses to photoperiodic seasonal variations in diurnal cycles in Ostreococcus tauri</w:t>
        </w:r>
      </w:ins>
      <w:ins w:id="221" w:author="Unknown Author" w:date="2023-02-13T08:10:20Z">
        <w:r>
          <w:rPr>
            <w:rFonts w:ascii="Liberation Sans" w:hAnsi="Liberation Sans"/>
          </w:rPr>
          <w:t xml:space="preserve">. This is achieved pursuing the following </w:t>
        </w:r>
      </w:ins>
      <w:ins w:id="222" w:author="Unknown Author" w:date="2023-02-13T08:10:20Z">
        <w:r>
          <w:rPr>
            <w:rFonts w:eastAsia="Noto Serif CJK SC" w:cs="Lohit Devanagari" w:ascii="Liberation Sans" w:hAnsi="Liberation Sans"/>
            <w:color w:val="auto"/>
            <w:kern w:val="2"/>
            <w:sz w:val="24"/>
            <w:szCs w:val="24"/>
            <w:lang w:val="en-US" w:eastAsia="zh-CN" w:bidi="hi-IN"/>
          </w:rPr>
          <w:t>specific</w:t>
        </w:r>
      </w:ins>
      <w:ins w:id="223" w:author="Unknown Author" w:date="2023-02-13T08:10:20Z">
        <w:r>
          <w:rPr>
            <w:rFonts w:ascii="Liberation Sans" w:hAnsi="Liberation Sans"/>
          </w:rPr>
          <w:t xml:space="preserve"> objectives</w:t>
        </w:r>
      </w:ins>
      <w:ins w:id="224" w:author="Unknown Author" w:date="2023-02-13T08:10:20Z">
        <w:r>
          <w:rPr>
            <w:rFonts w:eastAsia="Noto Serif CJK SC" w:cs="Lohit Devanagari" w:ascii="Liberation Sans" w:hAnsi="Liberation Sans"/>
            <w:color w:val="auto"/>
            <w:kern w:val="2"/>
            <w:sz w:val="24"/>
            <w:szCs w:val="24"/>
            <w:lang w:val="en-US" w:eastAsia="zh-CN" w:bidi="hi-IN"/>
          </w:rPr>
          <w:t>:</w:t>
          <w:tab/>
          <w:br/>
        </w:r>
      </w:ins>
    </w:p>
    <w:p>
      <w:pPr>
        <w:pStyle w:val="Normal"/>
        <w:numPr>
          <w:ilvl w:val="0"/>
          <w:numId w:val="8"/>
        </w:numPr>
        <w:spacing w:lineRule="auto" w:line="360"/>
        <w:jc w:val="both"/>
        <w:rPr/>
      </w:pPr>
      <w:ins w:id="226" w:author="Unknown Author" w:date="2023-02-13T08:10:20Z">
        <w:r>
          <w:rPr>
            <w:rFonts w:eastAsia="Noto Serif CJK SC" w:cs="Lohit Devanagari" w:ascii="Liberation Sans" w:hAnsi="Liberation Sans"/>
            <w:color w:val="auto"/>
            <w:kern w:val="2"/>
            <w:sz w:val="24"/>
            <w:szCs w:val="24"/>
            <w:lang w:val="en-US" w:eastAsia="zh-CN" w:bidi="hi-IN"/>
          </w:rPr>
          <w:t>C</w:t>
        </w:r>
      </w:ins>
      <w:ins w:id="227" w:author="Unknown Author" w:date="2023-02-13T08:10:20Z">
        <w:r>
          <w:rPr>
            <w:rFonts w:ascii="Liberation Sans" w:hAnsi="Liberation Sans"/>
          </w:rPr>
          <w:t>haracterization of the transcriptomic responses to free running conditions and to seasonal variations in diurnal cycles.</w:t>
          <w:tab/>
        </w:r>
      </w:ins>
    </w:p>
    <w:p>
      <w:pPr>
        <w:pStyle w:val="Normal"/>
        <w:numPr>
          <w:ilvl w:val="0"/>
          <w:numId w:val="8"/>
        </w:numPr>
        <w:spacing w:lineRule="auto" w:line="360"/>
        <w:jc w:val="both"/>
        <w:rPr/>
      </w:pPr>
      <w:ins w:id="229" w:author="Unknown Author" w:date="2023-02-13T08:10:20Z">
        <w:r>
          <w:rPr>
            <w:rFonts w:eastAsia="Noto Serif CJK SC" w:cs="Lohit Devanagari" w:ascii="Liberation Sans" w:hAnsi="Liberation Sans"/>
            <w:color w:val="auto"/>
            <w:kern w:val="2"/>
            <w:sz w:val="24"/>
            <w:szCs w:val="24"/>
            <w:lang w:val="en-US" w:eastAsia="zh-CN" w:bidi="hi-IN"/>
          </w:rPr>
          <w:t>C</w:t>
        </w:r>
      </w:ins>
      <w:ins w:id="230" w:author="Unknown Author" w:date="2023-02-13T08:10:20Z">
        <w:r>
          <w:rPr>
            <w:rFonts w:ascii="Liberation Sans" w:hAnsi="Liberation Sans"/>
          </w:rPr>
          <w:t xml:space="preserve">haracterization of the proteomic responses to seasonal variations in diurnal cycles and </w:t>
        </w:r>
      </w:ins>
      <w:ins w:id="231" w:author="Unknown Author" w:date="2023-02-13T08:10:20Z">
        <w:r>
          <w:rPr>
            <w:rFonts w:eastAsia="Noto Serif CJK SC" w:cs="Lohit Devanagari" w:ascii="Liberation Sans" w:hAnsi="Liberation Sans"/>
            <w:color w:val="auto"/>
            <w:kern w:val="2"/>
            <w:sz w:val="24"/>
            <w:szCs w:val="24"/>
            <w:lang w:val="en-US" w:eastAsia="zh-CN" w:bidi="hi-IN"/>
          </w:rPr>
          <w:t>integration</w:t>
        </w:r>
      </w:ins>
      <w:ins w:id="232" w:author="Unknown Author" w:date="2023-02-13T08:10:20Z">
        <w:r>
          <w:rPr>
            <w:rFonts w:ascii="Liberation Sans" w:hAnsi="Liberation Sans"/>
          </w:rPr>
          <w:t xml:space="preserve"> with the transcriptomic responses. </w:t>
        </w:r>
      </w:ins>
    </w:p>
    <w:p>
      <w:pPr>
        <w:pStyle w:val="Normal"/>
        <w:numPr>
          <w:ilvl w:val="0"/>
          <w:numId w:val="8"/>
        </w:numPr>
        <w:spacing w:lineRule="auto" w:line="360"/>
        <w:jc w:val="both"/>
        <w:rPr>
          <w:rFonts w:ascii="Liberation Sans" w:hAnsi="Liberation Sans"/>
          <w:ins w:id="235" w:author="Unknown Author" w:date="2023-02-13T08:10:20Z"/>
        </w:rPr>
      </w:pPr>
      <w:ins w:id="234" w:author="Unknown Author" w:date="2023-02-13T08:10:20Z">
        <w:r>
          <w:rPr>
            <w:rFonts w:ascii="Liberation Sans" w:hAnsi="Liberation Sans"/>
          </w:rPr>
          <w:t>Characterization of responses of central physiological processes to seasonal variations in diurnal cycles and multiomics integration with transcriptomic and proteomic data.</w:t>
          <w:tab/>
        </w:r>
      </w:ins>
    </w:p>
    <w:p>
      <w:pPr>
        <w:pStyle w:val="Normal"/>
        <w:numPr>
          <w:ilvl w:val="0"/>
          <w:numId w:val="8"/>
        </w:numPr>
        <w:spacing w:lineRule="auto" w:line="360"/>
        <w:jc w:val="both"/>
        <w:rPr>
          <w:rFonts w:ascii="Liberation Sans" w:hAnsi="Liberation Sans"/>
          <w:ins w:id="237" w:author="Unknown Author" w:date="2023-02-13T08:10:20Z"/>
        </w:rPr>
      </w:pPr>
      <w:ins w:id="236" w:author="Unknown Author" w:date="2023-02-13T08:10:20Z">
        <w:r>
          <w:rPr>
            <w:rFonts w:ascii="Liberation Sans" w:hAnsi="Liberation Sans"/>
          </w:rPr>
          <w:t xml:space="preserve">Development of software tools, computational pipelines and models to promote systems biology studies in microalgae in general and the exploration of the results in this thesis in particular. </w:t>
        </w:r>
      </w:ins>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t>(texto de hipotesis)</w:t>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Ttulo1"/>
        <w:numPr>
          <w:ilvl w:val="0"/>
          <w:numId w:val="3"/>
        </w:numPr>
        <w:rPr/>
      </w:pPr>
      <w:r>
        <w:rPr/>
      </w:r>
    </w:p>
    <w:p>
      <w:pPr>
        <w:pStyle w:val="Ttulo1"/>
        <w:numPr>
          <w:ilvl w:val="0"/>
          <w:numId w:val="3"/>
        </w:numPr>
        <w:rPr/>
      </w:pPr>
      <w:r>
        <w:rPr/>
      </w:r>
    </w:p>
    <w:p>
      <w:pPr>
        <w:pStyle w:val="Ttulo1"/>
        <w:numPr>
          <w:ilvl w:val="0"/>
          <w:numId w:val="3"/>
        </w:numPr>
        <w:rPr/>
      </w:pPr>
      <w:r>
        <w:rPr/>
      </w:r>
    </w:p>
    <w:p>
      <w:pPr>
        <w:pStyle w:val="Ttulo1"/>
        <w:numPr>
          <w:ilvl w:val="0"/>
          <w:numId w:val="3"/>
        </w:numPr>
        <w:rPr/>
      </w:pPr>
      <w:r>
        <w:rPr/>
      </w:r>
    </w:p>
    <w:p>
      <w:pPr>
        <w:pStyle w:val="Cuerpodetexto"/>
        <w:rPr/>
      </w:pPr>
      <w:r>
        <w:rPr/>
      </w:r>
    </w:p>
    <w:p>
      <w:pPr>
        <w:pStyle w:val="Ttulo1"/>
        <w:numPr>
          <w:ilvl w:val="0"/>
          <w:numId w:val="3"/>
        </w:numPr>
        <w:rPr/>
      </w:pPr>
      <w:bookmarkStart w:id="57" w:name="__RefHeading___Toc134165_215731975"/>
      <w:bookmarkEnd w:id="57"/>
      <w:r>
        <w:rPr/>
        <w:t>Results</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Ttulo2"/>
        <w:numPr>
          <w:ilvl w:val="1"/>
          <w:numId w:val="3"/>
        </w:numPr>
        <w:rPr/>
      </w:pPr>
      <w:r>
        <w:rPr/>
      </w:r>
    </w:p>
    <w:p>
      <w:pPr>
        <w:pStyle w:val="Ttulo2"/>
        <w:numPr>
          <w:ilvl w:val="1"/>
          <w:numId w:val="3"/>
        </w:numPr>
        <w:rPr/>
      </w:pPr>
      <w:r>
        <w:rPr/>
      </w:r>
    </w:p>
    <w:p>
      <w:pPr>
        <w:pStyle w:val="Ttulo2"/>
        <w:numPr>
          <w:ilvl w:val="1"/>
          <w:numId w:val="3"/>
        </w:numPr>
        <w:rPr/>
      </w:pPr>
      <w:r>
        <w:rPr/>
      </w:r>
    </w:p>
    <w:p>
      <w:pPr>
        <w:pStyle w:val="Ttulo2"/>
        <w:numPr>
          <w:ilvl w:val="1"/>
          <w:numId w:val="3"/>
        </w:numPr>
        <w:rPr/>
      </w:pPr>
      <w:r>
        <w:rPr/>
      </w:r>
    </w:p>
    <w:p>
      <w:pPr>
        <w:pStyle w:val="Ttulo2"/>
        <w:numPr>
          <w:ilvl w:val="1"/>
          <w:numId w:val="3"/>
        </w:numPr>
        <w:rPr/>
      </w:pPr>
      <w:r>
        <w:rPr/>
      </w:r>
    </w:p>
    <w:p>
      <w:pPr>
        <w:pStyle w:val="Ttulo2"/>
        <w:numPr>
          <w:ilvl w:val="1"/>
          <w:numId w:val="3"/>
        </w:numPr>
        <w:rPr/>
      </w:pPr>
      <w:r>
        <w:rPr/>
      </w:r>
    </w:p>
    <w:p>
      <w:pPr>
        <w:pStyle w:val="Ttulo2"/>
        <w:numPr>
          <w:ilvl w:val="1"/>
          <w:numId w:val="3"/>
        </w:numPr>
        <w:rPr/>
      </w:pPr>
      <w:r>
        <w:rPr/>
      </w:r>
    </w:p>
    <w:p>
      <w:pPr>
        <w:pStyle w:val="Ttulo2"/>
        <w:numPr>
          <w:ilvl w:val="1"/>
          <w:numId w:val="3"/>
        </w:numPr>
        <w:rPr/>
      </w:pPr>
      <w:r>
        <w:rPr/>
      </w:r>
    </w:p>
    <w:p>
      <w:pPr>
        <w:pStyle w:val="Ttulo2"/>
        <w:numPr>
          <w:ilvl w:val="1"/>
          <w:numId w:val="3"/>
        </w:numPr>
        <w:rPr/>
      </w:pPr>
      <w:r>
        <w:rPr/>
      </w:r>
    </w:p>
    <w:p>
      <w:pPr>
        <w:pStyle w:val="Ttulo2"/>
        <w:numPr>
          <w:ilvl w:val="1"/>
          <w:numId w:val="3"/>
        </w:numPr>
        <w:rPr/>
      </w:pPr>
      <w:r>
        <w:rPr/>
      </w:r>
    </w:p>
    <w:p>
      <w:pPr>
        <w:pStyle w:val="Ttulo2"/>
        <w:numPr>
          <w:ilvl w:val="1"/>
          <w:numId w:val="3"/>
        </w:numPr>
        <w:rPr/>
      </w:pPr>
      <w:r>
        <w:rPr/>
      </w:r>
    </w:p>
    <w:p>
      <w:pPr>
        <w:pStyle w:val="Ttulo2"/>
        <w:numPr>
          <w:ilvl w:val="1"/>
          <w:numId w:val="3"/>
        </w:numPr>
        <w:rPr/>
      </w:pPr>
      <w:r>
        <w:rPr/>
      </w:r>
    </w:p>
    <w:p>
      <w:pPr>
        <w:pStyle w:val="Ttulo2"/>
        <w:numPr>
          <w:ilvl w:val="1"/>
          <w:numId w:val="3"/>
        </w:numPr>
        <w:rPr/>
      </w:pPr>
      <w:r>
        <w:rPr/>
      </w:r>
    </w:p>
    <w:p>
      <w:pPr>
        <w:pStyle w:val="Ttulo2"/>
        <w:numPr>
          <w:ilvl w:val="1"/>
          <w:numId w:val="3"/>
        </w:numPr>
        <w:rPr/>
      </w:pPr>
      <w:r>
        <w:rPr/>
      </w:r>
    </w:p>
    <w:p>
      <w:pPr>
        <w:pStyle w:val="Ttulo2"/>
        <w:numPr>
          <w:ilvl w:val="1"/>
          <w:numId w:val="3"/>
        </w:numPr>
        <w:rPr/>
      </w:pPr>
      <w:r>
        <w:rPr/>
      </w:r>
    </w:p>
    <w:p>
      <w:pPr>
        <w:pStyle w:val="Ttulo2"/>
        <w:numPr>
          <w:ilvl w:val="1"/>
          <w:numId w:val="3"/>
        </w:numPr>
        <w:rPr/>
      </w:pPr>
      <w:bookmarkStart w:id="58" w:name="__RefHeading___Toc134167_215731975"/>
      <w:bookmarkEnd w:id="58"/>
      <w:r>
        <w:rPr/>
        <w:t>Chapter 1. ALGAEFUN with MARACAS</w:t>
      </w:r>
      <w:ins w:id="238" w:author="Unknown Author" w:date="2023-02-13T23:37:16Z">
        <w:r>
          <w:rPr/>
          <w:t>, microALGAE FUNctional enrichment tool for MicroAlgae RnA-seq and Chip-seq AnalysiS</w:t>
        </w:r>
      </w:ins>
    </w:p>
    <w:p>
      <w:pPr>
        <w:pStyle w:val="Ttulo2"/>
        <w:numPr>
          <w:ilvl w:val="1"/>
          <w:numId w:val="3"/>
        </w:numPr>
        <w:rPr/>
      </w:pPr>
      <w:del w:id="239" w:author="Unknown Author" w:date="2023-02-13T23:37:28Z">
        <w:r>
          <w:rPr/>
          <w:delText>: user-friendly tool for analysing and integrating omic data generated from microalgae</w:delText>
        </w:r>
      </w:del>
      <w:r>
        <w:rPr/>
        <w:t>.</w:t>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pPr>
      <w:r>
        <w:rPr>
          <w:rFonts w:ascii="Liberation Sans" w:hAnsi="Liberation Sans"/>
        </w:rPr>
        <w:t xml:space="preserve">In order to characterize the molecular systems regulating microalgae physiology, high throughput sequencing technologies have been recently applied obtaining the genome sequences of a wide range of microalgae </w:t>
      </w:r>
      <w:r>
        <w:rPr>
          <w:rFonts w:ascii="Liberation Sans" w:hAnsi="Liberation Sans"/>
          <w:position w:val="0"/>
          <w:sz w:val="24"/>
          <w:sz w:val="24"/>
          <w:vertAlign w:val="baseline"/>
        </w:rPr>
        <w:t>(Blanc et al., 2012; Bowler et al., 2008; Cheng et al., 2019; Corteggiani Carpinelli et al., 2014; Hori et al., 2014; Merchant et al., 2007; Moreau et al., 2012; Morimoto et al., 2020; Ottesen et al., 2013; Palenik et al., 2007; Polle et al., 2017; Roth et al., 2017; Worden et al., 2009)</w:t>
      </w:r>
      <w:r>
        <w:rPr>
          <w:rFonts w:ascii="Liberation Sans" w:hAnsi="Liberation Sans"/>
        </w:rPr>
        <w:t xml:space="preserve">⁠. This has promoted the emergence of molecular systems biology studies and the use of different omics </w:t>
      </w:r>
      <w:ins w:id="240" w:author="Unknown Author" w:date="2023-02-13T23:38:02Z">
        <w:r>
          <w:rPr>
            <w:rFonts w:ascii="Liberation Sans" w:hAnsi="Liberation Sans"/>
          </w:rPr>
          <w:t>such as</w:t>
        </w:r>
      </w:ins>
      <w:del w:id="241" w:author="Unknown Author" w:date="2023-02-13T23:38:05Z">
        <w:r>
          <w:rPr>
            <w:rFonts w:ascii="Liberation Sans" w:hAnsi="Liberation Sans"/>
          </w:rPr>
          <w:delText>like</w:delText>
        </w:r>
      </w:del>
      <w:r>
        <w:rPr>
          <w:rFonts w:ascii="Liberation Sans" w:hAnsi="Liberation Sans"/>
        </w:rPr>
        <w:t xml:space="preserve"> transcriptomics, based on RNA-seq data </w:t>
      </w:r>
      <w:r>
        <w:rPr>
          <w:rFonts w:ascii="Liberation Sans" w:hAnsi="Liberation Sans"/>
          <w:position w:val="0"/>
          <w:sz w:val="24"/>
          <w:sz w:val="24"/>
          <w:vertAlign w:val="baseline"/>
        </w:rPr>
        <w:t>(Hoys et al., 2021; Serrano-Pérez et al., 2022)</w:t>
      </w:r>
      <w:r>
        <w:rPr>
          <w:rFonts w:ascii="Liberation Sans" w:hAnsi="Liberation Sans"/>
        </w:rPr>
        <w:t xml:space="preserve">⁠, and cistromics, based on ChIP-seq data </w:t>
      </w:r>
      <w:r>
        <w:rPr>
          <w:rFonts w:ascii="Liberation Sans" w:hAnsi="Liberation Sans"/>
          <w:position w:val="0"/>
          <w:sz w:val="24"/>
          <w:sz w:val="24"/>
          <w:vertAlign w:val="baseline"/>
        </w:rPr>
        <w:t>(Ngan et al., 2015; X. Zhao et al., 2021)</w:t>
      </w:r>
      <w:r>
        <w:rPr>
          <w:rFonts w:ascii="Liberation Sans" w:hAnsi="Liberation Sans"/>
        </w:rPr>
        <w:t xml:space="preserve">⁠ in microalgae. Nonetheless, the progress of this type of studies on microalgae is limited by the lack of freely available and easy-to-use online tools to analyze and integrate omics data. Processing of the massive amount of high-throughput sequencing data and analysis of the resulting sets of genes and genomic loci obtained from molecular systems biology studies requires computational power, time, effort and expertise that some research groups on microalgae may lack. In addition, researchers must explore different data-bases separately, which makes the integration of the results and the generation of biological meaningful information </w:t>
      </w:r>
      <w:del w:id="242" w:author="Unknown Author" w:date="2023-02-13T23:38:54Z">
        <w:r>
          <w:rPr>
            <w:rFonts w:ascii="Liberation Sans" w:hAnsi="Liberation Sans"/>
          </w:rPr>
          <w:delText xml:space="preserve">more </w:delText>
        </w:r>
      </w:del>
      <w:r>
        <w:rPr>
          <w:rFonts w:ascii="Liberation Sans" w:hAnsi="Liberation Sans"/>
        </w:rPr>
        <w:t xml:space="preserve">difficult. Therefore, it is imperative the development of frameworks integrating microalgae genome sequences and annotations with tools for high-throughput sequencing data analysis and functional enrichment of gene and genomic loci sets. </w:t>
      </w:r>
    </w:p>
    <w:p>
      <w:pPr>
        <w:pStyle w:val="Normal"/>
        <w:spacing w:lineRule="auto" w:line="360"/>
        <w:jc w:val="both"/>
        <w:rPr/>
      </w:pPr>
      <w:r>
        <w:rPr>
          <w:rFonts w:ascii="Liberation Sans" w:hAnsi="Liberation Sans"/>
        </w:rPr>
        <w:t>In order to cover</w:t>
      </w:r>
      <w:ins w:id="243" w:author="Unknown Author" w:date="2023-02-15T08:55:32Z">
        <w:r>
          <w:rPr>
            <w:rFonts w:ascii="Liberation Sans" w:hAnsi="Liberation Sans"/>
          </w:rPr>
          <w:t xml:space="preserve"> these needs for the</w:t>
        </w:r>
      </w:ins>
      <w:r>
        <w:rPr>
          <w:rFonts w:ascii="Liberation Sans" w:hAnsi="Liberation Sans"/>
        </w:rPr>
        <w:t xml:space="preserve"> microalgae research community </w:t>
      </w:r>
      <w:del w:id="244" w:author="Unknown Author" w:date="2023-02-15T08:55:40Z">
        <w:r>
          <w:rPr>
            <w:rFonts w:ascii="Liberation Sans" w:hAnsi="Liberation Sans"/>
          </w:rPr>
          <w:delText>needs</w:delText>
        </w:r>
      </w:del>
      <w:r>
        <w:rPr>
          <w:rFonts w:ascii="Liberation Sans" w:hAnsi="Liberation Sans"/>
        </w:rPr>
        <w:t xml:space="preserve"> and to promote studies in molecular systems biology we have developed the web portal ALGAEFUN with MARACAS </w:t>
      </w:r>
      <w:ins w:id="245" w:author="Unknown Author" w:date="2023-02-15T08:56:37Z">
        <w:r>
          <w:rPr>
            <w:rFonts w:ascii="Liberation Sans" w:hAnsi="Liberation Sans"/>
          </w:rPr>
          <w:t>(</w:t>
        </w:r>
      </w:ins>
      <w:hyperlink r:id="rId8">
        <w:ins w:id="246" w:author="Unknown Author" w:date="2023-02-15T08:56:37Z">
          <w:r>
            <w:rPr>
              <w:rStyle w:val="EnlacedeInternet"/>
              <w:rFonts w:ascii="Liberation Sans" w:hAnsi="Liberation Sans"/>
            </w:rPr>
            <w:t>https://greennetwork.us.es/AlgaeFUN/</w:t>
          </w:r>
        </w:ins>
      </w:hyperlink>
      <w:ins w:id="247" w:author="Unknown Author" w:date="2023-02-15T08:56:37Z">
        <w:r>
          <w:rPr>
            <w:rFonts w:ascii="Liberation Sans" w:hAnsi="Liberation Sans"/>
          </w:rPr>
          <w:t xml:space="preserve">) </w:t>
        </w:r>
      </w:ins>
      <w:r>
        <w:rPr>
          <w:rFonts w:ascii="Liberation Sans" w:hAnsi="Liberation Sans"/>
        </w:rPr>
        <w:t>using the R package Shiny</w:t>
      </w:r>
      <w:ins w:id="248" w:author="Unknown Author" w:date="2023-02-15T08:58:12Z">
        <w:r>
          <w:rPr>
            <w:rFonts w:ascii="Liberation Sans" w:hAnsi="Liberation Sans"/>
          </w:rPr>
          <w:t xml:space="preserve"> (https://shiny.rstudio.com/)</w:t>
        </w:r>
      </w:ins>
      <w:r>
        <w:rPr>
          <w:rFonts w:ascii="Liberation Sans" w:hAnsi="Liberation Sans"/>
        </w:rPr>
        <w:t xml:space="preserve"> </w:t>
      </w:r>
      <w:del w:id="249" w:author="Unknown Author" w:date="2023-02-15T08:57:15Z">
        <w:r>
          <w:rPr>
            <w:rFonts w:ascii="Liberation Sans" w:hAnsi="Liberation Sans"/>
            <w:color w:val="C9211E"/>
          </w:rPr>
          <w:delText xml:space="preserve"> and</w:delText>
        </w:r>
      </w:del>
      <w:del w:id="250" w:author="Unknown Author" w:date="2023-02-15T08:59:10Z">
        <w:r>
          <w:rPr>
            <w:rFonts w:ascii="Liberation Sans" w:hAnsi="Liberation Sans"/>
            <w:color w:val="C9211E"/>
          </w:rPr>
          <w:delText>(cita? No la encuentro)</w:delText>
        </w:r>
      </w:del>
      <w:r>
        <w:rPr>
          <w:rFonts w:ascii="Liberation Sans" w:hAnsi="Liberation Sans"/>
        </w:rPr>
        <w:t xml:space="preserve"> other Bioconductor packages</w:t>
      </w:r>
      <w:ins w:id="251" w:author="Unknown Author" w:date="2023-02-15T08:56:58Z">
        <w:r>
          <w:rPr>
            <w:rFonts w:ascii="Liberation Sans" w:hAnsi="Liberation Sans"/>
          </w:rPr>
          <w:t xml:space="preserve"> such as </w:t>
        </w:r>
      </w:ins>
      <w:ins w:id="252" w:author="Unknown Author" w:date="2023-02-15T08:57:00Z">
        <w:r>
          <w:rPr>
            <w:rFonts w:ascii="Liberation Sans" w:hAnsi="Liberation Sans"/>
          </w:rPr>
          <w:t>clusterProfiler (cita) as well as annotation packagehttps://shiny.rstudio.com/s for microalgae developed in this thesis</w:t>
        </w:r>
      </w:ins>
      <w:r>
        <w:rPr>
          <w:rFonts w:ascii="Liberation Sans" w:hAnsi="Liberation Sans"/>
        </w:rPr>
        <w:t xml:space="preserve">. </w:t>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pPr>
      <w:r>
        <w:rPr>
          <w:rFonts w:ascii="Liberation Sans" w:hAnsi="Liberation Sans"/>
        </w:rPr>
        <w:t>Our web portal consists of two different tools. First, MARACAS (MicroAlgae RnA-seq and Chip-seq AnalysiS) implements a fully automatic computational pipeline receiving as input RNA-seq or ChIP-seq raw data from microalgae studies and produc</w:t>
      </w:r>
      <w:ins w:id="253" w:author="Unknown Author" w:date="2023-02-15T08:59:36Z">
        <w:r>
          <w:rPr>
            <w:rFonts w:ascii="Liberation Sans" w:hAnsi="Liberation Sans"/>
          </w:rPr>
          <w:t>ing</w:t>
        </w:r>
      </w:ins>
      <w:del w:id="254" w:author="Unknown Author" w:date="2023-02-15T08:59:37Z">
        <w:r>
          <w:rPr>
            <w:rFonts w:ascii="Liberation Sans" w:hAnsi="Liberation Sans"/>
          </w:rPr>
          <w:delText>es</w:delText>
        </w:r>
      </w:del>
      <w:r>
        <w:rPr>
          <w:rFonts w:ascii="Liberation Sans" w:hAnsi="Liberation Sans"/>
        </w:rPr>
        <w:t xml:space="preserve"> set of differentially expressed genes or lists of genomic loci, respectively. These results can be further analyzed using our second tool, ALGAEFUN (microAlgae FUNctional enrichment tool). When receiving the results from an RNA-seq analysis, sets of genes are functionally annotated by performing Gene Ontology (GO) </w:t>
      </w:r>
      <w:r>
        <w:rPr>
          <w:rFonts w:ascii="Liberation Sans" w:hAnsi="Liberation Sans"/>
          <w:position w:val="0"/>
          <w:sz w:val="24"/>
          <w:sz w:val="24"/>
          <w:vertAlign w:val="baseline"/>
        </w:rPr>
        <w:t>(Ashburner et al., 2000; Carbon et al., 2019)</w:t>
      </w:r>
      <w:r>
        <w:rPr>
          <w:rFonts w:ascii="Liberation Sans" w:hAnsi="Liberation Sans"/>
        </w:rPr>
        <w:t xml:space="preserve">⁠ and metabolic pathways enrichment analysis </w:t>
      </w:r>
      <w:r>
        <w:rPr>
          <w:rFonts w:ascii="Liberation Sans" w:hAnsi="Liberation Sans"/>
          <w:position w:val="0"/>
          <w:sz w:val="24"/>
          <w:sz w:val="24"/>
          <w:vertAlign w:val="baseline"/>
        </w:rPr>
        <w:t>(Kanehisa et al., 2016; Moriya et al., 2007; Ogata et al., 1999)</w:t>
      </w:r>
      <w:r>
        <w:rPr>
          <w:rFonts w:ascii="Liberation Sans" w:hAnsi="Liberation Sans"/>
        </w:rPr>
        <w:t>⁠. When genomic loci from a ChIP-seq analysis are inputted, a set of potential target genes is generated together with the analysis of the distribution of the loci over gene features, as well as metagene plots representing the average mapping signal. This set of potential target genes can be further studied using the features for functional enrichment analysis in ALGAEFUN, as described above. The code for ALGAEFUN with MARACAS is publicly available at their respective GitHub repositories from the following links: https://​github.​com/​fran-​romero-​campe​ro/​ALGAE​FUN and https://​github.com/​fran-​romero-​campe​ro/​MARAC​AS.</w:t>
      </w:r>
    </w:p>
    <w:p>
      <w:pPr>
        <w:pStyle w:val="Normal"/>
        <w:spacing w:lineRule="auto" w:line="360"/>
        <w:jc w:val="both"/>
        <w:rPr>
          <w:rFonts w:ascii="Liberation Sans" w:hAnsi="Liberation Sans"/>
        </w:rPr>
      </w:pPr>
      <w:r>
        <w:rPr>
          <w:rFonts w:ascii="Liberation Sans" w:hAnsi="Liberation Sans"/>
        </w:rPr>
      </w:r>
    </w:p>
    <w:p>
      <w:pPr>
        <w:pStyle w:val="Ttulo3"/>
        <w:numPr>
          <w:ilvl w:val="2"/>
          <w:numId w:val="3"/>
        </w:numPr>
        <w:rPr/>
      </w:pPr>
      <w:bookmarkStart w:id="59" w:name="__RefHeading___Toc7554_2649729411"/>
      <w:bookmarkEnd w:id="59"/>
      <w:r>
        <w:rPr/>
        <w:t>Implementation</w:t>
      </w:r>
    </w:p>
    <w:p>
      <w:pPr>
        <w:pStyle w:val="Ttulo4"/>
        <w:numPr>
          <w:ilvl w:val="3"/>
          <w:numId w:val="3"/>
        </w:numPr>
        <w:rPr/>
      </w:pPr>
      <w:bookmarkStart w:id="60" w:name="__RefHeading___Toc7556_2649729411"/>
      <w:bookmarkEnd w:id="60"/>
      <w:r>
        <w:rPr/>
        <w:t xml:space="preserve">Integration of different microalgae databases. </w:t>
      </w:r>
    </w:p>
    <w:p>
      <w:pPr>
        <w:pStyle w:val="Normal"/>
        <w:spacing w:lineRule="auto" w:line="360"/>
        <w:jc w:val="both"/>
        <w:rPr/>
      </w:pPr>
      <w:r>
        <w:rPr>
          <w:rFonts w:ascii="Liberation Sans" w:hAnsi="Liberation Sans"/>
        </w:rPr>
        <w:t xml:space="preserve">ALGAEFUN with MARACAS supports 14 different microalgae species that cover an ample spectrum of their phylogeny (Fig.12): </w:t>
      </w:r>
      <w:r>
        <w:rPr>
          <w:rFonts w:ascii="Liberation Sans" w:hAnsi="Liberation Sans"/>
          <w:i/>
          <w:iCs/>
        </w:rPr>
        <w:t>Chlamydomonas reinhardtii</w:t>
      </w:r>
      <w:r>
        <w:rPr>
          <w:rFonts w:ascii="Liberation Sans" w:hAnsi="Liberation Sans"/>
        </w:rPr>
        <w:t xml:space="preserve"> </w:t>
      </w:r>
      <w:r>
        <w:rPr>
          <w:rFonts w:ascii="Liberation Sans" w:hAnsi="Liberation Sans"/>
          <w:position w:val="0"/>
          <w:sz w:val="24"/>
          <w:sz w:val="24"/>
          <w:vertAlign w:val="baseline"/>
        </w:rPr>
        <w:t>(Blaby et al., 2014; Merchant et al., 2007)</w:t>
      </w:r>
      <w:r>
        <w:rPr>
          <w:rFonts w:ascii="Liberation Sans" w:hAnsi="Liberation Sans"/>
        </w:rPr>
        <w:t>⁠, V</w:t>
      </w:r>
      <w:r>
        <w:rPr>
          <w:rFonts w:ascii="Liberation Sans" w:hAnsi="Liberation Sans"/>
          <w:i/>
          <w:iCs/>
        </w:rPr>
        <w:t>olvox carteri</w:t>
      </w:r>
      <w:r>
        <w:rPr>
          <w:rFonts w:ascii="Liberation Sans" w:hAnsi="Liberation Sans"/>
        </w:rPr>
        <w:t xml:space="preserve"> </w:t>
      </w:r>
      <w:r>
        <w:rPr>
          <w:rFonts w:ascii="Liberation Sans" w:hAnsi="Liberation Sans"/>
          <w:position w:val="0"/>
          <w:sz w:val="24"/>
          <w:sz w:val="24"/>
          <w:vertAlign w:val="baseline"/>
        </w:rPr>
        <w:t>(Prochnik et al., 2010)</w:t>
      </w:r>
      <w:r>
        <w:rPr>
          <w:rFonts w:ascii="Liberation Sans" w:hAnsi="Liberation Sans"/>
        </w:rPr>
        <w:t xml:space="preserve">⁠, </w:t>
      </w:r>
      <w:r>
        <w:rPr>
          <w:rFonts w:ascii="Liberation Sans" w:hAnsi="Liberation Sans"/>
          <w:i/>
          <w:iCs/>
        </w:rPr>
        <w:t>Chromochloris zofingiensis</w:t>
      </w:r>
      <w:r>
        <w:rPr>
          <w:rFonts w:ascii="Liberation Sans" w:hAnsi="Liberation Sans"/>
        </w:rPr>
        <w:t xml:space="preserve"> </w:t>
      </w:r>
      <w:r>
        <w:rPr>
          <w:rFonts w:ascii="Liberation Sans" w:hAnsi="Liberation Sans"/>
          <w:position w:val="0"/>
          <w:sz w:val="24"/>
          <w:sz w:val="24"/>
          <w:vertAlign w:val="baseline"/>
        </w:rPr>
        <w:t>(Roth et al., 2017)</w:t>
      </w:r>
      <w:r>
        <w:rPr>
          <w:rFonts w:ascii="Liberation Sans" w:hAnsi="Liberation Sans"/>
        </w:rPr>
        <w:t xml:space="preserve">⁠, </w:t>
      </w:r>
      <w:r>
        <w:rPr>
          <w:rFonts w:ascii="Liberation Sans" w:hAnsi="Liberation Sans"/>
          <w:i/>
          <w:iCs/>
        </w:rPr>
        <w:t>Dunaliella salina</w:t>
      </w:r>
      <w:r>
        <w:rPr>
          <w:rFonts w:ascii="Liberation Sans" w:hAnsi="Liberation Sans"/>
        </w:rPr>
        <w:t xml:space="preserve"> </w:t>
      </w:r>
      <w:r>
        <w:rPr>
          <w:rFonts w:ascii="Liberation Sans" w:hAnsi="Liberation Sans"/>
          <w:position w:val="0"/>
          <w:sz w:val="24"/>
          <w:sz w:val="24"/>
          <w:vertAlign w:val="baseline"/>
        </w:rPr>
        <w:t>(Polle et al., 2017)</w:t>
      </w:r>
      <w:r>
        <w:rPr>
          <w:rFonts w:ascii="Liberation Sans" w:hAnsi="Liberation Sans"/>
        </w:rPr>
        <w:t xml:space="preserve">⁠, </w:t>
      </w:r>
      <w:r>
        <w:rPr>
          <w:rFonts w:ascii="Liberation Sans" w:hAnsi="Liberation Sans"/>
          <w:i/>
          <w:iCs/>
        </w:rPr>
        <w:t xml:space="preserve">Haematococcus lacustris </w:t>
      </w:r>
      <w:r>
        <w:rPr>
          <w:rFonts w:ascii="Liberation Sans" w:hAnsi="Liberation Sans"/>
          <w:i/>
          <w:iCs/>
          <w:position w:val="0"/>
          <w:sz w:val="24"/>
          <w:sz w:val="24"/>
          <w:vertAlign w:val="baseline"/>
        </w:rPr>
        <w:t>(Morimoto et al., 2020)</w:t>
      </w:r>
      <w:r>
        <w:rPr>
          <w:rFonts w:ascii="Liberation Sans" w:hAnsi="Liberation Sans"/>
        </w:rPr>
        <w:t xml:space="preserve">⁠ (Chlorophyceae), </w:t>
      </w:r>
      <w:r>
        <w:rPr>
          <w:rFonts w:ascii="Liberation Sans" w:hAnsi="Liberation Sans"/>
          <w:i/>
          <w:iCs/>
        </w:rPr>
        <w:t>Coccomyxa subellipsoidea</w:t>
      </w:r>
      <w:r>
        <w:rPr>
          <w:rFonts w:ascii="Liberation Sans" w:hAnsi="Liberation Sans"/>
        </w:rPr>
        <w:t xml:space="preserve"> </w:t>
      </w:r>
      <w:r>
        <w:rPr>
          <w:rFonts w:ascii="Liberation Sans" w:hAnsi="Liberation Sans"/>
          <w:position w:val="0"/>
          <w:sz w:val="24"/>
          <w:sz w:val="24"/>
          <w:vertAlign w:val="baseline"/>
        </w:rPr>
        <w:t>(Blanc et al., 2012)</w:t>
      </w:r>
      <w:r>
        <w:rPr>
          <w:rFonts w:ascii="Liberation Sans" w:hAnsi="Liberation Sans"/>
        </w:rPr>
        <w:t xml:space="preserve">⁠ (Trebouxiophyceae), </w:t>
      </w:r>
      <w:r>
        <w:rPr>
          <w:rFonts w:ascii="Liberation Sans" w:hAnsi="Liberation Sans"/>
          <w:i/>
          <w:iCs/>
        </w:rPr>
        <w:t>Ostreococcus tauri</w:t>
      </w:r>
      <w:r>
        <w:rPr>
          <w:rFonts w:ascii="Liberation Sans" w:hAnsi="Liberation Sans"/>
        </w:rPr>
        <w:t xml:space="preserve"> </w:t>
      </w:r>
      <w:r>
        <w:rPr>
          <w:rFonts w:ascii="Liberation Sans" w:hAnsi="Liberation Sans"/>
          <w:position w:val="0"/>
          <w:sz w:val="24"/>
          <w:sz w:val="24"/>
          <w:vertAlign w:val="baseline"/>
        </w:rPr>
        <w:t>(Blanc-Mathieu et al., 2014; Palenik et al., 2007)</w:t>
      </w:r>
      <w:r>
        <w:rPr>
          <w:rFonts w:ascii="Liberation Sans" w:hAnsi="Liberation Sans"/>
        </w:rPr>
        <w:t xml:space="preserve">⁠, </w:t>
      </w:r>
      <w:r>
        <w:rPr>
          <w:rFonts w:ascii="Liberation Sans" w:hAnsi="Liberation Sans"/>
          <w:i/>
          <w:iCs/>
        </w:rPr>
        <w:t>Bathycoccus prasinos</w:t>
      </w:r>
      <w:r>
        <w:rPr>
          <w:rFonts w:ascii="Liberation Sans" w:hAnsi="Liberation Sans"/>
        </w:rPr>
        <w:t xml:space="preserve"> </w:t>
      </w:r>
      <w:r>
        <w:rPr>
          <w:rFonts w:ascii="Liberation Sans" w:hAnsi="Liberation Sans"/>
          <w:position w:val="0"/>
          <w:sz w:val="24"/>
          <w:sz w:val="24"/>
          <w:vertAlign w:val="baseline"/>
        </w:rPr>
        <w:t>(Moreau et al., 2012)</w:t>
      </w:r>
      <w:r>
        <w:rPr>
          <w:rFonts w:ascii="Liberation Sans" w:hAnsi="Liberation Sans"/>
        </w:rPr>
        <w:t xml:space="preserve">⁠, </w:t>
      </w:r>
      <w:r>
        <w:rPr>
          <w:rFonts w:ascii="Liberation Sans" w:hAnsi="Liberation Sans"/>
          <w:i/>
          <w:iCs/>
        </w:rPr>
        <w:t>Micromonas pusilla</w:t>
      </w:r>
      <w:r>
        <w:rPr>
          <w:rFonts w:ascii="Liberation Sans" w:hAnsi="Liberation Sans"/>
        </w:rPr>
        <w:t xml:space="preserve"> CCMP1545  </w:t>
      </w:r>
      <w:r>
        <w:rPr>
          <w:rFonts w:ascii="Liberation Sans" w:hAnsi="Liberation Sans"/>
          <w:position w:val="0"/>
          <w:sz w:val="24"/>
          <w:sz w:val="24"/>
          <w:vertAlign w:val="baseline"/>
        </w:rPr>
        <w:t>(Worden et al., 2009)</w:t>
      </w:r>
      <w:r>
        <w:rPr>
          <w:rFonts w:ascii="Liberation Sans" w:hAnsi="Liberation Sans"/>
        </w:rPr>
        <w:t xml:space="preserve">⁠ (Mamiellophyceae), </w:t>
      </w:r>
      <w:r>
        <w:rPr>
          <w:rFonts w:ascii="Liberation Sans" w:hAnsi="Liberation Sans"/>
          <w:i/>
          <w:iCs/>
        </w:rPr>
        <w:t>Phaeodactylum tricornutum</w:t>
      </w:r>
      <w:r>
        <w:rPr>
          <w:rFonts w:ascii="Liberation Sans" w:hAnsi="Liberation Sans"/>
        </w:rPr>
        <w:t xml:space="preserve"> </w:t>
      </w:r>
      <w:r>
        <w:rPr>
          <w:rFonts w:ascii="Liberation Sans" w:hAnsi="Liberation Sans"/>
          <w:position w:val="0"/>
          <w:sz w:val="24"/>
          <w:sz w:val="24"/>
          <w:vertAlign w:val="baseline"/>
        </w:rPr>
        <w:t>(Bowler et al., 2008; M. Yang et al., 2018)</w:t>
      </w:r>
      <w:r>
        <w:rPr>
          <w:rFonts w:ascii="Liberation Sans" w:hAnsi="Liberation Sans"/>
        </w:rPr>
        <w:t xml:space="preserve">⁠, </w:t>
      </w:r>
      <w:r>
        <w:rPr>
          <w:rFonts w:ascii="Liberation Sans" w:hAnsi="Liberation Sans"/>
          <w:i/>
          <w:iCs/>
        </w:rPr>
        <w:t>Nannochloropsis gaditana</w:t>
      </w:r>
      <w:r>
        <w:rPr>
          <w:rFonts w:ascii="Liberation Sans" w:hAnsi="Liberation Sans"/>
        </w:rPr>
        <w:t xml:space="preserve"> </w:t>
      </w:r>
      <w:r>
        <w:rPr>
          <w:rFonts w:ascii="Liberation Sans" w:hAnsi="Liberation Sans"/>
          <w:position w:val="0"/>
          <w:sz w:val="24"/>
          <w:sz w:val="24"/>
          <w:vertAlign w:val="baseline"/>
        </w:rPr>
        <w:t>(Corteggiani Carpinelli et al., 2014; Radakovits et al., 2012)</w:t>
      </w:r>
      <w:r>
        <w:rPr>
          <w:rFonts w:ascii="Liberation Sans" w:hAnsi="Liberation Sans"/>
        </w:rPr>
        <w:t xml:space="preserve">⁠ (Stramenopiles), </w:t>
      </w:r>
      <w:r>
        <w:rPr>
          <w:rFonts w:ascii="Liberation Sans" w:hAnsi="Liberation Sans"/>
          <w:i/>
          <w:iCs/>
        </w:rPr>
        <w:t>Klebsormidium nitens</w:t>
      </w:r>
      <w:r>
        <w:rPr>
          <w:rFonts w:ascii="Liberation Sans" w:hAnsi="Liberation Sans"/>
        </w:rPr>
        <w:t xml:space="preserve"> </w:t>
      </w:r>
      <w:r>
        <w:rPr>
          <w:rFonts w:ascii="Liberation Sans" w:hAnsi="Liberation Sans"/>
          <w:position w:val="0"/>
          <w:sz w:val="24"/>
          <w:sz w:val="24"/>
          <w:vertAlign w:val="baseline"/>
        </w:rPr>
        <w:t>(Hori et al., 2014)</w:t>
      </w:r>
      <w:r>
        <w:rPr>
          <w:rFonts w:ascii="Liberation Sans" w:hAnsi="Liberation Sans"/>
        </w:rPr>
        <w:t xml:space="preserve">⁠, </w:t>
      </w:r>
      <w:r>
        <w:rPr>
          <w:rFonts w:ascii="Liberation Sans" w:hAnsi="Liberation Sans"/>
          <w:i/>
          <w:iCs/>
        </w:rPr>
        <w:t>Mesotaenium endlicherianum</w:t>
      </w:r>
      <w:r>
        <w:rPr>
          <w:rFonts w:ascii="Liberation Sans" w:hAnsi="Liberation Sans"/>
        </w:rPr>
        <w:t xml:space="preserve"> </w:t>
      </w:r>
      <w:r>
        <w:rPr>
          <w:rFonts w:ascii="Liberation Sans" w:hAnsi="Liberation Sans"/>
          <w:position w:val="0"/>
          <w:sz w:val="24"/>
          <w:sz w:val="24"/>
          <w:vertAlign w:val="baseline"/>
        </w:rPr>
        <w:t>(Cheng et al., 2019)</w:t>
      </w:r>
      <w:r>
        <w:rPr>
          <w:rFonts w:ascii="Liberation Sans" w:hAnsi="Liberation Sans"/>
        </w:rPr>
        <w:t xml:space="preserve">⁠ and </w:t>
      </w:r>
      <w:r>
        <w:rPr>
          <w:rFonts w:ascii="Liberation Sans" w:hAnsi="Liberation Sans"/>
          <w:i/>
          <w:iCs/>
        </w:rPr>
        <w:t>Spirogloea muscicola</w:t>
      </w:r>
      <w:r>
        <w:rPr>
          <w:rFonts w:ascii="Liberation Sans" w:hAnsi="Liberation Sans"/>
        </w:rPr>
        <w:t xml:space="preserve"> </w:t>
      </w:r>
      <w:r>
        <w:rPr>
          <w:rFonts w:ascii="Liberation Sans" w:hAnsi="Liberation Sans"/>
          <w:position w:val="0"/>
          <w:sz w:val="24"/>
          <w:sz w:val="24"/>
          <w:vertAlign w:val="baseline"/>
        </w:rPr>
        <w:t>(Cheng et al., 2019)</w:t>
      </w:r>
      <w:r>
        <w:rPr>
          <w:rFonts w:ascii="Liberation Sans" w:hAnsi="Liberation Sans"/>
        </w:rPr>
        <w:t xml:space="preserve">⁠ (Charophyceae). Supported species include microalgae used in basic scientific research, as well as those used in biotechnology industry like </w:t>
      </w:r>
      <w:r>
        <w:rPr>
          <w:rFonts w:ascii="Liberation Sans" w:hAnsi="Liberation Sans"/>
          <w:i/>
          <w:iCs/>
        </w:rPr>
        <w:t>H. lacustris</w:t>
      </w:r>
      <w:r>
        <w:rPr>
          <w:rFonts w:ascii="Liberation Sans" w:hAnsi="Liberation Sans"/>
        </w:rPr>
        <w:t xml:space="preserve"> </w:t>
      </w:r>
      <w:r>
        <w:rPr>
          <w:rFonts w:ascii="Liberation Sans" w:hAnsi="Liberation Sans"/>
          <w:position w:val="0"/>
          <w:sz w:val="24"/>
          <w:sz w:val="24"/>
          <w:vertAlign w:val="baseline"/>
        </w:rPr>
        <w:t>(Hoys et al., 2021)</w:t>
      </w:r>
      <w:r>
        <w:rPr>
          <w:rFonts w:ascii="Liberation Sans" w:hAnsi="Liberation Sans"/>
        </w:rPr>
        <w:t xml:space="preserve">⁠, </w:t>
      </w:r>
      <w:r>
        <w:rPr>
          <w:rFonts w:ascii="Liberation Sans" w:hAnsi="Liberation Sans"/>
          <w:i/>
          <w:iCs/>
        </w:rPr>
        <w:t xml:space="preserve">N. gaditana </w:t>
      </w:r>
      <w:r>
        <w:rPr>
          <w:rFonts w:ascii="Liberation Sans" w:hAnsi="Liberation Sans"/>
          <w:i/>
          <w:iCs/>
          <w:position w:val="0"/>
          <w:sz w:val="24"/>
          <w:sz w:val="24"/>
          <w:vertAlign w:val="baseline"/>
        </w:rPr>
        <w:t>(Ajjawi et al., 2017)</w:t>
      </w:r>
      <w:r>
        <w:rPr>
          <w:rFonts w:ascii="Liberation Sans" w:hAnsi="Liberation Sans"/>
          <w:i/>
          <w:iCs/>
        </w:rPr>
        <w:t xml:space="preserve">⁠ </w:t>
      </w:r>
      <w:r>
        <w:rPr>
          <w:rFonts w:ascii="Liberation Sans" w:hAnsi="Liberation Sans"/>
        </w:rPr>
        <w:t xml:space="preserve">or </w:t>
      </w:r>
      <w:r>
        <w:rPr>
          <w:rFonts w:ascii="Liberation Sans" w:hAnsi="Liberation Sans"/>
          <w:i/>
          <w:iCs/>
        </w:rPr>
        <w:t xml:space="preserve">P. tricornutum </w:t>
      </w:r>
      <w:r>
        <w:rPr>
          <w:rFonts w:ascii="Liberation Sans" w:hAnsi="Liberation Sans"/>
          <w:i w:val="false"/>
          <w:iCs w:val="false"/>
          <w:position w:val="0"/>
          <w:sz w:val="24"/>
          <w:sz w:val="24"/>
          <w:vertAlign w:val="baseline"/>
        </w:rPr>
        <w:t>(Cui et al., 2019; Pereira et al., 2021)</w:t>
      </w:r>
      <w:r>
        <w:rPr>
          <w:rFonts w:ascii="Liberation Sans" w:hAnsi="Liberation Sans"/>
          <w:i w:val="false"/>
          <w:iCs w:val="false"/>
        </w:rPr>
        <w:t>⁠</w:t>
      </w:r>
      <w:r>
        <w:rPr>
          <w:rFonts w:ascii="Liberation Sans" w:hAnsi="Liberation Sans"/>
        </w:rPr>
        <w:t xml:space="preserve">. </w:t>
      </w:r>
      <w:del w:id="255" w:author="Unknown Author" w:date="2023-02-15T09:01:01Z">
        <w:r>
          <w:rPr>
            <w:rFonts w:ascii="Liberation Sans" w:hAnsi="Liberation Sans"/>
          </w:rPr>
          <w:delText>(PENSAR SI PONERLO COMO UNA TABLA)</w:delText>
        </w:r>
      </w:del>
      <w:r>
        <w:rPr>
          <w:rFonts w:ascii="Liberation Sans" w:hAnsi="Liberation Sans"/>
        </w:rPr>
        <w:t xml:space="preserve"> </w:t>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3305" cy="3841750"/>
                <wp:effectExtent l="0" t="0" r="0" b="0"/>
                <wp:wrapSquare wrapText="largest"/>
                <wp:docPr id="28" name="Marco9"/>
                <a:graphic xmlns:a="http://schemas.openxmlformats.org/drawingml/2006/main">
                  <a:graphicData uri="http://schemas.microsoft.com/office/word/2010/wordprocessingShape">
                    <wps:wsp>
                      <wps:cNvSpPr/>
                      <wps:spPr>
                        <a:xfrm>
                          <a:off x="0" y="0"/>
                          <a:ext cx="6122520" cy="384120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color w:val="000000"/>
                                <w:sz w:val="20"/>
                              </w:rPr>
                              <w:t xml:space="preserve">Figure 12: Phylogenetic relationship between the different microalgae species supported in ALGAEFUN with MARACAS. </w:t>
                            </w:r>
                          </w:p>
                        </w:txbxContent>
                      </wps:txbx>
                      <wps:bodyPr lIns="0" rIns="0" tIns="0" bIns="0">
                        <a:noAutofit/>
                      </wps:bodyPr>
                    </wps:wsp>
                  </a:graphicData>
                </a:graphic>
              </wp:anchor>
            </w:drawing>
          </mc:Choice>
          <mc:Fallback>
            <w:pict>
              <v:rect id="shape_0" ID="Marco9" stroked="f" style="position:absolute;margin-left:-0.1pt;margin-top:0.05pt;width:482.05pt;height:302.4pt;mso-position-horizontal:center">
                <w10:wrap type="square"/>
                <v:fill o:detectmouseclick="t" on="false"/>
                <v:stroke color="#3465a4" joinstyle="round" endcap="flat"/>
                <v:textbox>
                  <w:txbxContent>
                    <w:p>
                      <w:pPr>
                        <w:pStyle w:val="Contenidodelmarco"/>
                        <w:overflowPunct w:val="true"/>
                        <w:spacing w:before="120" w:after="120"/>
                        <w:rPr/>
                      </w:pPr>
                      <w:r>
                        <w:rPr>
                          <w:color w:val="000000"/>
                          <w:sz w:val="20"/>
                        </w:rPr>
                        <w:t xml:space="preserve">Figure 12: Phylogenetic relationship between the different microalgae species supported in ALGAEFUN with MARACAS. </w:t>
                      </w:r>
                    </w:p>
                  </w:txbxContent>
                </v:textbox>
              </v:rect>
            </w:pict>
          </mc:Fallback>
        </mc:AlternateContent>
      </w:r>
    </w:p>
    <w:p>
      <w:pPr>
        <w:pStyle w:val="Normal"/>
        <w:spacing w:lineRule="auto" w:line="360"/>
        <w:jc w:val="both"/>
        <w:rPr>
          <w:rFonts w:ascii="Liberation Sans" w:hAnsi="Liberation Sans"/>
          <w:color w:val="FF0000"/>
        </w:rPr>
      </w:pPr>
      <w:r>
        <w:rPr>
          <w:rFonts w:ascii="Liberation Sans" w:hAnsi="Liberation Sans"/>
        </w:rPr>
        <w:t>One of the goals of our tool is to integrate available genome sequences, functional annotations and genomic feature annotation files (Gene transfer file</w:t>
      </w:r>
      <w:ins w:id="256" w:author="Unknown Author" w:date="2023-02-15T09:01:15Z">
        <w:r>
          <w:rPr>
            <w:rFonts w:ascii="Liberation Sans" w:hAnsi="Liberation Sans"/>
          </w:rPr>
          <w:t>s,</w:t>
        </w:r>
      </w:ins>
      <w:r>
        <w:rPr>
          <w:rFonts w:ascii="Liberation Sans" w:hAnsi="Liberation Sans"/>
        </w:rPr>
        <w:t xml:space="preserve"> </w:t>
      </w:r>
      <w:r>
        <w:rPr>
          <w:rFonts w:ascii="Liberation Sans" w:hAnsi="Liberation Sans"/>
          <w:b w:val="false"/>
          <w:bCs w:val="false"/>
          <w:i/>
          <w:iCs/>
        </w:rPr>
        <w:t>GTF</w:t>
      </w:r>
      <w:r>
        <w:rPr>
          <w:rFonts w:ascii="Liberation Sans" w:hAnsi="Liberation Sans"/>
        </w:rPr>
        <w:t xml:space="preserve">) for the already sequenced microalgae species in order to generate easily accessible resources. These data have been systematically collected from different freely available data bases, depending on the microalgae, </w:t>
      </w:r>
      <w:del w:id="257" w:author="Unknown Author" w:date="2023-02-15T09:01:34Z">
        <w:r>
          <w:rPr>
            <w:rFonts w:ascii="Liberation Sans" w:hAnsi="Liberation Sans"/>
          </w:rPr>
          <w:delText>ans summarized in.</w:delText>
        </w:r>
      </w:del>
      <w:r>
        <w:rPr>
          <w:rFonts w:ascii="Liberation Sans" w:hAnsi="Liberation Sans"/>
        </w:rPr>
        <w:t xml:space="preserve"> Table </w:t>
      </w:r>
      <w:r>
        <w:rPr>
          <w:rFonts w:ascii="Liberation Sans" w:hAnsi="Liberation Sans"/>
          <w:color w:val="000000"/>
        </w:rPr>
        <w:t>3.</w:t>
      </w:r>
      <w:r>
        <w:rPr>
          <w:rFonts w:ascii="Liberation Sans" w:hAnsi="Liberation Sans"/>
        </w:rPr>
        <w:t xml:space="preserve"> Specifically, for </w:t>
      </w:r>
      <w:r>
        <w:rPr>
          <w:rFonts w:ascii="Liberation Sans" w:hAnsi="Liberation Sans"/>
          <w:i/>
          <w:iCs/>
        </w:rPr>
        <w:t>N. gaditana</w:t>
      </w:r>
      <w:r>
        <w:rPr>
          <w:rFonts w:ascii="Liberation Sans" w:hAnsi="Liberation Sans"/>
        </w:rPr>
        <w:t xml:space="preserve"> and </w:t>
      </w:r>
      <w:r>
        <w:rPr>
          <w:rFonts w:ascii="Liberation Sans" w:hAnsi="Liberation Sans"/>
          <w:i/>
          <w:iCs/>
        </w:rPr>
        <w:t>P. tricornutum,</w:t>
      </w:r>
      <w:r>
        <w:rPr>
          <w:rFonts w:ascii="Liberation Sans" w:hAnsi="Liberation Sans"/>
        </w:rPr>
        <w:t xml:space="preserve"> we accessed Ensembl protist </w:t>
      </w:r>
      <w:r>
        <w:rPr>
          <w:rFonts w:ascii="Liberation Sans" w:hAnsi="Liberation Sans"/>
          <w:position w:val="0"/>
          <w:sz w:val="24"/>
          <w:sz w:val="24"/>
          <w:vertAlign w:val="baseline"/>
        </w:rPr>
        <w:t>(Howe et al., 2021)</w:t>
      </w:r>
      <w:r>
        <w:rPr>
          <w:rFonts w:ascii="Liberation Sans" w:hAnsi="Liberation Sans"/>
        </w:rPr>
        <w:t xml:space="preserve">⁠ , a web based unicellular species genome browser storing gene annotation; </w:t>
      </w:r>
      <w:r>
        <w:rPr>
          <w:rFonts w:ascii="Liberation Sans" w:hAnsi="Liberation Sans"/>
          <w:i/>
          <w:iCs/>
        </w:rPr>
        <w:t>B. prasinos</w:t>
      </w:r>
      <w:r>
        <w:rPr>
          <w:rFonts w:ascii="Liberation Sans" w:hAnsi="Liberation Sans"/>
        </w:rPr>
        <w:t xml:space="preserve"> is included in Orcae </w:t>
      </w:r>
      <w:r>
        <w:rPr>
          <w:rFonts w:ascii="Liberation Sans" w:hAnsi="Liberation Sans"/>
          <w:position w:val="0"/>
          <w:sz w:val="24"/>
          <w:sz w:val="24"/>
          <w:vertAlign w:val="baseline"/>
        </w:rPr>
        <w:t>(Sterck et al., 2012)</w:t>
      </w:r>
      <w:r>
        <w:rPr>
          <w:rFonts w:ascii="Liberation Sans" w:hAnsi="Liberation Sans"/>
        </w:rPr>
        <w:t xml:space="preserve">⁠ an online genome annotation resource built on the wiki philosophy; for </w:t>
      </w:r>
      <w:r>
        <w:rPr>
          <w:rFonts w:ascii="Liberation Sans" w:hAnsi="Liberation Sans"/>
          <w:i/>
          <w:iCs/>
        </w:rPr>
        <w:t xml:space="preserve">C. reinhardtii, V. carteri, C. zofingiensis, D. salina </w:t>
      </w:r>
      <w:r>
        <w:rPr>
          <w:rFonts w:ascii="Liberation Sans" w:hAnsi="Liberation Sans"/>
        </w:rPr>
        <w:t xml:space="preserve">and </w:t>
      </w:r>
      <w:r>
        <w:rPr>
          <w:rFonts w:ascii="Liberation Sans" w:hAnsi="Liberation Sans"/>
          <w:i/>
          <w:iCs/>
        </w:rPr>
        <w:t>C. subellipsoidea</w:t>
      </w:r>
      <w:r>
        <w:rPr>
          <w:rFonts w:ascii="Liberation Sans" w:hAnsi="Liberation Sans"/>
        </w:rPr>
        <w:t xml:space="preserve"> the JointGenome Institute (JGI) / Phytozome </w:t>
      </w:r>
      <w:r>
        <w:rPr>
          <w:rFonts w:ascii="Liberation Sans" w:hAnsi="Liberation Sans"/>
          <w:position w:val="0"/>
          <w:sz w:val="24"/>
          <w:sz w:val="24"/>
          <w:vertAlign w:val="baseline"/>
        </w:rPr>
        <w:t>(Goodstein et al., 2012)</w:t>
      </w:r>
      <w:r>
        <w:rPr>
          <w:rFonts w:ascii="Liberation Sans" w:hAnsi="Liberation Sans"/>
        </w:rPr>
        <w:t xml:space="preserve">⁠, a web portal integrating omics for photosynthetic organisms was queried; for </w:t>
      </w:r>
      <w:r>
        <w:rPr>
          <w:rFonts w:ascii="Liberation Sans" w:hAnsi="Liberation Sans"/>
          <w:i/>
          <w:iCs/>
        </w:rPr>
        <w:t>M. endlicherianum</w:t>
      </w:r>
      <w:r>
        <w:rPr>
          <w:rFonts w:ascii="Liberation Sans" w:hAnsi="Liberation Sans"/>
        </w:rPr>
        <w:t xml:space="preserve"> and </w:t>
      </w:r>
      <w:r>
        <w:rPr>
          <w:rFonts w:ascii="Liberation Sans" w:hAnsi="Liberation Sans"/>
          <w:i/>
          <w:iCs/>
        </w:rPr>
        <w:t>S. muscicola</w:t>
      </w:r>
      <w:r>
        <w:rPr>
          <w:rFonts w:ascii="Liberation Sans" w:hAnsi="Liberation Sans"/>
        </w:rPr>
        <w:t xml:space="preserve"> a figshare associated to </w:t>
      </w:r>
      <w:ins w:id="258" w:author="Unknown Author" w:date="2023-02-15T09:02:15Z">
        <w:r>
          <w:rPr>
            <w:rFonts w:ascii="Liberation Sans" w:hAnsi="Liberation Sans"/>
          </w:rPr>
          <w:t xml:space="preserve">the corresponding </w:t>
        </w:r>
      </w:ins>
      <w:r>
        <w:rPr>
          <w:rFonts w:ascii="Liberation Sans" w:hAnsi="Liberation Sans"/>
        </w:rPr>
        <w:t xml:space="preserve">publication was accessed; </w:t>
      </w:r>
      <w:r>
        <w:rPr>
          <w:rFonts w:ascii="Liberation Sans" w:hAnsi="Liberation Sans"/>
          <w:i/>
          <w:iCs/>
        </w:rPr>
        <w:t>M. pusilla</w:t>
      </w:r>
      <w:r>
        <w:rPr>
          <w:rFonts w:ascii="Liberation Sans" w:hAnsi="Liberation Sans"/>
        </w:rPr>
        <w:t xml:space="preserve">, </w:t>
      </w:r>
      <w:r>
        <w:rPr>
          <w:rFonts w:ascii="Liberation Sans" w:hAnsi="Liberation Sans"/>
          <w:i/>
          <w:iCs/>
        </w:rPr>
        <w:t>O. tauri, B. prasinos</w:t>
      </w:r>
      <w:r>
        <w:rPr>
          <w:rFonts w:ascii="Liberation Sans" w:hAnsi="Liberation Sans"/>
        </w:rPr>
        <w:t xml:space="preserve"> and </w:t>
      </w:r>
      <w:r>
        <w:rPr>
          <w:rFonts w:ascii="Liberation Sans" w:hAnsi="Liberation Sans"/>
          <w:i/>
          <w:iCs/>
        </w:rPr>
        <w:t xml:space="preserve">K. nitens </w:t>
      </w:r>
      <w:r>
        <w:rPr>
          <w:rFonts w:ascii="Liberation Sans" w:hAnsi="Liberation Sans"/>
        </w:rPr>
        <w:t xml:space="preserve">genome sequence and annotation was downloaded from the JGI / PhycoCosm </w:t>
      </w:r>
      <w:r>
        <w:rPr>
          <w:rFonts w:ascii="Liberation Sans" w:hAnsi="Liberation Sans"/>
          <w:position w:val="0"/>
          <w:sz w:val="24"/>
          <w:sz w:val="24"/>
          <w:vertAlign w:val="baseline"/>
        </w:rPr>
        <w:t>(Grigoriev et al., 2021)</w:t>
      </w:r>
      <w:r>
        <w:rPr>
          <w:rFonts w:ascii="Liberation Sans" w:hAnsi="Liberation Sans"/>
        </w:rPr>
        <w:t xml:space="preserve">⁠ , a comparative algal genomic resource; </w:t>
      </w:r>
      <w:del w:id="259" w:author="Autor desconocido" w:date="2022-09-27T15:39:16Z">
        <w:r>
          <w:rPr>
            <w:rFonts w:ascii="Liberation Sans" w:hAnsi="Liberation Sans"/>
          </w:rPr>
          <w:delText xml:space="preserve">/and </w:delText>
        </w:r>
      </w:del>
      <w:ins w:id="260" w:author="Unknown Author" w:date="2023-02-15T09:02:40Z">
        <w:r>
          <w:rPr>
            <w:rFonts w:ascii="Liberation Sans" w:hAnsi="Liberation Sans"/>
          </w:rPr>
          <w:t>finally</w:t>
        </w:r>
      </w:ins>
      <w:del w:id="261" w:author="Unknown Author" w:date="2023-02-15T09:02:42Z">
        <w:r>
          <w:rPr>
            <w:rFonts w:ascii="Liberation Sans" w:hAnsi="Liberation Sans"/>
          </w:rPr>
          <w:delText>and</w:delText>
        </w:r>
      </w:del>
      <w:r>
        <w:rPr>
          <w:rFonts w:ascii="Liberation Sans" w:hAnsi="Liberation Sans"/>
        </w:rPr>
        <w:t xml:space="preserve"> the genome of </w:t>
      </w:r>
      <w:r>
        <w:rPr>
          <w:rFonts w:ascii="Liberation Sans" w:hAnsi="Liberation Sans"/>
          <w:i/>
          <w:iCs/>
        </w:rPr>
        <w:t>H. lacustris</w:t>
      </w:r>
      <w:r>
        <w:rPr>
          <w:rFonts w:ascii="Liberation Sans" w:hAnsi="Liberation Sans"/>
        </w:rPr>
        <w:t xml:space="preserve"> was available at NCBI genome database </w:t>
      </w:r>
      <w:ins w:id="262" w:author="Unknown Author" w:date="2023-02-15T09:04:59Z">
        <w:r>
          <w:rPr>
            <w:rFonts w:ascii="Liberation Sans" w:hAnsi="Liberation Sans"/>
          </w:rPr>
          <w:t>(https://www.ncbi.nlm.nih.gov/genome/67110?genome_assembly_id=839686)</w:t>
        </w:r>
      </w:ins>
      <w:ins w:id="263" w:author="Unknown Author" w:date="2023-02-15T09:05:03Z">
        <w:r>
          <w:rPr>
            <w:rFonts w:ascii="Liberation Sans" w:hAnsi="Liberation Sans"/>
          </w:rPr>
          <w:t>.</w:t>
        </w:r>
      </w:ins>
      <w:del w:id="264" w:author="Unknown Author" w:date="2023-02-15T09:05:05Z">
        <w:r>
          <w:rPr>
            <w:rFonts w:ascii="Liberation Sans" w:hAnsi="Liberation Sans"/>
          </w:rPr>
          <w:delText>(</w:delText>
        </w:r>
      </w:del>
      <w:del w:id="265" w:author="Unknown Author" w:date="2023-02-15T09:05:05Z">
        <w:r>
          <w:rPr>
            <w:rFonts w:ascii="Liberation Sans" w:hAnsi="Liberation Sans"/>
            <w:color w:val="FF0000"/>
          </w:rPr>
          <w:delText>cita web?).</w:delText>
        </w:r>
      </w:del>
    </w:p>
    <w:p>
      <w:pPr>
        <w:pStyle w:val="Normal"/>
        <w:spacing w:lineRule="auto" w:line="360"/>
        <w:jc w:val="both"/>
        <w:rPr>
          <w:rFonts w:ascii="Liberation Sans" w:hAnsi="Liberation Sans"/>
        </w:rPr>
      </w:pPr>
      <w:r>
        <w:rPr>
          <w:rFonts w:ascii="Liberation Sans" w:hAnsi="Liberation Sans"/>
        </w:rPr>
      </w:r>
    </w:p>
    <w:p>
      <w:pPr>
        <w:pStyle w:val="Tabla"/>
        <w:keepNext w:val="true"/>
        <w:rPr/>
      </w:pPr>
      <w:r>
        <w:rPr>
          <w:b/>
          <w:bCs/>
        </w:rPr>
        <w:t xml:space="preserve">Table </w:t>
      </w:r>
      <w:r>
        <w:rPr>
          <w:rFonts w:cs="Lohit Devanagari"/>
          <w:b/>
          <w:bCs/>
          <w:i/>
          <w:iCs/>
          <w:sz w:val="24"/>
          <w:szCs w:val="24"/>
        </w:rPr>
        <w:t>3</w:t>
      </w:r>
      <w:r>
        <w:rPr>
          <w:b/>
          <w:bCs/>
        </w:rPr>
        <w:t>:</w:t>
      </w:r>
      <w:r>
        <w:rPr/>
        <w:t xml:space="preserve"> Resources used to collect genome sequences, functional and gene feature annotations for each supported microalgae. </w:t>
      </w:r>
    </w:p>
    <w:tbl>
      <w:tblPr>
        <w:tblW w:w="9638" w:type="dxa"/>
        <w:jc w:val="left"/>
        <w:tblInd w:w="0" w:type="dxa"/>
        <w:tblCellMar>
          <w:top w:w="0" w:type="dxa"/>
          <w:left w:w="0" w:type="dxa"/>
          <w:bottom w:w="0" w:type="dxa"/>
          <w:right w:w="0" w:type="dxa"/>
        </w:tblCellMar>
      </w:tblPr>
      <w:tblGrid>
        <w:gridCol w:w="1869"/>
        <w:gridCol w:w="2093"/>
        <w:gridCol w:w="1872"/>
        <w:gridCol w:w="1539"/>
        <w:gridCol w:w="2265"/>
      </w:tblGrid>
      <w:tr>
        <w:trPr>
          <w:trHeight w:val="850" w:hRule="atLeast"/>
        </w:trPr>
        <w:tc>
          <w:tcPr>
            <w:tcW w:w="1869" w:type="dxa"/>
            <w:tcBorders>
              <w:top w:val="single" w:sz="2" w:space="0" w:color="000000"/>
              <w:bottom w:val="single" w:sz="4" w:space="0" w:color="000000"/>
            </w:tcBorders>
            <w:vAlign w:val="center"/>
          </w:tcPr>
          <w:p>
            <w:pPr>
              <w:pStyle w:val="Contenidodelatabla"/>
              <w:jc w:val="center"/>
              <w:rPr>
                <w:b/>
                <w:b/>
                <w:bCs/>
              </w:rPr>
            </w:pPr>
            <w:r>
              <w:rPr>
                <w:b/>
                <w:bCs/>
              </w:rPr>
              <w:t>Ensembl protists</w:t>
            </w:r>
          </w:p>
        </w:tc>
        <w:tc>
          <w:tcPr>
            <w:tcW w:w="2093" w:type="dxa"/>
            <w:tcBorders>
              <w:top w:val="single" w:sz="6" w:space="0" w:color="000000"/>
              <w:bottom w:val="single" w:sz="6" w:space="0" w:color="000000"/>
            </w:tcBorders>
            <w:vAlign w:val="center"/>
          </w:tcPr>
          <w:p>
            <w:pPr>
              <w:pStyle w:val="Contenidodelatabla"/>
              <w:jc w:val="center"/>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PhycoCosm</w:t>
            </w:r>
          </w:p>
        </w:tc>
        <w:tc>
          <w:tcPr>
            <w:tcW w:w="1872" w:type="dxa"/>
            <w:tcBorders>
              <w:top w:val="single" w:sz="6" w:space="0" w:color="000000"/>
              <w:bottom w:val="single" w:sz="6" w:space="0" w:color="000000"/>
            </w:tcBorders>
            <w:vAlign w:val="center"/>
          </w:tcPr>
          <w:p>
            <w:pPr>
              <w:pStyle w:val="Contenidodelatabla"/>
              <w:jc w:val="center"/>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Phytozome</w:t>
            </w:r>
          </w:p>
        </w:tc>
        <w:tc>
          <w:tcPr>
            <w:tcW w:w="1539" w:type="dxa"/>
            <w:tcBorders>
              <w:top w:val="single" w:sz="6" w:space="0" w:color="000000"/>
              <w:bottom w:val="single" w:sz="6" w:space="0" w:color="000000"/>
            </w:tcBorders>
            <w:vAlign w:val="center"/>
          </w:tcPr>
          <w:p>
            <w:pPr>
              <w:pStyle w:val="Contenidodelatabla"/>
              <w:jc w:val="center"/>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Genomes NCBI datasets</w:t>
            </w:r>
          </w:p>
        </w:tc>
        <w:tc>
          <w:tcPr>
            <w:tcW w:w="2265" w:type="dxa"/>
            <w:tcBorders>
              <w:top w:val="single" w:sz="6" w:space="0" w:color="000000"/>
              <w:bottom w:val="single" w:sz="6" w:space="0" w:color="000000"/>
            </w:tcBorders>
            <w:vAlign w:val="center"/>
          </w:tcPr>
          <w:p>
            <w:pPr>
              <w:pStyle w:val="Contenidodelatabla"/>
              <w:jc w:val="center"/>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Figshare associated to publication</w:t>
            </w:r>
          </w:p>
        </w:tc>
      </w:tr>
      <w:tr>
        <w:trPr>
          <w:trHeight w:val="513" w:hRule="atLeast"/>
        </w:trPr>
        <w:tc>
          <w:tcPr>
            <w:tcW w:w="1869" w:type="dxa"/>
            <w:tcBorders>
              <w:top w:val="single" w:sz="4" w:space="0" w:color="000000"/>
            </w:tcBorders>
            <w:tcMar>
              <w:top w:w="55" w:type="dxa"/>
              <w:left w:w="55" w:type="dxa"/>
              <w:bottom w:w="55" w:type="dxa"/>
              <w:right w:w="55" w:type="dxa"/>
            </w:tcMar>
            <w:vAlign w:val="center"/>
          </w:tcPr>
          <w:p>
            <w:pPr>
              <w:pStyle w:val="Contenidodelatabla"/>
              <w:jc w:val="left"/>
              <w:rPr>
                <w:rFonts w:ascii="Liberation Sans" w:hAnsi="Liberation Sans"/>
                <w:b w:val="false"/>
                <w:b w:val="false"/>
                <w:bCs w:val="false"/>
                <w:i/>
                <w:i/>
                <w:iCs/>
                <w:strike w:val="false"/>
                <w:dstrike w:val="false"/>
                <w:outline w:val="false"/>
                <w:shadow w:val="false"/>
                <w:color w:val="000000"/>
                <w:sz w:val="22"/>
                <w:szCs w:val="22"/>
                <w:u w:val="none"/>
              </w:rPr>
            </w:pPr>
            <w:r>
              <w:rPr>
                <w:rFonts w:ascii="Liberation Sans" w:hAnsi="Liberation Sans"/>
                <w:b w:val="false"/>
                <w:bCs w:val="false"/>
                <w:i/>
                <w:iCs/>
                <w:strike w:val="false"/>
                <w:dstrike w:val="false"/>
                <w:outline w:val="false"/>
                <w:shadow w:val="false"/>
                <w:color w:val="000000"/>
                <w:sz w:val="22"/>
                <w:szCs w:val="22"/>
                <w:u w:val="none"/>
              </w:rPr>
              <w:t>N. gaditana</w:t>
            </w:r>
          </w:p>
        </w:tc>
        <w:tc>
          <w:tcPr>
            <w:tcW w:w="2093" w:type="dxa"/>
            <w:tcBorders>
              <w:top w:val="single" w:sz="4" w:space="0" w:color="000000"/>
            </w:tcBorders>
            <w:tcMar>
              <w:top w:w="55" w:type="dxa"/>
              <w:left w:w="55" w:type="dxa"/>
              <w:bottom w:w="55" w:type="dxa"/>
              <w:right w:w="55" w:type="dxa"/>
            </w:tcMar>
            <w:vAlign w:val="center"/>
          </w:tcPr>
          <w:p>
            <w:pPr>
              <w:pStyle w:val="Normal"/>
              <w:spacing w:lineRule="auto" w:line="360"/>
              <w:jc w:val="left"/>
              <w:rPr>
                <w:rFonts w:ascii="Liberation Sans" w:hAnsi="Liberation Sans"/>
                <w:b w:val="false"/>
                <w:b w:val="false"/>
                <w:bCs w:val="false"/>
                <w:i/>
                <w:i/>
                <w:iCs/>
                <w:strike w:val="false"/>
                <w:dstrike w:val="false"/>
                <w:outline w:val="false"/>
                <w:shadow w:val="false"/>
                <w:color w:val="000000"/>
                <w:sz w:val="22"/>
                <w:szCs w:val="22"/>
                <w:u w:val="none"/>
              </w:rPr>
            </w:pPr>
            <w:r>
              <w:rPr>
                <w:rFonts w:ascii="Liberation Sans" w:hAnsi="Liberation Sans"/>
                <w:b w:val="false"/>
                <w:bCs w:val="false"/>
                <w:i/>
                <w:iCs/>
                <w:strike w:val="false"/>
                <w:dstrike w:val="false"/>
                <w:outline w:val="false"/>
                <w:shadow w:val="false"/>
                <w:color w:val="000000"/>
                <w:sz w:val="22"/>
                <w:szCs w:val="22"/>
                <w:u w:val="none"/>
              </w:rPr>
              <w:t>B. prasinos</w:t>
            </w:r>
          </w:p>
        </w:tc>
        <w:tc>
          <w:tcPr>
            <w:tcW w:w="1872" w:type="dxa"/>
            <w:tcBorders>
              <w:top w:val="single" w:sz="4" w:space="0" w:color="000000"/>
            </w:tcBorders>
            <w:tcMar>
              <w:top w:w="55" w:type="dxa"/>
              <w:left w:w="55" w:type="dxa"/>
              <w:bottom w:w="55" w:type="dxa"/>
              <w:right w:w="55" w:type="dxa"/>
            </w:tcMar>
            <w:vAlign w:val="center"/>
          </w:tcPr>
          <w:p>
            <w:pPr>
              <w:pStyle w:val="Normal"/>
              <w:spacing w:lineRule="auto" w:line="360"/>
              <w:jc w:val="left"/>
              <w:rPr>
                <w:rFonts w:ascii="Liberation Sans" w:hAnsi="Liberation Sans"/>
                <w:b w:val="false"/>
                <w:b w:val="false"/>
                <w:bCs w:val="false"/>
                <w:i/>
                <w:i/>
                <w:iCs/>
                <w:strike w:val="false"/>
                <w:dstrike w:val="false"/>
                <w:outline w:val="false"/>
                <w:shadow w:val="false"/>
                <w:color w:val="000000"/>
                <w:sz w:val="22"/>
                <w:szCs w:val="22"/>
                <w:u w:val="none"/>
              </w:rPr>
            </w:pPr>
            <w:r>
              <w:rPr>
                <w:rFonts w:ascii="Liberation Sans" w:hAnsi="Liberation Sans"/>
                <w:b w:val="false"/>
                <w:bCs w:val="false"/>
                <w:i/>
                <w:iCs/>
                <w:strike w:val="false"/>
                <w:dstrike w:val="false"/>
                <w:outline w:val="false"/>
                <w:shadow w:val="false"/>
                <w:color w:val="000000"/>
                <w:sz w:val="22"/>
                <w:szCs w:val="22"/>
                <w:u w:val="none"/>
              </w:rPr>
              <w:t>C. reinhardtii</w:t>
            </w:r>
          </w:p>
        </w:tc>
        <w:tc>
          <w:tcPr>
            <w:tcW w:w="1539" w:type="dxa"/>
            <w:tcBorders>
              <w:top w:val="single" w:sz="4" w:space="0" w:color="000000"/>
            </w:tcBorders>
            <w:tcMar>
              <w:top w:w="55" w:type="dxa"/>
              <w:left w:w="55" w:type="dxa"/>
              <w:bottom w:w="55" w:type="dxa"/>
              <w:right w:w="55" w:type="dxa"/>
            </w:tcMar>
            <w:vAlign w:val="center"/>
          </w:tcPr>
          <w:p>
            <w:pPr>
              <w:pStyle w:val="Contenidodelatabla"/>
              <w:jc w:val="left"/>
              <w:rPr>
                <w:rFonts w:ascii="Liberation Sans" w:hAnsi="Liberation Sans"/>
                <w:b w:val="false"/>
                <w:b w:val="false"/>
                <w:bCs w:val="false"/>
                <w:i/>
                <w:i/>
                <w:iCs/>
                <w:strike w:val="false"/>
                <w:dstrike w:val="false"/>
                <w:outline w:val="false"/>
                <w:shadow w:val="false"/>
                <w:color w:val="000000"/>
                <w:sz w:val="22"/>
                <w:szCs w:val="22"/>
                <w:u w:val="none"/>
              </w:rPr>
            </w:pPr>
            <w:r>
              <w:rPr>
                <w:rFonts w:ascii="Liberation Sans" w:hAnsi="Liberation Sans"/>
                <w:b w:val="false"/>
                <w:bCs w:val="false"/>
                <w:i/>
                <w:iCs/>
                <w:strike w:val="false"/>
                <w:dstrike w:val="false"/>
                <w:outline w:val="false"/>
                <w:shadow w:val="false"/>
                <w:color w:val="000000"/>
                <w:sz w:val="22"/>
                <w:szCs w:val="22"/>
                <w:u w:val="none"/>
              </w:rPr>
              <w:t>H. lacustris</w:t>
            </w:r>
          </w:p>
        </w:tc>
        <w:tc>
          <w:tcPr>
            <w:tcW w:w="2265" w:type="dxa"/>
            <w:tcBorders>
              <w:top w:val="single" w:sz="4" w:space="0" w:color="000000"/>
            </w:tcBorders>
            <w:tcMar>
              <w:top w:w="55" w:type="dxa"/>
              <w:left w:w="55" w:type="dxa"/>
              <w:bottom w:w="55" w:type="dxa"/>
              <w:right w:w="55" w:type="dxa"/>
            </w:tcMar>
            <w:vAlign w:val="center"/>
          </w:tcPr>
          <w:p>
            <w:pPr>
              <w:pStyle w:val="Contenidodelatabla"/>
              <w:jc w:val="left"/>
              <w:rPr>
                <w:rFonts w:ascii="Liberation Sans" w:hAnsi="Liberation Sans"/>
                <w:b w:val="false"/>
                <w:b w:val="false"/>
                <w:bCs w:val="false"/>
                <w:i/>
                <w:i/>
                <w:iCs/>
                <w:strike w:val="false"/>
                <w:dstrike w:val="false"/>
                <w:outline w:val="false"/>
                <w:shadow w:val="false"/>
                <w:color w:val="000000"/>
                <w:sz w:val="22"/>
                <w:szCs w:val="22"/>
                <w:u w:val="none"/>
              </w:rPr>
            </w:pPr>
            <w:r>
              <w:rPr>
                <w:rFonts w:ascii="Liberation Sans" w:hAnsi="Liberation Sans"/>
                <w:b w:val="false"/>
                <w:bCs w:val="false"/>
                <w:i/>
                <w:iCs/>
                <w:strike w:val="false"/>
                <w:dstrike w:val="false"/>
                <w:outline w:val="false"/>
                <w:shadow w:val="false"/>
                <w:color w:val="000000"/>
                <w:sz w:val="22"/>
                <w:szCs w:val="22"/>
                <w:u w:val="none"/>
              </w:rPr>
              <w:t>M. endlicherianum</w:t>
            </w:r>
          </w:p>
        </w:tc>
      </w:tr>
      <w:tr>
        <w:trPr>
          <w:trHeight w:val="512" w:hRule="atLeast"/>
        </w:trPr>
        <w:tc>
          <w:tcPr>
            <w:tcW w:w="1869" w:type="dxa"/>
            <w:tcBorders/>
            <w:tcMar>
              <w:top w:w="55" w:type="dxa"/>
              <w:left w:w="55" w:type="dxa"/>
              <w:bottom w:w="55" w:type="dxa"/>
              <w:right w:w="55" w:type="dxa"/>
            </w:tcMar>
            <w:vAlign w:val="center"/>
          </w:tcPr>
          <w:p>
            <w:pPr>
              <w:pStyle w:val="Contenidodelatabla"/>
              <w:jc w:val="left"/>
              <w:rPr>
                <w:rFonts w:ascii="Liberation Sans" w:hAnsi="Liberation Sans"/>
                <w:b w:val="false"/>
                <w:b w:val="false"/>
                <w:bCs w:val="false"/>
                <w:i/>
                <w:i/>
                <w:iCs/>
                <w:strike w:val="false"/>
                <w:dstrike w:val="false"/>
                <w:outline w:val="false"/>
                <w:shadow w:val="false"/>
                <w:color w:val="000000"/>
                <w:sz w:val="22"/>
                <w:szCs w:val="22"/>
                <w:u w:val="none"/>
              </w:rPr>
            </w:pPr>
            <w:r>
              <w:rPr>
                <w:rFonts w:ascii="Liberation Sans" w:hAnsi="Liberation Sans"/>
                <w:b w:val="false"/>
                <w:bCs w:val="false"/>
                <w:i/>
                <w:iCs/>
                <w:strike w:val="false"/>
                <w:dstrike w:val="false"/>
                <w:outline w:val="false"/>
                <w:shadow w:val="false"/>
                <w:color w:val="000000"/>
                <w:sz w:val="22"/>
                <w:szCs w:val="22"/>
                <w:u w:val="none"/>
              </w:rPr>
              <w:t>P. tricornutum</w:t>
            </w:r>
          </w:p>
        </w:tc>
        <w:tc>
          <w:tcPr>
            <w:tcW w:w="2093" w:type="dxa"/>
            <w:tcBorders/>
            <w:tcMar>
              <w:top w:w="55" w:type="dxa"/>
              <w:left w:w="55" w:type="dxa"/>
              <w:bottom w:w="55" w:type="dxa"/>
              <w:right w:w="55" w:type="dxa"/>
            </w:tcMar>
            <w:vAlign w:val="center"/>
          </w:tcPr>
          <w:p>
            <w:pPr>
              <w:pStyle w:val="Contenidodelatabla"/>
              <w:jc w:val="left"/>
              <w:rPr>
                <w:rFonts w:ascii="Liberation Sans" w:hAnsi="Liberation Sans"/>
                <w:b w:val="false"/>
                <w:b w:val="false"/>
                <w:bCs w:val="false"/>
                <w:i/>
                <w:i/>
                <w:iCs/>
                <w:strike w:val="false"/>
                <w:dstrike w:val="false"/>
                <w:outline w:val="false"/>
                <w:shadow w:val="false"/>
                <w:color w:val="000000"/>
                <w:sz w:val="22"/>
                <w:szCs w:val="22"/>
                <w:u w:val="none"/>
              </w:rPr>
            </w:pPr>
            <w:r>
              <w:rPr>
                <w:rFonts w:ascii="Liberation Sans" w:hAnsi="Liberation Sans"/>
                <w:b w:val="false"/>
                <w:bCs w:val="false"/>
                <w:i/>
                <w:iCs/>
                <w:strike w:val="false"/>
                <w:dstrike w:val="false"/>
                <w:outline w:val="false"/>
                <w:shadow w:val="false"/>
                <w:color w:val="000000"/>
                <w:sz w:val="22"/>
                <w:szCs w:val="22"/>
                <w:u w:val="none"/>
              </w:rPr>
              <w:t>K. nitens</w:t>
            </w:r>
          </w:p>
        </w:tc>
        <w:tc>
          <w:tcPr>
            <w:tcW w:w="1872" w:type="dxa"/>
            <w:tcBorders/>
            <w:tcMar>
              <w:top w:w="55" w:type="dxa"/>
              <w:left w:w="55" w:type="dxa"/>
              <w:bottom w:w="55" w:type="dxa"/>
              <w:right w:w="55" w:type="dxa"/>
            </w:tcMar>
            <w:vAlign w:val="center"/>
          </w:tcPr>
          <w:p>
            <w:pPr>
              <w:pStyle w:val="Normal"/>
              <w:spacing w:lineRule="auto" w:line="360"/>
              <w:jc w:val="left"/>
              <w:rPr>
                <w:rFonts w:ascii="Liberation Sans" w:hAnsi="Liberation Sans"/>
                <w:b w:val="false"/>
                <w:b w:val="false"/>
                <w:bCs w:val="false"/>
                <w:i/>
                <w:i/>
                <w:iCs/>
                <w:strike w:val="false"/>
                <w:dstrike w:val="false"/>
                <w:outline w:val="false"/>
                <w:shadow w:val="false"/>
                <w:color w:val="000000"/>
                <w:sz w:val="22"/>
                <w:szCs w:val="22"/>
                <w:u w:val="none"/>
              </w:rPr>
            </w:pPr>
            <w:r>
              <w:rPr>
                <w:rFonts w:ascii="Liberation Sans" w:hAnsi="Liberation Sans"/>
                <w:b w:val="false"/>
                <w:bCs w:val="false"/>
                <w:i/>
                <w:iCs/>
                <w:strike w:val="false"/>
                <w:dstrike w:val="false"/>
                <w:outline w:val="false"/>
                <w:shadow w:val="false"/>
                <w:color w:val="000000"/>
                <w:sz w:val="22"/>
                <w:szCs w:val="22"/>
                <w:u w:val="none"/>
              </w:rPr>
              <w:t>V. carteri</w:t>
            </w:r>
          </w:p>
        </w:tc>
        <w:tc>
          <w:tcPr>
            <w:tcW w:w="1539" w:type="dxa"/>
            <w:tcBorders/>
            <w:tcMar>
              <w:top w:w="55" w:type="dxa"/>
              <w:left w:w="55" w:type="dxa"/>
              <w:bottom w:w="55" w:type="dxa"/>
              <w:right w:w="55" w:type="dxa"/>
            </w:tcMar>
            <w:vAlign w:val="center"/>
          </w:tcPr>
          <w:p>
            <w:pPr>
              <w:pStyle w:val="Contenidodelatabla"/>
              <w:jc w:val="left"/>
              <w:rPr>
                <w:rFonts w:ascii="Liberation Sans" w:hAnsi="Liberation Sans"/>
                <w:b w:val="false"/>
                <w:b w:val="false"/>
                <w:bCs w:val="false"/>
                <w:i/>
                <w:i/>
                <w:iCs/>
                <w:strike w:val="false"/>
                <w:dstrike w:val="false"/>
                <w:outline w:val="false"/>
                <w:shadow w:val="false"/>
                <w:color w:val="000000"/>
                <w:sz w:val="22"/>
                <w:szCs w:val="22"/>
                <w:u w:val="none"/>
              </w:rPr>
            </w:pPr>
            <w:r>
              <w:rPr>
                <w:rFonts w:ascii="Liberation Sans" w:hAnsi="Liberation Sans"/>
                <w:b w:val="false"/>
                <w:bCs w:val="false"/>
                <w:i/>
                <w:iCs/>
                <w:strike w:val="false"/>
                <w:dstrike w:val="false"/>
                <w:outline w:val="false"/>
                <w:shadow w:val="false"/>
                <w:color w:val="000000"/>
                <w:sz w:val="22"/>
                <w:szCs w:val="22"/>
                <w:u w:val="none"/>
              </w:rPr>
            </w:r>
          </w:p>
        </w:tc>
        <w:tc>
          <w:tcPr>
            <w:tcW w:w="2265" w:type="dxa"/>
            <w:tcBorders/>
            <w:tcMar>
              <w:top w:w="55" w:type="dxa"/>
              <w:left w:w="55" w:type="dxa"/>
              <w:bottom w:w="55" w:type="dxa"/>
              <w:right w:w="55" w:type="dxa"/>
            </w:tcMar>
            <w:vAlign w:val="center"/>
          </w:tcPr>
          <w:p>
            <w:pPr>
              <w:pStyle w:val="Contenidodelatabla"/>
              <w:jc w:val="left"/>
              <w:rPr>
                <w:rFonts w:ascii="Liberation Sans" w:hAnsi="Liberation Sans"/>
                <w:b w:val="false"/>
                <w:b w:val="false"/>
                <w:bCs w:val="false"/>
                <w:i/>
                <w:i/>
                <w:iCs/>
                <w:strike w:val="false"/>
                <w:dstrike w:val="false"/>
                <w:outline w:val="false"/>
                <w:shadow w:val="false"/>
                <w:color w:val="000000"/>
                <w:sz w:val="22"/>
                <w:szCs w:val="22"/>
                <w:u w:val="none"/>
              </w:rPr>
            </w:pPr>
            <w:r>
              <w:rPr>
                <w:rFonts w:ascii="Liberation Sans" w:hAnsi="Liberation Sans"/>
                <w:b w:val="false"/>
                <w:bCs w:val="false"/>
                <w:i/>
                <w:iCs/>
                <w:strike w:val="false"/>
                <w:dstrike w:val="false"/>
                <w:outline w:val="false"/>
                <w:shadow w:val="false"/>
                <w:color w:val="000000"/>
                <w:sz w:val="22"/>
                <w:szCs w:val="22"/>
                <w:u w:val="none"/>
              </w:rPr>
              <w:t>S. muscicola</w:t>
            </w:r>
          </w:p>
        </w:tc>
      </w:tr>
      <w:tr>
        <w:trPr>
          <w:trHeight w:val="500" w:hRule="atLeast"/>
        </w:trPr>
        <w:tc>
          <w:tcPr>
            <w:tcW w:w="1869" w:type="dxa"/>
            <w:tcBorders/>
            <w:tcMar>
              <w:top w:w="55" w:type="dxa"/>
              <w:left w:w="55" w:type="dxa"/>
              <w:bottom w:w="55" w:type="dxa"/>
              <w:right w:w="55" w:type="dxa"/>
            </w:tcMar>
            <w:vAlign w:val="center"/>
          </w:tcPr>
          <w:p>
            <w:pPr>
              <w:pStyle w:val="Contenidodelatabla"/>
              <w:jc w:val="left"/>
              <w:rPr>
                <w:rFonts w:ascii="Liberation Sans" w:hAnsi="Liberation Sans"/>
                <w:b w:val="false"/>
                <w:b w:val="false"/>
                <w:bCs w:val="false"/>
                <w:i/>
                <w:i/>
                <w:iCs/>
                <w:strike w:val="false"/>
                <w:dstrike w:val="false"/>
                <w:outline w:val="false"/>
                <w:shadow w:val="false"/>
                <w:color w:val="000000"/>
                <w:sz w:val="22"/>
                <w:szCs w:val="22"/>
                <w:u w:val="none"/>
              </w:rPr>
            </w:pPr>
            <w:r>
              <w:rPr>
                <w:rFonts w:ascii="Liberation Sans" w:hAnsi="Liberation Sans"/>
                <w:b w:val="false"/>
                <w:bCs w:val="false"/>
                <w:i/>
                <w:iCs/>
                <w:strike w:val="false"/>
                <w:dstrike w:val="false"/>
                <w:outline w:val="false"/>
                <w:shadow w:val="false"/>
                <w:color w:val="000000"/>
                <w:sz w:val="22"/>
                <w:szCs w:val="22"/>
                <w:u w:val="none"/>
              </w:rPr>
            </w:r>
          </w:p>
        </w:tc>
        <w:tc>
          <w:tcPr>
            <w:tcW w:w="2093" w:type="dxa"/>
            <w:tcBorders/>
            <w:tcMar>
              <w:top w:w="55" w:type="dxa"/>
              <w:left w:w="55" w:type="dxa"/>
              <w:bottom w:w="55" w:type="dxa"/>
              <w:right w:w="55" w:type="dxa"/>
            </w:tcMar>
            <w:vAlign w:val="center"/>
          </w:tcPr>
          <w:p>
            <w:pPr>
              <w:pStyle w:val="Contenidodelatabla"/>
              <w:jc w:val="left"/>
              <w:rPr>
                <w:rFonts w:ascii="Liberation Sans" w:hAnsi="Liberation Sans"/>
                <w:b w:val="false"/>
                <w:b w:val="false"/>
                <w:bCs w:val="false"/>
                <w:i/>
                <w:i/>
                <w:iCs/>
                <w:strike w:val="false"/>
                <w:dstrike w:val="false"/>
                <w:outline w:val="false"/>
                <w:shadow w:val="false"/>
                <w:color w:val="000000"/>
                <w:sz w:val="22"/>
                <w:szCs w:val="22"/>
                <w:u w:val="none"/>
              </w:rPr>
            </w:pPr>
            <w:r>
              <w:rPr>
                <w:rFonts w:ascii="Liberation Sans" w:hAnsi="Liberation Sans"/>
                <w:b w:val="false"/>
                <w:bCs w:val="false"/>
                <w:i/>
                <w:iCs/>
                <w:strike w:val="false"/>
                <w:dstrike w:val="false"/>
                <w:outline w:val="false"/>
                <w:shadow w:val="false"/>
                <w:color w:val="000000"/>
                <w:sz w:val="22"/>
                <w:szCs w:val="22"/>
                <w:u w:val="none"/>
              </w:rPr>
              <w:t>M. pusilla</w:t>
            </w:r>
          </w:p>
        </w:tc>
        <w:tc>
          <w:tcPr>
            <w:tcW w:w="1872" w:type="dxa"/>
            <w:tcBorders/>
            <w:tcMar>
              <w:top w:w="55" w:type="dxa"/>
              <w:left w:w="55" w:type="dxa"/>
              <w:bottom w:w="55" w:type="dxa"/>
              <w:right w:w="55" w:type="dxa"/>
            </w:tcMar>
            <w:vAlign w:val="center"/>
          </w:tcPr>
          <w:p>
            <w:pPr>
              <w:pStyle w:val="Normal"/>
              <w:spacing w:lineRule="auto" w:line="360"/>
              <w:jc w:val="left"/>
              <w:rPr>
                <w:rFonts w:ascii="Liberation Sans" w:hAnsi="Liberation Sans"/>
                <w:b w:val="false"/>
                <w:b w:val="false"/>
                <w:bCs w:val="false"/>
                <w:i/>
                <w:i/>
                <w:iCs/>
                <w:strike w:val="false"/>
                <w:dstrike w:val="false"/>
                <w:outline w:val="false"/>
                <w:shadow w:val="false"/>
                <w:color w:val="000000"/>
                <w:sz w:val="22"/>
                <w:szCs w:val="22"/>
                <w:u w:val="none"/>
              </w:rPr>
            </w:pPr>
            <w:r>
              <w:rPr>
                <w:rFonts w:ascii="Liberation Sans" w:hAnsi="Liberation Sans"/>
                <w:b w:val="false"/>
                <w:bCs w:val="false"/>
                <w:i/>
                <w:iCs/>
                <w:strike w:val="false"/>
                <w:dstrike w:val="false"/>
                <w:outline w:val="false"/>
                <w:shadow w:val="false"/>
                <w:color w:val="000000"/>
                <w:sz w:val="22"/>
                <w:szCs w:val="22"/>
                <w:u w:val="none"/>
              </w:rPr>
              <w:t>C. zofingiensis</w:t>
            </w:r>
          </w:p>
        </w:tc>
        <w:tc>
          <w:tcPr>
            <w:tcW w:w="1539" w:type="dxa"/>
            <w:tcBorders/>
            <w:tcMar>
              <w:top w:w="55" w:type="dxa"/>
              <w:left w:w="55" w:type="dxa"/>
              <w:bottom w:w="55" w:type="dxa"/>
              <w:right w:w="55" w:type="dxa"/>
            </w:tcMar>
            <w:vAlign w:val="center"/>
          </w:tcPr>
          <w:p>
            <w:pPr>
              <w:pStyle w:val="Contenidodelatabla"/>
              <w:jc w:val="left"/>
              <w:rPr>
                <w:rFonts w:ascii="Liberation Sans" w:hAnsi="Liberation Sans"/>
                <w:b w:val="false"/>
                <w:b w:val="false"/>
                <w:bCs w:val="false"/>
                <w:i/>
                <w:i/>
                <w:iCs/>
                <w:strike w:val="false"/>
                <w:dstrike w:val="false"/>
                <w:outline w:val="false"/>
                <w:shadow w:val="false"/>
                <w:color w:val="000000"/>
                <w:sz w:val="22"/>
                <w:szCs w:val="22"/>
                <w:u w:val="none"/>
              </w:rPr>
            </w:pPr>
            <w:r>
              <w:rPr>
                <w:rFonts w:ascii="Liberation Sans" w:hAnsi="Liberation Sans"/>
                <w:b w:val="false"/>
                <w:bCs w:val="false"/>
                <w:i/>
                <w:iCs/>
                <w:strike w:val="false"/>
                <w:dstrike w:val="false"/>
                <w:outline w:val="false"/>
                <w:shadow w:val="false"/>
                <w:color w:val="000000"/>
                <w:sz w:val="22"/>
                <w:szCs w:val="22"/>
                <w:u w:val="none"/>
              </w:rPr>
            </w:r>
          </w:p>
        </w:tc>
        <w:tc>
          <w:tcPr>
            <w:tcW w:w="2265" w:type="dxa"/>
            <w:tcBorders/>
            <w:tcMar>
              <w:top w:w="55" w:type="dxa"/>
              <w:left w:w="55" w:type="dxa"/>
              <w:bottom w:w="55" w:type="dxa"/>
              <w:right w:w="55" w:type="dxa"/>
            </w:tcMar>
            <w:vAlign w:val="center"/>
          </w:tcPr>
          <w:p>
            <w:pPr>
              <w:pStyle w:val="Contenidodelatabla"/>
              <w:jc w:val="left"/>
              <w:rPr>
                <w:rFonts w:ascii="Liberation Sans" w:hAnsi="Liberation Sans"/>
                <w:b w:val="false"/>
                <w:b w:val="false"/>
                <w:bCs w:val="false"/>
                <w:i/>
                <w:i/>
                <w:iCs/>
                <w:strike w:val="false"/>
                <w:dstrike w:val="false"/>
                <w:outline w:val="false"/>
                <w:shadow w:val="false"/>
                <w:color w:val="000000"/>
                <w:sz w:val="22"/>
                <w:szCs w:val="22"/>
                <w:u w:val="none"/>
              </w:rPr>
            </w:pPr>
            <w:r>
              <w:rPr>
                <w:rFonts w:ascii="Liberation Sans" w:hAnsi="Liberation Sans"/>
                <w:b w:val="false"/>
                <w:bCs w:val="false"/>
                <w:i/>
                <w:iCs/>
                <w:strike w:val="false"/>
                <w:dstrike w:val="false"/>
                <w:outline w:val="false"/>
                <w:shadow w:val="false"/>
                <w:color w:val="000000"/>
                <w:sz w:val="22"/>
                <w:szCs w:val="22"/>
                <w:u w:val="none"/>
              </w:rPr>
            </w:r>
          </w:p>
        </w:tc>
      </w:tr>
      <w:tr>
        <w:trPr>
          <w:trHeight w:val="463" w:hRule="atLeast"/>
        </w:trPr>
        <w:tc>
          <w:tcPr>
            <w:tcW w:w="1869" w:type="dxa"/>
            <w:tcBorders/>
            <w:tcMar>
              <w:top w:w="55" w:type="dxa"/>
              <w:left w:w="55" w:type="dxa"/>
              <w:bottom w:w="55" w:type="dxa"/>
              <w:right w:w="55" w:type="dxa"/>
            </w:tcMar>
            <w:vAlign w:val="center"/>
          </w:tcPr>
          <w:p>
            <w:pPr>
              <w:pStyle w:val="Contenidodelatabla"/>
              <w:jc w:val="left"/>
              <w:rPr>
                <w:rFonts w:ascii="Liberation Sans" w:hAnsi="Liberation Sans"/>
                <w:b w:val="false"/>
                <w:b w:val="false"/>
                <w:bCs w:val="false"/>
                <w:i/>
                <w:i/>
                <w:iCs/>
                <w:strike w:val="false"/>
                <w:dstrike w:val="false"/>
                <w:outline w:val="false"/>
                <w:shadow w:val="false"/>
                <w:color w:val="000000"/>
                <w:sz w:val="22"/>
                <w:szCs w:val="22"/>
                <w:u w:val="none"/>
              </w:rPr>
            </w:pPr>
            <w:r>
              <w:rPr>
                <w:rFonts w:ascii="Liberation Sans" w:hAnsi="Liberation Sans"/>
                <w:b w:val="false"/>
                <w:bCs w:val="false"/>
                <w:i/>
                <w:iCs/>
                <w:strike w:val="false"/>
                <w:dstrike w:val="false"/>
                <w:outline w:val="false"/>
                <w:shadow w:val="false"/>
                <w:color w:val="000000"/>
                <w:sz w:val="22"/>
                <w:szCs w:val="22"/>
                <w:u w:val="none"/>
              </w:rPr>
            </w:r>
          </w:p>
        </w:tc>
        <w:tc>
          <w:tcPr>
            <w:tcW w:w="2093" w:type="dxa"/>
            <w:tcBorders/>
            <w:tcMar>
              <w:top w:w="55" w:type="dxa"/>
              <w:left w:w="55" w:type="dxa"/>
              <w:bottom w:w="55" w:type="dxa"/>
              <w:right w:w="55" w:type="dxa"/>
            </w:tcMar>
            <w:vAlign w:val="center"/>
          </w:tcPr>
          <w:p>
            <w:pPr>
              <w:pStyle w:val="Contenidodelatabla"/>
              <w:jc w:val="left"/>
              <w:rPr>
                <w:rFonts w:ascii="Liberation Sans" w:hAnsi="Liberation Sans"/>
                <w:b w:val="false"/>
                <w:b w:val="false"/>
                <w:bCs w:val="false"/>
                <w:i/>
                <w:i/>
                <w:iCs/>
                <w:strike w:val="false"/>
                <w:dstrike w:val="false"/>
                <w:outline w:val="false"/>
                <w:shadow w:val="false"/>
                <w:color w:val="000000"/>
                <w:sz w:val="22"/>
                <w:szCs w:val="22"/>
                <w:u w:val="none"/>
              </w:rPr>
            </w:pPr>
            <w:r>
              <w:rPr>
                <w:rFonts w:ascii="Liberation Sans" w:hAnsi="Liberation Sans"/>
                <w:b w:val="false"/>
                <w:bCs w:val="false"/>
                <w:i/>
                <w:iCs/>
                <w:strike w:val="false"/>
                <w:dstrike w:val="false"/>
                <w:outline w:val="false"/>
                <w:shadow w:val="false"/>
                <w:color w:val="000000"/>
                <w:sz w:val="22"/>
                <w:szCs w:val="22"/>
                <w:u w:val="none"/>
              </w:rPr>
              <w:t>O. tauri</w:t>
            </w:r>
          </w:p>
        </w:tc>
        <w:tc>
          <w:tcPr>
            <w:tcW w:w="1872" w:type="dxa"/>
            <w:tcBorders/>
            <w:tcMar>
              <w:top w:w="55" w:type="dxa"/>
              <w:left w:w="55" w:type="dxa"/>
              <w:bottom w:w="55" w:type="dxa"/>
              <w:right w:w="55" w:type="dxa"/>
            </w:tcMar>
            <w:vAlign w:val="center"/>
          </w:tcPr>
          <w:p>
            <w:pPr>
              <w:pStyle w:val="Contenidodelatabla"/>
              <w:jc w:val="left"/>
              <w:rPr>
                <w:rFonts w:ascii="Liberation Sans" w:hAnsi="Liberation Sans"/>
                <w:b w:val="false"/>
                <w:b w:val="false"/>
                <w:bCs w:val="false"/>
                <w:i/>
                <w:i/>
                <w:iCs/>
                <w:strike w:val="false"/>
                <w:dstrike w:val="false"/>
                <w:outline w:val="false"/>
                <w:shadow w:val="false"/>
                <w:color w:val="000000"/>
                <w:sz w:val="22"/>
                <w:szCs w:val="22"/>
                <w:u w:val="none"/>
              </w:rPr>
            </w:pPr>
            <w:r>
              <w:rPr>
                <w:rFonts w:ascii="Liberation Sans" w:hAnsi="Liberation Sans"/>
                <w:b w:val="false"/>
                <w:bCs w:val="false"/>
                <w:i/>
                <w:iCs/>
                <w:strike w:val="false"/>
                <w:dstrike w:val="false"/>
                <w:outline w:val="false"/>
                <w:shadow w:val="false"/>
                <w:color w:val="000000"/>
                <w:sz w:val="22"/>
                <w:szCs w:val="22"/>
                <w:u w:val="none"/>
              </w:rPr>
              <w:t>D. salinas</w:t>
            </w:r>
          </w:p>
        </w:tc>
        <w:tc>
          <w:tcPr>
            <w:tcW w:w="1539" w:type="dxa"/>
            <w:tcBorders/>
            <w:tcMar>
              <w:top w:w="55" w:type="dxa"/>
              <w:left w:w="55" w:type="dxa"/>
              <w:bottom w:w="55" w:type="dxa"/>
              <w:right w:w="55" w:type="dxa"/>
            </w:tcMar>
            <w:vAlign w:val="center"/>
          </w:tcPr>
          <w:p>
            <w:pPr>
              <w:pStyle w:val="Contenidodelatabla"/>
              <w:jc w:val="left"/>
              <w:rPr>
                <w:rFonts w:ascii="Liberation Sans" w:hAnsi="Liberation Sans"/>
                <w:b w:val="false"/>
                <w:b w:val="false"/>
                <w:bCs w:val="false"/>
                <w:i/>
                <w:i/>
                <w:iCs/>
                <w:strike w:val="false"/>
                <w:dstrike w:val="false"/>
                <w:outline w:val="false"/>
                <w:shadow w:val="false"/>
                <w:color w:val="000000"/>
                <w:sz w:val="22"/>
                <w:szCs w:val="22"/>
                <w:u w:val="none"/>
              </w:rPr>
            </w:pPr>
            <w:r>
              <w:rPr>
                <w:rFonts w:ascii="Liberation Sans" w:hAnsi="Liberation Sans"/>
                <w:b w:val="false"/>
                <w:bCs w:val="false"/>
                <w:i/>
                <w:iCs/>
                <w:strike w:val="false"/>
                <w:dstrike w:val="false"/>
                <w:outline w:val="false"/>
                <w:shadow w:val="false"/>
                <w:color w:val="000000"/>
                <w:sz w:val="22"/>
                <w:szCs w:val="22"/>
                <w:u w:val="none"/>
              </w:rPr>
            </w:r>
          </w:p>
        </w:tc>
        <w:tc>
          <w:tcPr>
            <w:tcW w:w="2265" w:type="dxa"/>
            <w:tcBorders/>
            <w:tcMar>
              <w:top w:w="55" w:type="dxa"/>
              <w:left w:w="55" w:type="dxa"/>
              <w:bottom w:w="55" w:type="dxa"/>
              <w:right w:w="55" w:type="dxa"/>
            </w:tcMar>
            <w:vAlign w:val="center"/>
          </w:tcPr>
          <w:p>
            <w:pPr>
              <w:pStyle w:val="Contenidodelatabla"/>
              <w:jc w:val="left"/>
              <w:rPr>
                <w:rFonts w:ascii="Liberation Sans" w:hAnsi="Liberation Sans"/>
                <w:b w:val="false"/>
                <w:b w:val="false"/>
                <w:bCs w:val="false"/>
                <w:i/>
                <w:i/>
                <w:iCs/>
                <w:strike w:val="false"/>
                <w:dstrike w:val="false"/>
                <w:outline w:val="false"/>
                <w:shadow w:val="false"/>
                <w:color w:val="000000"/>
                <w:sz w:val="22"/>
                <w:szCs w:val="22"/>
                <w:u w:val="none"/>
              </w:rPr>
            </w:pPr>
            <w:r>
              <w:rPr>
                <w:rFonts w:ascii="Liberation Sans" w:hAnsi="Liberation Sans"/>
                <w:b w:val="false"/>
                <w:bCs w:val="false"/>
                <w:i/>
                <w:iCs/>
                <w:strike w:val="false"/>
                <w:dstrike w:val="false"/>
                <w:outline w:val="false"/>
                <w:shadow w:val="false"/>
                <w:color w:val="000000"/>
                <w:sz w:val="22"/>
                <w:szCs w:val="22"/>
                <w:u w:val="none"/>
              </w:rPr>
            </w:r>
          </w:p>
        </w:tc>
      </w:tr>
      <w:tr>
        <w:trPr>
          <w:trHeight w:val="512" w:hRule="atLeast"/>
        </w:trPr>
        <w:tc>
          <w:tcPr>
            <w:tcW w:w="1869" w:type="dxa"/>
            <w:tcBorders>
              <w:bottom w:val="single" w:sz="4" w:space="0" w:color="000000"/>
            </w:tcBorders>
            <w:tcMar>
              <w:top w:w="55" w:type="dxa"/>
              <w:left w:w="55" w:type="dxa"/>
              <w:bottom w:w="55" w:type="dxa"/>
              <w:right w:w="55" w:type="dxa"/>
            </w:tcMar>
            <w:vAlign w:val="center"/>
          </w:tcPr>
          <w:p>
            <w:pPr>
              <w:pStyle w:val="Contenidodelatabla"/>
              <w:jc w:val="left"/>
              <w:rPr>
                <w:rFonts w:ascii="Liberation Sans" w:hAnsi="Liberation Sans"/>
                <w:b w:val="false"/>
                <w:b w:val="false"/>
                <w:bCs w:val="false"/>
                <w:i/>
                <w:i/>
                <w:iCs/>
                <w:strike w:val="false"/>
                <w:dstrike w:val="false"/>
                <w:outline w:val="false"/>
                <w:shadow w:val="false"/>
                <w:color w:val="000000"/>
                <w:sz w:val="22"/>
                <w:szCs w:val="22"/>
                <w:u w:val="none"/>
              </w:rPr>
            </w:pPr>
            <w:r>
              <w:rPr>
                <w:rFonts w:ascii="Liberation Sans" w:hAnsi="Liberation Sans"/>
                <w:b w:val="false"/>
                <w:bCs w:val="false"/>
                <w:i/>
                <w:iCs/>
                <w:strike w:val="false"/>
                <w:dstrike w:val="false"/>
                <w:outline w:val="false"/>
                <w:shadow w:val="false"/>
                <w:color w:val="000000"/>
                <w:sz w:val="22"/>
                <w:szCs w:val="22"/>
                <w:u w:val="none"/>
              </w:rPr>
            </w:r>
          </w:p>
        </w:tc>
        <w:tc>
          <w:tcPr>
            <w:tcW w:w="2093" w:type="dxa"/>
            <w:tcBorders>
              <w:bottom w:val="single" w:sz="4" w:space="0" w:color="000000"/>
            </w:tcBorders>
            <w:tcMar>
              <w:top w:w="55" w:type="dxa"/>
              <w:left w:w="55" w:type="dxa"/>
              <w:bottom w:w="55" w:type="dxa"/>
              <w:right w:w="55" w:type="dxa"/>
            </w:tcMar>
            <w:vAlign w:val="center"/>
          </w:tcPr>
          <w:p>
            <w:pPr>
              <w:pStyle w:val="Contenidodelatabla"/>
              <w:jc w:val="left"/>
              <w:rPr>
                <w:rFonts w:ascii="Liberation Sans" w:hAnsi="Liberation Sans"/>
                <w:b w:val="false"/>
                <w:b w:val="false"/>
                <w:bCs w:val="false"/>
                <w:i/>
                <w:i/>
                <w:iCs/>
                <w:strike w:val="false"/>
                <w:dstrike w:val="false"/>
                <w:outline w:val="false"/>
                <w:shadow w:val="false"/>
                <w:color w:val="000000"/>
                <w:sz w:val="22"/>
                <w:szCs w:val="22"/>
                <w:u w:val="none"/>
              </w:rPr>
            </w:pPr>
            <w:r>
              <w:rPr>
                <w:rFonts w:ascii="Liberation Sans" w:hAnsi="Liberation Sans"/>
                <w:b w:val="false"/>
                <w:bCs w:val="false"/>
                <w:i/>
                <w:iCs/>
                <w:strike w:val="false"/>
                <w:dstrike w:val="false"/>
                <w:outline w:val="false"/>
                <w:shadow w:val="false"/>
                <w:color w:val="000000"/>
                <w:sz w:val="22"/>
                <w:szCs w:val="22"/>
                <w:u w:val="none"/>
              </w:rPr>
            </w:r>
          </w:p>
        </w:tc>
        <w:tc>
          <w:tcPr>
            <w:tcW w:w="1872" w:type="dxa"/>
            <w:tcBorders>
              <w:bottom w:val="single" w:sz="4" w:space="0" w:color="000000"/>
            </w:tcBorders>
            <w:tcMar>
              <w:top w:w="55" w:type="dxa"/>
              <w:left w:w="55" w:type="dxa"/>
              <w:bottom w:w="55" w:type="dxa"/>
              <w:right w:w="55" w:type="dxa"/>
            </w:tcMar>
            <w:vAlign w:val="center"/>
          </w:tcPr>
          <w:p>
            <w:pPr>
              <w:pStyle w:val="Contenidodelatabla"/>
              <w:jc w:val="left"/>
              <w:rPr>
                <w:rFonts w:ascii="Liberation Sans" w:hAnsi="Liberation Sans"/>
                <w:b w:val="false"/>
                <w:b w:val="false"/>
                <w:bCs w:val="false"/>
                <w:i/>
                <w:i/>
                <w:iCs/>
                <w:strike w:val="false"/>
                <w:dstrike w:val="false"/>
                <w:outline w:val="false"/>
                <w:shadow w:val="false"/>
                <w:color w:val="000000"/>
                <w:sz w:val="22"/>
                <w:szCs w:val="22"/>
                <w:u w:val="none"/>
              </w:rPr>
            </w:pPr>
            <w:r>
              <w:rPr>
                <w:rFonts w:ascii="Liberation Sans" w:hAnsi="Liberation Sans"/>
                <w:b w:val="false"/>
                <w:bCs w:val="false"/>
                <w:i/>
                <w:iCs/>
                <w:strike w:val="false"/>
                <w:dstrike w:val="false"/>
                <w:outline w:val="false"/>
                <w:shadow w:val="false"/>
                <w:color w:val="000000"/>
                <w:sz w:val="22"/>
                <w:szCs w:val="22"/>
                <w:u w:val="none"/>
              </w:rPr>
              <w:t>C. subellipsoidea</w:t>
            </w:r>
          </w:p>
        </w:tc>
        <w:tc>
          <w:tcPr>
            <w:tcW w:w="1539" w:type="dxa"/>
            <w:tcBorders>
              <w:bottom w:val="single" w:sz="4" w:space="0" w:color="000000"/>
            </w:tcBorders>
            <w:tcMar>
              <w:top w:w="55" w:type="dxa"/>
              <w:left w:w="55" w:type="dxa"/>
              <w:bottom w:w="55" w:type="dxa"/>
              <w:right w:w="55" w:type="dxa"/>
            </w:tcMar>
            <w:vAlign w:val="center"/>
          </w:tcPr>
          <w:p>
            <w:pPr>
              <w:pStyle w:val="Contenidodelatabla"/>
              <w:jc w:val="left"/>
              <w:rPr>
                <w:rFonts w:ascii="Liberation Sans" w:hAnsi="Liberation Sans"/>
                <w:b w:val="false"/>
                <w:b w:val="false"/>
                <w:bCs w:val="false"/>
                <w:i/>
                <w:i/>
                <w:iCs/>
                <w:strike w:val="false"/>
                <w:dstrike w:val="false"/>
                <w:outline w:val="false"/>
                <w:shadow w:val="false"/>
                <w:color w:val="000000"/>
                <w:sz w:val="22"/>
                <w:szCs w:val="22"/>
                <w:u w:val="none"/>
              </w:rPr>
            </w:pPr>
            <w:r>
              <w:rPr>
                <w:rFonts w:ascii="Liberation Sans" w:hAnsi="Liberation Sans"/>
                <w:b w:val="false"/>
                <w:bCs w:val="false"/>
                <w:i/>
                <w:iCs/>
                <w:strike w:val="false"/>
                <w:dstrike w:val="false"/>
                <w:outline w:val="false"/>
                <w:shadow w:val="false"/>
                <w:color w:val="000000"/>
                <w:sz w:val="22"/>
                <w:szCs w:val="22"/>
                <w:u w:val="none"/>
              </w:rPr>
            </w:r>
          </w:p>
        </w:tc>
        <w:tc>
          <w:tcPr>
            <w:tcW w:w="2265" w:type="dxa"/>
            <w:tcBorders>
              <w:bottom w:val="single" w:sz="4" w:space="0" w:color="000000"/>
            </w:tcBorders>
            <w:tcMar>
              <w:top w:w="55" w:type="dxa"/>
              <w:left w:w="55" w:type="dxa"/>
              <w:bottom w:w="55" w:type="dxa"/>
              <w:right w:w="55" w:type="dxa"/>
            </w:tcMar>
            <w:vAlign w:val="center"/>
          </w:tcPr>
          <w:p>
            <w:pPr>
              <w:pStyle w:val="Contenidodelatabla"/>
              <w:jc w:val="left"/>
              <w:rPr>
                <w:rFonts w:ascii="Liberation Sans" w:hAnsi="Liberation Sans"/>
                <w:b w:val="false"/>
                <w:b w:val="false"/>
                <w:bCs w:val="false"/>
                <w:i/>
                <w:i/>
                <w:iCs/>
                <w:strike w:val="false"/>
                <w:dstrike w:val="false"/>
                <w:outline w:val="false"/>
                <w:shadow w:val="false"/>
                <w:color w:val="000000"/>
                <w:sz w:val="22"/>
                <w:szCs w:val="22"/>
                <w:u w:val="none"/>
              </w:rPr>
            </w:pPr>
            <w:r>
              <w:rPr>
                <w:rFonts w:ascii="Liberation Sans" w:hAnsi="Liberation Sans"/>
                <w:b w:val="false"/>
                <w:bCs w:val="false"/>
                <w:i/>
                <w:iCs/>
                <w:strike w:val="false"/>
                <w:dstrike w:val="false"/>
                <w:outline w:val="false"/>
                <w:shadow w:val="false"/>
                <w:color w:val="000000"/>
                <w:sz w:val="22"/>
                <w:szCs w:val="22"/>
                <w:u w:val="none"/>
              </w:rPr>
            </w:r>
          </w:p>
        </w:tc>
      </w:tr>
    </w:tbl>
    <w:p>
      <w:pPr>
        <w:pStyle w:val="Normal"/>
        <w:spacing w:lineRule="auto" w:line="360"/>
        <w:jc w:val="both"/>
        <w:rPr>
          <w:rFonts w:ascii="Liberation Sans" w:hAnsi="Liberation Sans"/>
        </w:rPr>
      </w:pPr>
      <w:r>
        <w:rPr>
          <w:rFonts w:ascii="Liberation Sans" w:hAnsi="Liberation Sans"/>
        </w:rPr>
      </w:r>
    </w:p>
    <w:p>
      <w:pPr>
        <w:pStyle w:val="Normal"/>
        <w:spacing w:lineRule="auto" w:line="360"/>
        <w:jc w:val="left"/>
        <w:rPr>
          <w:rFonts w:ascii="Liberation Sans" w:hAnsi="Liberation Sans"/>
        </w:rPr>
      </w:pPr>
      <w:del w:id="266" w:author="Unknown Author" w:date="2023-02-15T09:05:14Z">
        <w:r>
          <w:rPr>
            <w:rFonts w:ascii="Liberation Sans" w:hAnsi="Liberation Sans"/>
          </w:rPr>
          <w:delText>(VALORAR SI LA TABLA ES NECESARIA)</w:delText>
        </w:r>
      </w:del>
    </w:p>
    <w:p>
      <w:pPr>
        <w:pStyle w:val="Normal"/>
        <w:spacing w:lineRule="auto" w:line="360"/>
        <w:jc w:val="left"/>
        <w:rPr/>
      </w:pPr>
      <w:r>
        <w:rPr>
          <w:rFonts w:ascii="Liberation Sans" w:hAnsi="Liberation Sans"/>
        </w:rPr>
        <w:t xml:space="preserve">Genome sequence and gene feature annotation files were downloaded in fasta </w:t>
      </w:r>
      <w:del w:id="267" w:author="Unknown Author" w:date="2023-02-15T09:05:25Z">
        <w:r>
          <w:rPr>
            <w:rFonts w:ascii="Liberation Sans" w:hAnsi="Liberation Sans"/>
          </w:rPr>
          <w:delText xml:space="preserve">format </w:delText>
        </w:r>
      </w:del>
      <w:r>
        <w:rPr>
          <w:rFonts w:ascii="Liberation Sans" w:hAnsi="Liberation Sans"/>
        </w:rPr>
        <w:t>and GTF</w:t>
      </w:r>
      <w:ins w:id="268" w:author="Unknown Author" w:date="2023-02-15T09:05:27Z">
        <w:r>
          <w:rPr>
            <w:rFonts w:ascii="Liberation Sans" w:hAnsi="Liberation Sans"/>
          </w:rPr>
          <w:t xml:space="preserve"> format</w:t>
        </w:r>
      </w:ins>
      <w:r>
        <w:rPr>
          <w:rFonts w:ascii="Liberation Sans" w:hAnsi="Liberation Sans"/>
        </w:rPr>
        <w:t xml:space="preserve">, respectively. When necessary, different chromosome and/or scaffold files were colligated programmatically to produce a single genome file. The GTF format in the gene feature annotation files consists of a data frame with nine columns. Each line corresponds to a specific gene feature. The first eight columns must contain information related to the </w:t>
      </w:r>
      <w:ins w:id="269" w:author="Unknown Author" w:date="2023-02-15T09:06:50Z">
        <w:r>
          <w:rPr>
            <w:rFonts w:ascii="Liberation Sans" w:hAnsi="Liberation Sans"/>
          </w:rPr>
          <w:t>gene</w:t>
        </w:r>
      </w:ins>
      <w:del w:id="270" w:author="Unknown Author" w:date="2023-02-15T09:06:53Z">
        <w:r>
          <w:rPr>
            <w:rFonts w:ascii="Liberation Sans" w:hAnsi="Liberation Sans"/>
          </w:rPr>
          <w:delText>type of</w:delText>
        </w:r>
      </w:del>
      <w:r>
        <w:rPr>
          <w:rFonts w:ascii="Liberation Sans" w:hAnsi="Liberation Sans"/>
        </w:rPr>
        <w:t xml:space="preserve"> feature (3’ UTR, 5’ UTR, gene, CDS or mRNA), chromosome start and end positions, the strand were it is positioned, and some other attributes in a well-defined format. The ninth column is not restricted to a specific format and can contain any type of information. Nonetheless, the mappers used in MARACAS assume that this last column follows the format taken by GTF files in the data-base Ensembl. In order to be able to use GTF files from other databases besides Ensembl, we developed an R script to translate any GTF file into the format followed by Ensembl and required by </w:t>
      </w:r>
      <w:ins w:id="271" w:author="Unknown Author" w:date="2023-02-15T09:07:31Z">
        <w:r>
          <w:rPr>
            <w:rFonts w:ascii="Liberation Sans" w:hAnsi="Liberation Sans"/>
          </w:rPr>
          <w:t xml:space="preserve">the read mapper </w:t>
        </w:r>
      </w:ins>
      <w:r>
        <w:rPr>
          <w:rFonts w:ascii="Liberation Sans" w:hAnsi="Liberation Sans"/>
        </w:rPr>
        <w:t xml:space="preserve">HISAT2 </w:t>
      </w:r>
      <w:r>
        <w:rPr>
          <w:rFonts w:ascii="Liberation Sans" w:hAnsi="Liberation Sans"/>
          <w:position w:val="0"/>
          <w:sz w:val="24"/>
          <w:sz w:val="24"/>
          <w:vertAlign w:val="baseline"/>
        </w:rPr>
        <w:t>(Kim et al., 2015)</w:t>
      </w:r>
      <w:r>
        <w:rPr>
          <w:rFonts w:ascii="Liberation Sans" w:hAnsi="Liberation Sans"/>
        </w:rPr>
        <w:t>⁠.</w:t>
      </w:r>
    </w:p>
    <w:p>
      <w:pPr>
        <w:pStyle w:val="Normal"/>
        <w:spacing w:lineRule="auto" w:line="360"/>
        <w:jc w:val="left"/>
        <w:rPr>
          <w:rFonts w:ascii="Liberation Sans" w:hAnsi="Liberation Sans"/>
        </w:rPr>
      </w:pPr>
      <w:r>
        <w:rPr>
          <w:rFonts w:ascii="Liberation Sans" w:hAnsi="Liberation Sans"/>
        </w:rPr>
      </w:r>
    </w:p>
    <w:p>
      <w:pPr>
        <w:pStyle w:val="Normal"/>
        <w:spacing w:lineRule="auto" w:line="360"/>
        <w:jc w:val="left"/>
        <w:rPr/>
      </w:pPr>
      <w:r>
        <w:rPr>
          <w:rFonts w:ascii="Liberation Sans" w:hAnsi="Liberation Sans"/>
        </w:rPr>
        <w:t>Systematic functional annotation files consisting of Gene Ontology (GO) and KEGG (Kyoto Encyclopedia of Genes and Genome) Orthology (KO) terms were also downloaded for each microalga</w:t>
      </w:r>
      <w:del w:id="272" w:author="Unknown Author" w:date="2023-02-15T09:07:48Z">
        <w:r>
          <w:rPr>
            <w:rFonts w:ascii="Liberation Sans" w:hAnsi="Liberation Sans"/>
          </w:rPr>
          <w:delText>e</w:delText>
        </w:r>
      </w:del>
      <w:r>
        <w:rPr>
          <w:rFonts w:ascii="Liberation Sans" w:hAnsi="Liberation Sans"/>
        </w:rPr>
        <w:t xml:space="preserve"> from the previously mentioned databases. Gene Ontology terms seeks the development of a human-readable and machine-readable hierarchical vocabulary to relate genes with their molecular functions, biological processes in which they are involved and the cellular components where they perform their function </w:t>
      </w:r>
      <w:r>
        <w:rPr>
          <w:rFonts w:ascii="Liberation Sans" w:hAnsi="Liberation Sans"/>
          <w:position w:val="0"/>
          <w:sz w:val="24"/>
          <w:sz w:val="24"/>
          <w:vertAlign w:val="baseline"/>
        </w:rPr>
        <w:t>(Ashburner et al., 2000; Carbon et al., 2019)</w:t>
      </w:r>
      <w:r>
        <w:rPr>
          <w:rFonts w:ascii="Liberation Sans" w:hAnsi="Liberation Sans"/>
        </w:rPr>
        <w:t>⁠. Complementary, KEGG Orthology terms associate genes to metabolic pathways and modules based on their orthologous relationships in sequenced genomes (Kanehisa et al., 2016; Moriya et al., 2007; Ogata et al., 1999)</w:t>
      </w:r>
      <w:r>
        <w:rPr>
          <w:rFonts w:ascii="Liberation Sans" w:hAnsi="Liberation Sans"/>
          <w:position w:val="0"/>
          <w:sz w:val="24"/>
          <w:sz w:val="24"/>
          <w:vertAlign w:val="baseline"/>
        </w:rPr>
        <w:t>⁠</w:t>
      </w:r>
      <w:r>
        <w:rPr>
          <w:rFonts w:ascii="Liberation Sans" w:hAnsi="Liberation Sans"/>
        </w:rPr>
        <w:t xml:space="preserve">. However, for microalgae species lacking these annotation systems, HMMER (biological sequence analysis using profile hidden Markov models) </w:t>
      </w:r>
      <w:r>
        <w:rPr>
          <w:rFonts w:ascii="Liberation Sans" w:hAnsi="Liberation Sans"/>
          <w:position w:val="0"/>
          <w:sz w:val="24"/>
          <w:sz w:val="24"/>
          <w:vertAlign w:val="baseline"/>
        </w:rPr>
        <w:t>(Potter et al., 2018)</w:t>
      </w:r>
      <w:r>
        <w:rPr>
          <w:rFonts w:ascii="Liberation Sans" w:hAnsi="Liberation Sans"/>
        </w:rPr>
        <w:t xml:space="preserve">⁠ was used to identify protein domains according to the PFAM (Protein Family) nomenclature </w:t>
      </w:r>
      <w:r>
        <w:rPr>
          <w:rFonts w:ascii="Liberation Sans" w:hAnsi="Liberation Sans"/>
          <w:position w:val="0"/>
          <w:sz w:val="24"/>
          <w:sz w:val="24"/>
          <w:vertAlign w:val="baseline"/>
        </w:rPr>
        <w:t>(Mistry et al., 2021)</w:t>
      </w:r>
      <w:r>
        <w:rPr>
          <w:rFonts w:ascii="Liberation Sans" w:hAnsi="Liberation Sans"/>
        </w:rPr>
        <w:t>⁠. PFAM terms were subsequently converted into GO terms using pfam2go</w:t>
      </w:r>
      <w:ins w:id="273" w:author="Unknown Author" w:date="2023-02-15T09:08:48Z">
        <w:r>
          <w:rPr>
            <w:rFonts w:ascii="Liberation Sans" w:hAnsi="Liberation Sans"/>
          </w:rPr>
          <w:t xml:space="preserve"> (http://current.geneontology.org/ontology/external2go/pfam2go)</w:t>
        </w:r>
      </w:ins>
      <w:del w:id="274" w:author="Unknown Author" w:date="2023-02-15T09:08:54Z">
        <w:r>
          <w:rPr>
            <w:rFonts w:ascii="Liberation Sans" w:hAnsi="Liberation Sans"/>
          </w:rPr>
          <w:delText xml:space="preserve"> </w:delText>
        </w:r>
      </w:del>
      <w:del w:id="275" w:author="Unknown Author" w:date="2023-02-15T09:08:54Z">
        <w:r>
          <w:rPr>
            <w:rFonts w:ascii="Liberation Sans" w:hAnsi="Liberation Sans"/>
            <w:color w:val="FF0000"/>
          </w:rPr>
          <w:delText>(necesaria la cita? No encuentro na)</w:delText>
        </w:r>
      </w:del>
      <w:r>
        <w:rPr>
          <w:rFonts w:ascii="Liberation Sans" w:hAnsi="Liberation Sans"/>
        </w:rPr>
        <w:t xml:space="preserve">. KO terms were associated to genes applying KAAS (KEGG Automatic Annotation Server) </w:t>
      </w:r>
      <w:r>
        <w:rPr>
          <w:rFonts w:ascii="Liberation Sans" w:hAnsi="Liberation Sans"/>
          <w:position w:val="0"/>
          <w:sz w:val="24"/>
          <w:sz w:val="24"/>
          <w:vertAlign w:val="baseline"/>
        </w:rPr>
        <w:t>(Moriya et al., 2007)</w:t>
      </w:r>
      <w:r>
        <w:rPr>
          <w:rFonts w:ascii="Liberation Sans" w:hAnsi="Liberation Sans"/>
        </w:rPr>
        <w:t xml:space="preserve">⁠. Whenever possible, other systematic functional annotation format were also included: Protein Analysis Through Evolutionary Relationships (PANTHER) terms </w:t>
      </w:r>
      <w:r>
        <w:rPr>
          <w:rFonts w:ascii="Liberation Sans" w:hAnsi="Liberation Sans"/>
          <w:position w:val="0"/>
          <w:sz w:val="24"/>
          <w:sz w:val="24"/>
          <w:vertAlign w:val="baseline"/>
        </w:rPr>
        <w:t>(Mi et al., 2021)</w:t>
      </w:r>
      <w:r>
        <w:rPr>
          <w:rFonts w:ascii="Liberation Sans" w:hAnsi="Liberation Sans"/>
        </w:rPr>
        <w:t xml:space="preserve">⁠, that classifies, based of evolutionary families and subfamilies, gene products into classes capturing molecular function, biological process and metabolic pathways; Enzyme Commission numbers (EC numbers), that consists of a numerical classification identifier for enzymes, related to the biochemical reactions they perform; and Eukaryotic Orthologous Groups (KOG) terms, used to identify orthologue and paralogue groups of proteins </w:t>
      </w:r>
      <w:r>
        <w:rPr>
          <w:rFonts w:ascii="Liberation Sans" w:hAnsi="Liberation Sans"/>
          <w:position w:val="0"/>
          <w:sz w:val="24"/>
          <w:sz w:val="24"/>
          <w:vertAlign w:val="baseline"/>
        </w:rPr>
        <w:t>(Galperin et al., 2021)</w:t>
      </w:r>
      <w:r>
        <w:rPr>
          <w:rFonts w:ascii="Liberation Sans" w:hAnsi="Liberation Sans"/>
        </w:rPr>
        <w:t>⁠.</w:t>
      </w:r>
    </w:p>
    <w:p>
      <w:pPr>
        <w:pStyle w:val="Normal"/>
        <w:spacing w:lineRule="auto" w:line="360"/>
        <w:jc w:val="left"/>
        <w:rPr>
          <w:rFonts w:ascii="Liberation Sans" w:hAnsi="Liberation Sans"/>
        </w:rPr>
      </w:pPr>
      <w:r>
        <w:rPr>
          <w:rFonts w:ascii="Liberation Sans" w:hAnsi="Liberation Sans"/>
        </w:rPr>
      </w:r>
    </w:p>
    <w:p>
      <w:pPr>
        <w:pStyle w:val="Ttulo4"/>
        <w:numPr>
          <w:ilvl w:val="3"/>
          <w:numId w:val="3"/>
        </w:numPr>
        <w:rPr/>
      </w:pPr>
      <w:bookmarkStart w:id="61" w:name="__RefHeading___Toc7558_2649729411"/>
      <w:bookmarkEnd w:id="61"/>
      <w:r>
        <w:rPr/>
        <w:t>Development of functional annotation and genomic packages.</w:t>
      </w:r>
    </w:p>
    <w:p>
      <w:pPr>
        <w:pStyle w:val="Normal"/>
        <w:spacing w:lineRule="auto" w:line="360"/>
        <w:jc w:val="both"/>
        <w:rPr/>
      </w:pPr>
      <w:r>
        <w:rPr>
          <w:rFonts w:ascii="Liberation Sans" w:hAnsi="Liberation Sans"/>
        </w:rPr>
        <w:t xml:space="preserve">In order to use all these annotation systems in ALGAEFUN two different types of R annotation packages were developed and were made freely available on our Github repository </w:t>
      </w:r>
      <w:ins w:id="276" w:author="Unknown Author" w:date="2023-02-15T09:46:02Z">
        <w:r>
          <w:rPr>
            <w:rFonts w:ascii="Liberation Sans" w:hAnsi="Liberation Sans"/>
          </w:rPr>
          <w:t>(https://github.com/fran-romero-campero/AlgaeFUN/tree/master/packages)</w:t>
        </w:r>
      </w:ins>
      <w:del w:id="277" w:author="Unknown Author" w:date="2023-02-15T09:46:07Z">
        <w:r>
          <w:rPr>
            <w:rFonts w:ascii="Liberation Sans" w:hAnsi="Liberation Sans"/>
            <w:color w:val="FF0000"/>
          </w:rPr>
          <w:delText>(cito web?)</w:delText>
        </w:r>
      </w:del>
      <w:r>
        <w:rPr>
          <w:rFonts w:ascii="Liberation Sans" w:hAnsi="Liberation Sans"/>
        </w:rPr>
        <w:t xml:space="preserve">. </w:t>
      </w:r>
    </w:p>
    <w:p>
      <w:pPr>
        <w:pStyle w:val="Normal"/>
        <w:spacing w:lineRule="auto" w:line="360"/>
        <w:jc w:val="both"/>
        <w:rPr/>
      </w:pPr>
      <w:r>
        <w:rPr>
          <w:rFonts w:ascii="Liberation Sans" w:hAnsi="Liberation Sans"/>
        </w:rPr>
        <w:t>T</w:t>
      </w:r>
      <w:r>
        <w:rPr>
          <w:rFonts w:ascii="Liberation Sans" w:hAnsi="Liberation Sans"/>
          <w:position w:val="0"/>
          <w:sz w:val="24"/>
          <w:sz w:val="24"/>
          <w:vertAlign w:val="baseline"/>
        </w:rPr>
        <w:t>he systematic sources of functional annotation mentioned previously</w:t>
      </w:r>
      <w:r>
        <w:rPr>
          <w:rFonts w:ascii="Liberation Sans" w:hAnsi="Liberation Sans"/>
        </w:rPr>
        <w:t xml:space="preserve"> were gather together using the function makeOrgPackage from the Bioconductor R package AnnotationForge </w:t>
      </w:r>
      <w:r>
        <w:rPr>
          <w:rFonts w:ascii="Liberation Sans" w:hAnsi="Liberation Sans"/>
          <w:position w:val="0"/>
          <w:sz w:val="24"/>
          <w:sz w:val="24"/>
          <w:vertAlign w:val="baseline"/>
        </w:rPr>
        <w:t>(Carlson &amp; Pagès, 2019)</w:t>
      </w:r>
      <w:r>
        <w:rPr>
          <w:rFonts w:ascii="Liberation Sans" w:hAnsi="Liberation Sans"/>
        </w:rPr>
        <w:t>⁠ which generated annotation packages for each microalga</w:t>
      </w:r>
      <w:del w:id="278" w:author="Unknown Author" w:date="2023-02-15T09:47:03Z">
        <w:r>
          <w:rPr>
            <w:rFonts w:ascii="Liberation Sans" w:hAnsi="Liberation Sans"/>
          </w:rPr>
          <w:delText>e</w:delText>
        </w:r>
      </w:del>
      <w:r>
        <w:rPr>
          <w:rFonts w:ascii="Liberation Sans" w:hAnsi="Liberation Sans"/>
        </w:rPr>
        <w:t xml:space="preserve">. These packages are instrumental when performing functional enrichment analysis over gene sets obtained from RNA-seq data analysis. </w:t>
      </w:r>
    </w:p>
    <w:p>
      <w:pPr>
        <w:pStyle w:val="Normal"/>
        <w:spacing w:lineRule="auto" w:line="360"/>
        <w:jc w:val="both"/>
        <w:rPr/>
      </w:pPr>
      <w:r>
        <w:rPr>
          <w:rFonts w:ascii="Liberation Sans" w:hAnsi="Liberation Sans"/>
        </w:rPr>
        <w:t xml:space="preserve">Gene featuring annotation of each microalgae from the previously downloaded and processed GTF files is stored  in different packages applying the function makeTxDbFromGFF from the Bioconductor R package GenomicFeatures </w:t>
      </w:r>
      <w:r>
        <w:rPr>
          <w:rFonts w:ascii="Liberation Sans" w:hAnsi="Liberation Sans"/>
          <w:position w:val="0"/>
          <w:sz w:val="24"/>
          <w:sz w:val="24"/>
          <w:vertAlign w:val="baseline"/>
        </w:rPr>
        <w:t>(Lawrence et al., 2013)</w:t>
      </w:r>
      <w:r>
        <w:rPr>
          <w:rFonts w:ascii="Liberation Sans" w:hAnsi="Liberation Sans"/>
        </w:rPr>
        <w:t xml:space="preserve">⁠. These packages are central to carry out analysis over genomic loci obtained in ChIP-seq analysis. </w:t>
      </w:r>
    </w:p>
    <w:p>
      <w:pPr>
        <w:pStyle w:val="Normal"/>
        <w:spacing w:lineRule="auto" w:line="360"/>
        <w:jc w:val="both"/>
        <w:rPr/>
      </w:pPr>
      <w:r>
        <w:rPr>
          <w:rFonts w:ascii="Liberation Sans" w:hAnsi="Liberation Sans"/>
        </w:rPr>
        <w:t>Both functional annotation and gene featur</w:t>
      </w:r>
      <w:ins w:id="279" w:author="Unknown Author" w:date="2023-02-15T09:46:46Z">
        <w:r>
          <w:rPr>
            <w:rFonts w:ascii="Liberation Sans" w:hAnsi="Liberation Sans"/>
          </w:rPr>
          <w:t>e</w:t>
        </w:r>
      </w:ins>
      <w:del w:id="280" w:author="Unknown Author" w:date="2023-02-15T09:46:47Z">
        <w:r>
          <w:rPr>
            <w:rFonts w:ascii="Liberation Sans" w:hAnsi="Liberation Sans"/>
          </w:rPr>
          <w:delText>ing</w:delText>
        </w:r>
      </w:del>
      <w:r>
        <w:rPr>
          <w:rFonts w:ascii="Liberation Sans" w:hAnsi="Liberation Sans"/>
        </w:rPr>
        <w:t xml:space="preserve"> packages of each microalga</w:t>
      </w:r>
      <w:del w:id="281" w:author="Unknown Author" w:date="2023-02-15T09:46:51Z">
        <w:r>
          <w:rPr>
            <w:rFonts w:ascii="Liberation Sans" w:hAnsi="Liberation Sans"/>
          </w:rPr>
          <w:delText>e</w:delText>
        </w:r>
      </w:del>
      <w:r>
        <w:rPr>
          <w:rFonts w:ascii="Liberation Sans" w:hAnsi="Liberation Sans"/>
        </w:rPr>
        <w:t xml:space="preserve"> are freely available on our Github repository, in order to enable the research community in microalgae to use them and perform omics analysis independently from the tools available from ALGAEFUN with MARACAS. </w:t>
      </w:r>
    </w:p>
    <w:p>
      <w:pPr>
        <w:pStyle w:val="Normal"/>
        <w:spacing w:lineRule="auto" w:line="360"/>
        <w:jc w:val="both"/>
        <w:rPr>
          <w:rFonts w:ascii="Liberation Sans" w:hAnsi="Liberation Sans"/>
        </w:rPr>
      </w:pPr>
      <w:r>
        <w:rPr>
          <w:rFonts w:ascii="Liberation Sans" w:hAnsi="Liberation Sans"/>
        </w:rPr>
      </w:r>
    </w:p>
    <w:p>
      <w:pPr>
        <w:pStyle w:val="Ttulo4"/>
        <w:numPr>
          <w:ilvl w:val="3"/>
          <w:numId w:val="3"/>
        </w:numPr>
        <w:rPr/>
      </w:pPr>
      <w:bookmarkStart w:id="62" w:name="__RefHeading___Toc7560_2649729411"/>
      <w:bookmarkEnd w:id="62"/>
      <w:r>
        <w:rPr/>
        <w:t>MARACAS implementation: high-throughput sequencing data processing.</w:t>
      </w:r>
    </w:p>
    <w:p>
      <w:pPr>
        <w:pStyle w:val="Cuerpodetexto"/>
        <w:rPr/>
      </w:pPr>
      <w:r>
        <w:rPr/>
        <w:t>The computational core of this tool consists of a parallel fully automatic computational pipeline or workflow synchronized through blackboards. This workflow is managed by the job scheduling system SLURM (Simple Linux Utility for Resource Management) and bash scripting. The inputs to our pipeline comprise the pre-computed index of the corresponding microalga</w:t>
      </w:r>
      <w:del w:id="282" w:author="Unknown Author" w:date="2023-02-15T09:47:38Z">
        <w:r>
          <w:rPr/>
          <w:delText>e</w:delText>
        </w:r>
      </w:del>
      <w:r>
        <w:rPr/>
        <w:t xml:space="preserve"> reference genome, the previously processed gene feature annotation file in GTF format (both already included in MARACAS) and the raw sequencing data in fastq format from RNA-seq and ChIP-seq microalgae studies provided by the user. In turn, this workflow produces, as outputs, two lists of differentially expressed genes or DEGs (activated and repressed genes) when the fastq files correspond to a RNA-seq study; or a list of genomic loci or regions significantly occupied by the transcription factor or histone modification of interest in the case of a ChIP-seq study. </w:t>
      </w:r>
    </w:p>
    <w:p>
      <w:pPr>
        <w:pStyle w:val="Cuerpodetexto"/>
        <w:rPr/>
      </w:pPr>
      <w:r>
        <w:rPr/>
        <w:t>MARACAS requires the user to input specifications such as the microalga</w:t>
      </w:r>
      <w:del w:id="283" w:author="Unknown Author" w:date="2023-02-15T09:48:08Z">
        <w:r>
          <w:rPr/>
          <w:delText>e</w:delText>
        </w:r>
      </w:del>
      <w:r>
        <w:rPr/>
        <w:t xml:space="preserve"> of interest, the names for control and experimental conditions, number of replicates and location of raw high-throughput sequencing files. In case of analyzing already published omic data, its accession number can be </w:t>
      </w:r>
      <w:ins w:id="284" w:author="Unknown Author" w:date="2023-02-15T09:48:23Z">
        <w:r>
          <w:rPr/>
          <w:t>specified</w:t>
        </w:r>
      </w:ins>
      <w:del w:id="285" w:author="Unknown Author" w:date="2023-02-15T09:48:26Z">
        <w:r>
          <w:rPr/>
          <w:delText>loaded</w:delText>
        </w:r>
      </w:del>
      <w:r>
        <w:rPr/>
        <w:t xml:space="preserve"> instead. Additionally, the user can set the statistical parameters to perform the corresponding analysis. Specifically, the fold-change and significance level cutoff thresholds for the identification of differentially expressed genes can be selected. In addition, user can choose as read mapper software either the short read mapper HISAT2 (Hierarchical Indexing for Spliced Alignment of Transcripts 2) or the pseudoalignment method implemented in kallisto. Whereas HISAT2 is an exact method requiring several hours for processing a typical sample </w:t>
      </w:r>
      <w:r>
        <w:rPr>
          <w:position w:val="0"/>
          <w:sz w:val="24"/>
          <w:sz w:val="24"/>
          <w:vertAlign w:val="baseline"/>
        </w:rPr>
        <w:t>(Kim et al., 2015; Pertea et al., 2016)</w:t>
      </w:r>
      <w:r>
        <w:rPr/>
        <w:t xml:space="preserve">⁠, kallisto produces near-optimal gene expression quantification in only a few minutes </w:t>
      </w:r>
      <w:r>
        <w:rPr>
          <w:position w:val="0"/>
          <w:sz w:val="24"/>
          <w:sz w:val="24"/>
          <w:vertAlign w:val="baseline"/>
        </w:rPr>
        <w:t>(Bray et al., 2016)</w:t>
      </w:r>
      <w:r>
        <w:rPr/>
        <w:t xml:space="preserve">⁠. Meanwhile, in the MARACAS ChIP-seq data analysis, pipeline is used the ultra-fast and memory-efficient short read mapper bowtie2 </w:t>
      </w:r>
      <w:r>
        <w:rPr>
          <w:position w:val="0"/>
          <w:sz w:val="24"/>
          <w:sz w:val="24"/>
          <w:vertAlign w:val="baseline"/>
        </w:rPr>
        <w:t>(Langmead &amp; Salzberg, 2012)</w:t>
      </w:r>
      <w:r>
        <w:rPr/>
        <w:t>⁠. All this information is collected into a parameters file (Table 4 and Table 5), which is the main input received by the pipeline.</w:t>
      </w:r>
    </w:p>
    <w:p>
      <w:pPr>
        <w:pStyle w:val="Tabla"/>
        <w:keepNext w:val="true"/>
        <w:rPr/>
      </w:pPr>
      <w:r>
        <w:rPr>
          <w:b/>
          <w:bCs/>
        </w:rPr>
        <w:t>Table 4:</w:t>
      </w:r>
      <w:r>
        <w:rPr/>
        <w:t xml:space="preserve"> Description of parameters file used as input in MARACAS for RNA-seq analyses.</w:t>
      </w:r>
    </w:p>
    <w:tbl>
      <w:tblPr>
        <w:tblW w:w="9638" w:type="dxa"/>
        <w:jc w:val="left"/>
        <w:tblInd w:w="55" w:type="dxa"/>
        <w:tblCellMar>
          <w:top w:w="55" w:type="dxa"/>
          <w:left w:w="55" w:type="dxa"/>
          <w:bottom w:w="55" w:type="dxa"/>
          <w:right w:w="55" w:type="dxa"/>
        </w:tblCellMar>
      </w:tblPr>
      <w:tblGrid>
        <w:gridCol w:w="3236"/>
        <w:gridCol w:w="6401"/>
      </w:tblGrid>
      <w:tr>
        <w:trPr>
          <w:trHeight w:val="625" w:hRule="atLeast"/>
        </w:trPr>
        <w:tc>
          <w:tcPr>
            <w:tcW w:w="9637" w:type="dxa"/>
            <w:gridSpan w:val="2"/>
            <w:tcBorders>
              <w:top w:val="single" w:sz="6" w:space="0" w:color="000000"/>
              <w:bottom w:val="single" w:sz="6" w:space="0" w:color="000000"/>
              <w:right w:val="single" w:sz="6" w:space="0" w:color="000000"/>
            </w:tcBorders>
            <w:vAlign w:val="center"/>
          </w:tcPr>
          <w:p>
            <w:pPr>
              <w:pStyle w:val="Contenidodelatabla"/>
              <w:jc w:val="center"/>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Parameters file for RNA-seq analyses</w:t>
            </w:r>
          </w:p>
        </w:tc>
      </w:tr>
      <w:tr>
        <w:trPr>
          <w:trHeight w:val="1250" w:hRule="atLeast"/>
        </w:trPr>
        <w:tc>
          <w:tcPr>
            <w:tcW w:w="3236" w:type="dxa"/>
            <w:tcBorders/>
            <w:tcMar>
              <w:top w:w="0" w:type="dxa"/>
              <w:left w:w="0" w:type="dxa"/>
              <w:bottom w:w="0" w:type="dxa"/>
              <w:right w:w="0" w:type="dxa"/>
            </w:tcMar>
            <w:vAlign w:val="center"/>
          </w:tcPr>
          <w:p>
            <w:pPr>
              <w:pStyle w:val="Contenidodelatabla"/>
              <w:jc w:val="center"/>
              <w:rPr>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data_source</w:t>
            </w:r>
          </w:p>
        </w:tc>
        <w:tc>
          <w:tcPr>
            <w:tcW w:w="6401" w:type="dxa"/>
            <w:tcBorders/>
            <w:tcMar>
              <w:top w:w="0" w:type="dxa"/>
              <w:left w:w="0" w:type="dxa"/>
              <w:bottom w:w="0" w:type="dxa"/>
              <w:right w:w="0" w:type="dxa"/>
            </w:tcMar>
            <w:vAlign w:val="center"/>
          </w:tcPr>
          <w:p>
            <w:pPr>
              <w:pStyle w:val="Contenidodelatabla"/>
              <w:jc w:val="left"/>
              <w:rPr/>
            </w:pPr>
            <w:r>
              <w:rPr>
                <w:rFonts w:ascii="Liberation Sans" w:hAnsi="Liberation Sans"/>
                <w:b w:val="false"/>
                <w:bCs w:val="false"/>
                <w:i w:val="false"/>
                <w:iCs w:val="false"/>
                <w:strike w:val="false"/>
                <w:dstrike w:val="false"/>
                <w:outline w:val="false"/>
                <w:shadow w:val="false"/>
                <w:color w:val="000000"/>
                <w:sz w:val="21"/>
                <w:szCs w:val="21"/>
                <w:u w:val="none"/>
              </w:rPr>
              <w:t xml:space="preserve">This parameter indicates the source of the data to be analyzed. It can take the value </w:t>
            </w:r>
            <w:r>
              <w:rPr>
                <w:rFonts w:ascii="Liberation Sans" w:hAnsi="Liberation Sans"/>
                <w:b w:val="false"/>
                <w:bCs w:val="false"/>
                <w:i/>
                <w:iCs/>
                <w:strike w:val="false"/>
                <w:dstrike w:val="false"/>
                <w:outline w:val="false"/>
                <w:shadow w:val="false"/>
                <w:color w:val="000000"/>
                <w:sz w:val="21"/>
                <w:szCs w:val="21"/>
                <w:u w:val="none"/>
              </w:rPr>
              <w:t>FILES</w:t>
            </w:r>
            <w:r>
              <w:rPr>
                <w:rFonts w:ascii="Liberation Sans" w:hAnsi="Liberation Sans"/>
                <w:b w:val="false"/>
                <w:bCs w:val="false"/>
                <w:i w:val="false"/>
                <w:iCs w:val="false"/>
                <w:strike w:val="false"/>
                <w:dstrike w:val="false"/>
                <w:outline w:val="false"/>
                <w:shadow w:val="false"/>
                <w:color w:val="000000"/>
                <w:sz w:val="21"/>
                <w:szCs w:val="21"/>
                <w:u w:val="none"/>
              </w:rPr>
              <w:t xml:space="preserve"> when the fastq files are already located in a folder in the computer where MARACAS is installed or the value </w:t>
            </w:r>
            <w:r>
              <w:rPr>
                <w:rFonts w:ascii="Liberation Sans" w:hAnsi="Liberation Sans"/>
                <w:b w:val="false"/>
                <w:bCs w:val="false"/>
                <w:i/>
                <w:iCs/>
                <w:strike w:val="false"/>
                <w:dstrike w:val="false"/>
                <w:outline w:val="false"/>
                <w:shadow w:val="false"/>
                <w:color w:val="000000"/>
                <w:sz w:val="21"/>
                <w:szCs w:val="21"/>
                <w:u w:val="none"/>
              </w:rPr>
              <w:t>DB</w:t>
            </w:r>
            <w:r>
              <w:rPr>
                <w:rFonts w:ascii="Liberation Sans" w:hAnsi="Liberation Sans"/>
                <w:b w:val="false"/>
                <w:bCs w:val="false"/>
                <w:i w:val="false"/>
                <w:iCs w:val="false"/>
                <w:strike w:val="false"/>
                <w:dstrike w:val="false"/>
                <w:outline w:val="false"/>
                <w:shadow w:val="false"/>
                <w:color w:val="000000"/>
                <w:sz w:val="21"/>
                <w:szCs w:val="21"/>
                <w:u w:val="none"/>
              </w:rPr>
              <w:t xml:space="preserve"> when the data has been already deposited in the GEO data-base.</w:t>
            </w:r>
          </w:p>
        </w:tc>
      </w:tr>
      <w:tr>
        <w:trPr>
          <w:trHeight w:val="1525" w:hRule="atLeast"/>
        </w:trPr>
        <w:tc>
          <w:tcPr>
            <w:tcW w:w="3236" w:type="dxa"/>
            <w:tcBorders/>
            <w:tcMar>
              <w:top w:w="0" w:type="dxa"/>
              <w:left w:w="0" w:type="dxa"/>
              <w:bottom w:w="0" w:type="dxa"/>
              <w:right w:w="0" w:type="dxa"/>
            </w:tcMar>
            <w:vAlign w:val="center"/>
          </w:tcPr>
          <w:p>
            <w:pPr>
              <w:pStyle w:val="Contenidodelatabla"/>
              <w:jc w:val="center"/>
              <w:rPr>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cluster</w:t>
            </w:r>
          </w:p>
        </w:tc>
        <w:tc>
          <w:tcPr>
            <w:tcW w:w="6401" w:type="dxa"/>
            <w:tcBorders/>
            <w:tcMar>
              <w:top w:w="0" w:type="dxa"/>
              <w:left w:w="0" w:type="dxa"/>
              <w:bottom w:w="0" w:type="dxa"/>
              <w:right w:w="0" w:type="dxa"/>
            </w:tcMar>
            <w:vAlign w:val="center"/>
          </w:tcPr>
          <w:p>
            <w:pPr>
              <w:pStyle w:val="Contenidodelatabla"/>
              <w:jc w:val="left"/>
              <w:rPr/>
            </w:pPr>
            <w:r>
              <w:rPr>
                <w:rFonts w:ascii="Liberation Sans" w:hAnsi="Liberation Sans"/>
                <w:b w:val="false"/>
                <w:bCs w:val="false"/>
                <w:i w:val="false"/>
                <w:iCs w:val="false"/>
                <w:strike w:val="false"/>
                <w:dstrike w:val="false"/>
                <w:outline w:val="false"/>
                <w:shadow w:val="false"/>
                <w:color w:val="000000"/>
                <w:sz w:val="21"/>
                <w:szCs w:val="21"/>
                <w:u w:val="none"/>
              </w:rPr>
              <w:t xml:space="preserve">Parameter specifying the execution mode. </w:t>
            </w:r>
            <w:r>
              <w:rPr>
                <w:rFonts w:ascii="Liberation Sans" w:hAnsi="Liberation Sans"/>
                <w:b w:val="false"/>
                <w:bCs w:val="false"/>
                <w:i/>
                <w:iCs/>
                <w:strike w:val="false"/>
                <w:dstrike w:val="false"/>
                <w:outline w:val="false"/>
                <w:shadow w:val="false"/>
                <w:color w:val="000000"/>
                <w:sz w:val="21"/>
                <w:szCs w:val="21"/>
                <w:u w:val="none"/>
              </w:rPr>
              <w:t>SERVER</w:t>
            </w:r>
            <w:r>
              <w:rPr>
                <w:rFonts w:ascii="Liberation Sans" w:hAnsi="Liberation Sans"/>
                <w:b w:val="false"/>
                <w:bCs w:val="false"/>
                <w:i w:val="false"/>
                <w:iCs w:val="false"/>
                <w:strike w:val="false"/>
                <w:dstrike w:val="false"/>
                <w:outline w:val="false"/>
                <w:shadow w:val="false"/>
                <w:color w:val="000000"/>
                <w:sz w:val="21"/>
                <w:szCs w:val="21"/>
                <w:u w:val="none"/>
              </w:rPr>
              <w:t xml:space="preserve"> mode executes MARACAS with a sequential analysis of the different samples. Whereas </w:t>
            </w:r>
            <w:r>
              <w:rPr>
                <w:rFonts w:ascii="Liberation Sans" w:hAnsi="Liberation Sans"/>
                <w:b w:val="false"/>
                <w:bCs w:val="false"/>
                <w:i/>
                <w:iCs/>
                <w:strike w:val="false"/>
                <w:dstrike w:val="false"/>
                <w:outline w:val="false"/>
                <w:shadow w:val="false"/>
                <w:color w:val="000000"/>
                <w:sz w:val="21"/>
                <w:szCs w:val="21"/>
                <w:u w:val="none"/>
              </w:rPr>
              <w:t xml:space="preserve">SLURM </w:t>
            </w:r>
            <w:r>
              <w:rPr>
                <w:rFonts w:ascii="Liberation Sans" w:hAnsi="Liberation Sans"/>
                <w:b w:val="false"/>
                <w:bCs w:val="false"/>
                <w:i w:val="false"/>
                <w:iCs w:val="false"/>
                <w:strike w:val="false"/>
                <w:dstrike w:val="false"/>
                <w:outline w:val="false"/>
                <w:shadow w:val="false"/>
                <w:color w:val="000000"/>
                <w:sz w:val="21"/>
                <w:szCs w:val="21"/>
                <w:u w:val="none"/>
              </w:rPr>
              <w:t>mode  executes MARACAS in a parallel manner, processing samples simultaneously in different computational nodes. In this last case, SLURM needs to be installed in user’s computer cluster.</w:t>
            </w:r>
          </w:p>
        </w:tc>
      </w:tr>
      <w:tr>
        <w:trPr>
          <w:trHeight w:val="450" w:hRule="atLeast"/>
        </w:trPr>
        <w:tc>
          <w:tcPr>
            <w:tcW w:w="3236" w:type="dxa"/>
            <w:tcBorders/>
            <w:tcMar>
              <w:top w:w="0" w:type="dxa"/>
              <w:left w:w="0" w:type="dxa"/>
              <w:bottom w:w="0" w:type="dxa"/>
              <w:right w:w="0" w:type="dxa"/>
            </w:tcMar>
            <w:vAlign w:val="center"/>
          </w:tcPr>
          <w:p>
            <w:pPr>
              <w:pStyle w:val="Contenidodelatabla"/>
              <w:jc w:val="center"/>
              <w:rPr/>
            </w:pPr>
            <w:r>
              <w:rPr>
                <w:rStyle w:val="Muydestacado"/>
                <w:i w:val="false"/>
                <w:iCs w:val="false"/>
                <w:strike w:val="false"/>
                <w:dstrike w:val="false"/>
                <w:outline w:val="false"/>
                <w:shadow w:val="false"/>
                <w:color w:val="000000"/>
                <w:sz w:val="22"/>
                <w:szCs w:val="22"/>
                <w:u w:val="none"/>
              </w:rPr>
              <w:t>number_processors</w:t>
            </w:r>
          </w:p>
        </w:tc>
        <w:tc>
          <w:tcPr>
            <w:tcW w:w="6401" w:type="dxa"/>
            <w:tcBorders/>
            <w:tcMar>
              <w:top w:w="0" w:type="dxa"/>
              <w:left w:w="0" w:type="dxa"/>
              <w:bottom w:w="0" w:type="dxa"/>
              <w:right w:w="0" w:type="dxa"/>
            </w:tcMar>
            <w:vAlign w:val="center"/>
          </w:tcPr>
          <w:p>
            <w:pPr>
              <w:pStyle w:val="Contenidodelatabla"/>
              <w:jc w:val="left"/>
              <w:rPr>
                <w:rFonts w:ascii="Liberation Sans" w:hAnsi="Liberation Sans"/>
                <w:b w:val="false"/>
                <w:b w:val="false"/>
                <w:bCs w:val="false"/>
                <w:i w:val="false"/>
                <w:i w:val="false"/>
                <w:iCs w:val="false"/>
                <w:strike w:val="false"/>
                <w:dstrike w:val="false"/>
                <w:outline w:val="false"/>
                <w:shadow w:val="false"/>
                <w:color w:val="000000"/>
                <w:sz w:val="21"/>
                <w:szCs w:val="21"/>
                <w:u w:val="none"/>
              </w:rPr>
            </w:pPr>
            <w:r>
              <w:rPr>
                <w:rFonts w:ascii="Liberation Sans" w:hAnsi="Liberation Sans"/>
                <w:b w:val="false"/>
                <w:bCs w:val="false"/>
                <w:i w:val="false"/>
                <w:iCs w:val="false"/>
                <w:strike w:val="false"/>
                <w:dstrike w:val="false"/>
                <w:outline w:val="false"/>
                <w:shadow w:val="false"/>
                <w:color w:val="000000"/>
                <w:sz w:val="21"/>
                <w:szCs w:val="21"/>
                <w:u w:val="none"/>
              </w:rPr>
              <w:t xml:space="preserve">Number of processors that can be used by MARACAS. </w:t>
            </w:r>
          </w:p>
        </w:tc>
      </w:tr>
      <w:tr>
        <w:trPr>
          <w:trHeight w:val="737" w:hRule="atLeast"/>
        </w:trPr>
        <w:tc>
          <w:tcPr>
            <w:tcW w:w="3236" w:type="dxa"/>
            <w:tcBorders/>
            <w:tcMar>
              <w:top w:w="0" w:type="dxa"/>
              <w:left w:w="0" w:type="dxa"/>
              <w:bottom w:w="0" w:type="dxa"/>
              <w:right w:w="0" w:type="dxa"/>
            </w:tcMar>
            <w:vAlign w:val="center"/>
          </w:tcPr>
          <w:p>
            <w:pPr>
              <w:pStyle w:val="Contenidodelatabla"/>
              <w:jc w:val="center"/>
              <w:rPr/>
            </w:pPr>
            <w:r>
              <w:rPr>
                <w:rStyle w:val="Muydestacado"/>
                <w:i w:val="false"/>
                <w:iCs w:val="false"/>
                <w:strike w:val="false"/>
                <w:dstrike w:val="false"/>
                <w:outline w:val="false"/>
                <w:shadow w:val="false"/>
                <w:color w:val="000000"/>
                <w:sz w:val="24"/>
                <w:szCs w:val="24"/>
                <w:u w:val="none"/>
              </w:rPr>
              <w:t>paired_end</w:t>
            </w:r>
          </w:p>
        </w:tc>
        <w:tc>
          <w:tcPr>
            <w:tcW w:w="6401" w:type="dxa"/>
            <w:tcBorders/>
            <w:tcMar>
              <w:top w:w="0" w:type="dxa"/>
              <w:left w:w="0" w:type="dxa"/>
              <w:bottom w:w="0" w:type="dxa"/>
              <w:right w:w="0" w:type="dxa"/>
            </w:tcMar>
            <w:vAlign w:val="center"/>
          </w:tcPr>
          <w:p>
            <w:pPr>
              <w:pStyle w:val="Contenidodelatabla"/>
              <w:jc w:val="left"/>
              <w:rPr/>
            </w:pPr>
            <w:r>
              <w:rPr>
                <w:rFonts w:ascii="Liberation Sans" w:hAnsi="Liberation Sans"/>
                <w:b w:val="false"/>
                <w:bCs w:val="false"/>
                <w:i w:val="false"/>
                <w:iCs w:val="false"/>
                <w:strike w:val="false"/>
                <w:dstrike w:val="false"/>
                <w:outline w:val="false"/>
                <w:shadow w:val="false"/>
                <w:color w:val="000000"/>
                <w:sz w:val="21"/>
                <w:szCs w:val="21"/>
                <w:u w:val="none"/>
              </w:rPr>
              <w:t xml:space="preserve">It can take the values </w:t>
            </w:r>
            <w:r>
              <w:rPr>
                <w:rFonts w:ascii="Liberation Sans" w:hAnsi="Liberation Sans"/>
                <w:b w:val="false"/>
                <w:bCs w:val="false"/>
                <w:i/>
                <w:iCs/>
                <w:strike w:val="false"/>
                <w:dstrike w:val="false"/>
                <w:outline w:val="false"/>
                <w:shadow w:val="false"/>
                <w:color w:val="000000"/>
                <w:sz w:val="21"/>
                <w:szCs w:val="21"/>
                <w:u w:val="none"/>
              </w:rPr>
              <w:t>FALSE,</w:t>
            </w:r>
            <w:r>
              <w:rPr>
                <w:rFonts w:ascii="Liberation Sans" w:hAnsi="Liberation Sans"/>
                <w:b w:val="false"/>
                <w:bCs w:val="false"/>
                <w:i w:val="false"/>
                <w:iCs w:val="false"/>
                <w:strike w:val="false"/>
                <w:dstrike w:val="false"/>
                <w:outline w:val="false"/>
                <w:shadow w:val="false"/>
                <w:color w:val="000000"/>
                <w:sz w:val="21"/>
                <w:szCs w:val="21"/>
                <w:u w:val="none"/>
              </w:rPr>
              <w:t xml:space="preserve"> when your data is single end, and </w:t>
            </w:r>
            <w:r>
              <w:rPr>
                <w:rFonts w:ascii="Liberation Sans" w:hAnsi="Liberation Sans"/>
                <w:b w:val="false"/>
                <w:bCs w:val="false"/>
                <w:i/>
                <w:iCs/>
                <w:strike w:val="false"/>
                <w:dstrike w:val="false"/>
                <w:outline w:val="false"/>
                <w:shadow w:val="false"/>
                <w:color w:val="000000"/>
                <w:sz w:val="21"/>
                <w:szCs w:val="21"/>
                <w:u w:val="none"/>
              </w:rPr>
              <w:t>TRUE,</w:t>
            </w:r>
            <w:r>
              <w:rPr>
                <w:rFonts w:ascii="Liberation Sans" w:hAnsi="Liberation Sans"/>
                <w:b w:val="false"/>
                <w:bCs w:val="false"/>
                <w:i w:val="false"/>
                <w:iCs w:val="false"/>
                <w:strike w:val="false"/>
                <w:dstrike w:val="false"/>
                <w:outline w:val="false"/>
                <w:shadow w:val="false"/>
                <w:color w:val="000000"/>
                <w:sz w:val="21"/>
                <w:szCs w:val="21"/>
                <w:u w:val="none"/>
              </w:rPr>
              <w:t xml:space="preserve"> when your data is paired end.</w:t>
            </w:r>
          </w:p>
        </w:tc>
      </w:tr>
      <w:tr>
        <w:trPr>
          <w:trHeight w:val="513" w:hRule="atLeast"/>
        </w:trPr>
        <w:tc>
          <w:tcPr>
            <w:tcW w:w="3236" w:type="dxa"/>
            <w:tcBorders/>
            <w:tcMar>
              <w:top w:w="0" w:type="dxa"/>
              <w:left w:w="0" w:type="dxa"/>
              <w:bottom w:w="0" w:type="dxa"/>
              <w:right w:w="0" w:type="dxa"/>
            </w:tcMar>
            <w:vAlign w:val="center"/>
          </w:tcPr>
          <w:p>
            <w:pPr>
              <w:pStyle w:val="Contenidodelatabla"/>
              <w:jc w:val="center"/>
              <w:rPr/>
            </w:pPr>
            <w:r>
              <w:rPr>
                <w:rStyle w:val="Muydestacado"/>
                <w:i w:val="false"/>
                <w:iCs w:val="false"/>
                <w:strike w:val="false"/>
                <w:dstrike w:val="false"/>
                <w:outline w:val="false"/>
                <w:shadow w:val="false"/>
                <w:color w:val="000000"/>
                <w:sz w:val="24"/>
                <w:szCs w:val="24"/>
                <w:u w:val="none"/>
              </w:rPr>
              <w:t>working_directory</w:t>
            </w:r>
          </w:p>
        </w:tc>
        <w:tc>
          <w:tcPr>
            <w:tcW w:w="6401" w:type="dxa"/>
            <w:tcBorders/>
            <w:tcMar>
              <w:top w:w="0" w:type="dxa"/>
              <w:left w:w="0" w:type="dxa"/>
              <w:bottom w:w="0" w:type="dxa"/>
              <w:right w:w="0" w:type="dxa"/>
            </w:tcMar>
            <w:vAlign w:val="center"/>
          </w:tcPr>
          <w:p>
            <w:pPr>
              <w:pStyle w:val="Contenidodelatabla"/>
              <w:jc w:val="left"/>
              <w:rPr>
                <w:rFonts w:ascii="Liberation Sans" w:hAnsi="Liberation Sans"/>
                <w:b w:val="false"/>
                <w:b w:val="false"/>
                <w:bCs w:val="false"/>
                <w:i w:val="false"/>
                <w:i w:val="false"/>
                <w:iCs w:val="false"/>
                <w:strike w:val="false"/>
                <w:dstrike w:val="false"/>
                <w:outline w:val="false"/>
                <w:shadow w:val="false"/>
                <w:color w:val="000000"/>
                <w:sz w:val="21"/>
                <w:szCs w:val="21"/>
                <w:u w:val="none"/>
              </w:rPr>
            </w:pPr>
            <w:r>
              <w:rPr>
                <w:rFonts w:ascii="Liberation Sans" w:hAnsi="Liberation Sans"/>
                <w:b w:val="false"/>
                <w:bCs w:val="false"/>
                <w:i w:val="false"/>
                <w:iCs w:val="false"/>
                <w:strike w:val="false"/>
                <w:dstrike w:val="false"/>
                <w:outline w:val="false"/>
                <w:shadow w:val="false"/>
                <w:color w:val="000000"/>
                <w:sz w:val="21"/>
                <w:szCs w:val="21"/>
                <w:u w:val="none"/>
              </w:rPr>
              <w:t>It indicates the location where the analysis folder will be generated.</w:t>
            </w:r>
          </w:p>
        </w:tc>
      </w:tr>
      <w:tr>
        <w:trPr>
          <w:trHeight w:val="450" w:hRule="atLeast"/>
        </w:trPr>
        <w:tc>
          <w:tcPr>
            <w:tcW w:w="3236" w:type="dxa"/>
            <w:tcBorders/>
            <w:tcMar>
              <w:top w:w="0" w:type="dxa"/>
              <w:left w:w="0" w:type="dxa"/>
              <w:bottom w:w="0" w:type="dxa"/>
              <w:right w:w="0" w:type="dxa"/>
            </w:tcMar>
            <w:vAlign w:val="center"/>
          </w:tcPr>
          <w:p>
            <w:pPr>
              <w:pStyle w:val="Contenidodelatabla"/>
              <w:jc w:val="center"/>
              <w:rPr/>
            </w:pPr>
            <w:r>
              <w:rPr>
                <w:rStyle w:val="Muydestacado"/>
                <w:i w:val="false"/>
                <w:iCs w:val="false"/>
                <w:strike w:val="false"/>
                <w:dstrike w:val="false"/>
                <w:outline w:val="false"/>
                <w:shadow w:val="false"/>
                <w:color w:val="000000"/>
                <w:sz w:val="24"/>
                <w:szCs w:val="24"/>
                <w:u w:val="none"/>
              </w:rPr>
              <w:t>microalgae</w:t>
            </w:r>
          </w:p>
        </w:tc>
        <w:tc>
          <w:tcPr>
            <w:tcW w:w="6401" w:type="dxa"/>
            <w:tcBorders/>
            <w:tcMar>
              <w:top w:w="0" w:type="dxa"/>
              <w:left w:w="0" w:type="dxa"/>
              <w:bottom w:w="0" w:type="dxa"/>
              <w:right w:w="0" w:type="dxa"/>
            </w:tcMar>
            <w:vAlign w:val="center"/>
          </w:tcPr>
          <w:p>
            <w:pPr>
              <w:pStyle w:val="Contenidodelatabla"/>
              <w:jc w:val="left"/>
              <w:rPr>
                <w:rFonts w:ascii="Liberation Sans" w:hAnsi="Liberation Sans"/>
                <w:b w:val="false"/>
                <w:b w:val="false"/>
                <w:bCs w:val="false"/>
                <w:i w:val="false"/>
                <w:i w:val="false"/>
                <w:iCs w:val="false"/>
                <w:strike w:val="false"/>
                <w:dstrike w:val="false"/>
                <w:outline w:val="false"/>
                <w:shadow w:val="false"/>
                <w:color w:val="000000"/>
                <w:sz w:val="21"/>
                <w:szCs w:val="21"/>
                <w:u w:val="none"/>
              </w:rPr>
            </w:pPr>
            <w:r>
              <w:rPr>
                <w:rFonts w:ascii="Liberation Sans" w:hAnsi="Liberation Sans"/>
                <w:b w:val="false"/>
                <w:bCs w:val="false"/>
                <w:i w:val="false"/>
                <w:iCs w:val="false"/>
                <w:strike w:val="false"/>
                <w:dstrike w:val="false"/>
                <w:outline w:val="false"/>
                <w:shadow w:val="false"/>
                <w:color w:val="000000"/>
                <w:sz w:val="21"/>
                <w:szCs w:val="21"/>
                <w:u w:val="none"/>
              </w:rPr>
              <w:t>Name of the microalgae of interest.</w:t>
            </w:r>
          </w:p>
        </w:tc>
      </w:tr>
      <w:tr>
        <w:trPr>
          <w:trHeight w:val="625" w:hRule="atLeast"/>
        </w:trPr>
        <w:tc>
          <w:tcPr>
            <w:tcW w:w="3236" w:type="dxa"/>
            <w:tcBorders/>
            <w:tcMar>
              <w:top w:w="0" w:type="dxa"/>
              <w:left w:w="0" w:type="dxa"/>
              <w:bottom w:w="0" w:type="dxa"/>
              <w:right w:w="0" w:type="dxa"/>
            </w:tcMar>
            <w:vAlign w:val="center"/>
          </w:tcPr>
          <w:p>
            <w:pPr>
              <w:pStyle w:val="Contenidodelatabla"/>
              <w:jc w:val="center"/>
              <w:rPr/>
            </w:pPr>
            <w:r>
              <w:rPr>
                <w:rStyle w:val="Muydestacado"/>
                <w:i w:val="false"/>
                <w:iCs w:val="false"/>
                <w:strike w:val="false"/>
                <w:dstrike w:val="false"/>
                <w:outline w:val="false"/>
                <w:shadow w:val="false"/>
                <w:color w:val="000000"/>
                <w:sz w:val="24"/>
                <w:szCs w:val="24"/>
                <w:u w:val="none"/>
              </w:rPr>
              <w:t>read mapper</w:t>
            </w:r>
          </w:p>
        </w:tc>
        <w:tc>
          <w:tcPr>
            <w:tcW w:w="6401" w:type="dxa"/>
            <w:tcBorders/>
            <w:tcMar>
              <w:top w:w="0" w:type="dxa"/>
              <w:left w:w="0" w:type="dxa"/>
              <w:bottom w:w="0" w:type="dxa"/>
              <w:right w:w="0" w:type="dxa"/>
            </w:tcMar>
            <w:vAlign w:val="center"/>
          </w:tcPr>
          <w:p>
            <w:pPr>
              <w:pStyle w:val="Contenidodelatabla"/>
              <w:jc w:val="left"/>
              <w:rPr/>
            </w:pPr>
            <w:r>
              <w:rPr>
                <w:rFonts w:ascii="Liberation Sans" w:hAnsi="Liberation Sans"/>
                <w:b w:val="false"/>
                <w:bCs w:val="false"/>
                <w:i w:val="false"/>
                <w:iCs w:val="false"/>
                <w:strike w:val="false"/>
                <w:dstrike w:val="false"/>
                <w:outline w:val="false"/>
                <w:shadow w:val="false"/>
                <w:color w:val="000000"/>
                <w:sz w:val="21"/>
                <w:szCs w:val="21"/>
                <w:u w:val="none"/>
              </w:rPr>
              <w:t xml:space="preserve">This parameter specifies the software tool to perform read mapping. Two different options are provided: </w:t>
            </w:r>
            <w:r>
              <w:rPr>
                <w:rFonts w:ascii="Liberation Sans" w:hAnsi="Liberation Sans"/>
                <w:b w:val="false"/>
                <w:bCs w:val="false"/>
                <w:i/>
                <w:iCs/>
                <w:strike w:val="false"/>
                <w:dstrike w:val="false"/>
                <w:outline w:val="false"/>
                <w:shadow w:val="false"/>
                <w:color w:val="000000"/>
                <w:sz w:val="21"/>
                <w:szCs w:val="21"/>
                <w:u w:val="none"/>
              </w:rPr>
              <w:t>HISAT2</w:t>
            </w:r>
            <w:r>
              <w:rPr>
                <w:rFonts w:ascii="Liberation Sans" w:hAnsi="Liberation Sans"/>
                <w:b w:val="false"/>
                <w:bCs w:val="false"/>
                <w:i w:val="false"/>
                <w:iCs w:val="false"/>
                <w:strike w:val="false"/>
                <w:dstrike w:val="false"/>
                <w:outline w:val="false"/>
                <w:shadow w:val="false"/>
                <w:color w:val="000000"/>
                <w:sz w:val="21"/>
                <w:szCs w:val="21"/>
                <w:u w:val="none"/>
              </w:rPr>
              <w:t xml:space="preserve"> and </w:t>
            </w:r>
            <w:r>
              <w:rPr>
                <w:rFonts w:ascii="Liberation Sans" w:hAnsi="Liberation Sans"/>
                <w:b w:val="false"/>
                <w:bCs w:val="false"/>
                <w:i/>
                <w:iCs/>
                <w:strike w:val="false"/>
                <w:dstrike w:val="false"/>
                <w:outline w:val="false"/>
                <w:shadow w:val="false"/>
                <w:color w:val="000000"/>
                <w:sz w:val="21"/>
                <w:szCs w:val="21"/>
                <w:u w:val="none"/>
              </w:rPr>
              <w:t>Kallisto</w:t>
            </w:r>
            <w:r>
              <w:rPr>
                <w:rFonts w:ascii="Liberation Sans" w:hAnsi="Liberation Sans"/>
                <w:b w:val="false"/>
                <w:bCs w:val="false"/>
                <w:i w:val="false"/>
                <w:iCs w:val="false"/>
                <w:strike w:val="false"/>
                <w:dstrike w:val="false"/>
                <w:outline w:val="false"/>
                <w:shadow w:val="false"/>
                <w:color w:val="000000"/>
                <w:sz w:val="21"/>
                <w:szCs w:val="21"/>
                <w:u w:val="none"/>
              </w:rPr>
              <w:t>.</w:t>
            </w:r>
          </w:p>
        </w:tc>
      </w:tr>
      <w:tr>
        <w:trPr>
          <w:trHeight w:val="575" w:hRule="atLeast"/>
        </w:trPr>
        <w:tc>
          <w:tcPr>
            <w:tcW w:w="3236" w:type="dxa"/>
            <w:tcBorders/>
            <w:tcMar>
              <w:top w:w="0" w:type="dxa"/>
              <w:left w:w="0" w:type="dxa"/>
              <w:bottom w:w="0" w:type="dxa"/>
              <w:right w:w="0" w:type="dxa"/>
            </w:tcMar>
            <w:vAlign w:val="center"/>
          </w:tcPr>
          <w:p>
            <w:pPr>
              <w:pStyle w:val="Contenidodelatabla"/>
              <w:jc w:val="center"/>
              <w:rPr/>
            </w:pPr>
            <w:r>
              <w:rPr>
                <w:rStyle w:val="Muydestacado"/>
                <w:i w:val="false"/>
                <w:iCs w:val="false"/>
                <w:strike w:val="false"/>
                <w:dstrike w:val="false"/>
                <w:outline w:val="false"/>
                <w:shadow w:val="false"/>
                <w:color w:val="000000"/>
                <w:sz w:val="24"/>
                <w:szCs w:val="24"/>
                <w:u w:val="none"/>
              </w:rPr>
              <w:t>main_folder</w:t>
            </w:r>
          </w:p>
        </w:tc>
        <w:tc>
          <w:tcPr>
            <w:tcW w:w="6401" w:type="dxa"/>
            <w:tcBorders/>
            <w:tcMar>
              <w:top w:w="0" w:type="dxa"/>
              <w:left w:w="0" w:type="dxa"/>
              <w:bottom w:w="0" w:type="dxa"/>
              <w:right w:w="0" w:type="dxa"/>
            </w:tcMar>
            <w:vAlign w:val="center"/>
          </w:tcPr>
          <w:p>
            <w:pPr>
              <w:pStyle w:val="Contenidodelatabla"/>
              <w:jc w:val="left"/>
              <w:rPr>
                <w:rFonts w:ascii="Liberation Sans" w:hAnsi="Liberation Sans"/>
                <w:b w:val="false"/>
                <w:b w:val="false"/>
                <w:bCs w:val="false"/>
                <w:i w:val="false"/>
                <w:i w:val="false"/>
                <w:iCs w:val="false"/>
                <w:strike w:val="false"/>
                <w:dstrike w:val="false"/>
                <w:outline w:val="false"/>
                <w:shadow w:val="false"/>
                <w:color w:val="000000"/>
                <w:sz w:val="21"/>
                <w:szCs w:val="21"/>
                <w:u w:val="none"/>
              </w:rPr>
            </w:pPr>
            <w:r>
              <w:rPr>
                <w:rFonts w:ascii="Liberation Sans" w:hAnsi="Liberation Sans"/>
                <w:b w:val="false"/>
                <w:bCs w:val="false"/>
                <w:i w:val="false"/>
                <w:iCs w:val="false"/>
                <w:strike w:val="false"/>
                <w:dstrike w:val="false"/>
                <w:outline w:val="false"/>
                <w:shadow w:val="false"/>
                <w:color w:val="000000"/>
                <w:sz w:val="21"/>
                <w:szCs w:val="21"/>
                <w:u w:val="none"/>
              </w:rPr>
              <w:t>Name of the folder that will be created at the working directory to contain the outputs from the analysis.</w:t>
            </w:r>
          </w:p>
        </w:tc>
      </w:tr>
      <w:tr>
        <w:trPr>
          <w:trHeight w:val="400" w:hRule="atLeast"/>
        </w:trPr>
        <w:tc>
          <w:tcPr>
            <w:tcW w:w="3236" w:type="dxa"/>
            <w:tcBorders/>
            <w:tcMar>
              <w:top w:w="0" w:type="dxa"/>
              <w:left w:w="0" w:type="dxa"/>
              <w:bottom w:w="0" w:type="dxa"/>
              <w:right w:w="0" w:type="dxa"/>
            </w:tcMar>
            <w:vAlign w:val="center"/>
          </w:tcPr>
          <w:p>
            <w:pPr>
              <w:pStyle w:val="Contenidodelatabla"/>
              <w:jc w:val="center"/>
              <w:rPr/>
            </w:pPr>
            <w:r>
              <w:rPr>
                <w:rStyle w:val="Muydestacado"/>
                <w:i w:val="false"/>
                <w:iCs w:val="false"/>
                <w:strike w:val="false"/>
                <w:dstrike w:val="false"/>
                <w:outline w:val="false"/>
                <w:shadow w:val="false"/>
                <w:color w:val="000000"/>
                <w:sz w:val="24"/>
                <w:szCs w:val="24"/>
                <w:u w:val="none"/>
              </w:rPr>
              <w:t>number_of_samples</w:t>
            </w:r>
          </w:p>
        </w:tc>
        <w:tc>
          <w:tcPr>
            <w:tcW w:w="6401" w:type="dxa"/>
            <w:tcBorders/>
            <w:tcMar>
              <w:top w:w="0" w:type="dxa"/>
              <w:left w:w="0" w:type="dxa"/>
              <w:bottom w:w="0" w:type="dxa"/>
              <w:right w:w="0" w:type="dxa"/>
            </w:tcMar>
            <w:vAlign w:val="center"/>
          </w:tcPr>
          <w:p>
            <w:pPr>
              <w:pStyle w:val="Contenidodelatabla"/>
              <w:jc w:val="left"/>
              <w:rPr>
                <w:rFonts w:ascii="Liberation Sans" w:hAnsi="Liberation Sans"/>
                <w:b w:val="false"/>
                <w:b w:val="false"/>
                <w:bCs w:val="false"/>
                <w:i w:val="false"/>
                <w:i w:val="false"/>
                <w:iCs w:val="false"/>
                <w:strike w:val="false"/>
                <w:dstrike w:val="false"/>
                <w:outline w:val="false"/>
                <w:shadow w:val="false"/>
                <w:color w:val="000000"/>
                <w:sz w:val="21"/>
                <w:szCs w:val="21"/>
                <w:u w:val="none"/>
              </w:rPr>
            </w:pPr>
            <w:r>
              <w:rPr>
                <w:rFonts w:ascii="Liberation Sans" w:hAnsi="Liberation Sans"/>
                <w:b w:val="false"/>
                <w:bCs w:val="false"/>
                <w:i w:val="false"/>
                <w:iCs w:val="false"/>
                <w:strike w:val="false"/>
                <w:dstrike w:val="false"/>
                <w:outline w:val="false"/>
                <w:shadow w:val="false"/>
                <w:color w:val="000000"/>
                <w:sz w:val="21"/>
                <w:szCs w:val="21"/>
                <w:u w:val="none"/>
              </w:rPr>
              <w:t>Total number of samples to be analyzed.</w:t>
            </w:r>
          </w:p>
        </w:tc>
      </w:tr>
      <w:tr>
        <w:trPr>
          <w:trHeight w:val="400" w:hRule="atLeast"/>
        </w:trPr>
        <w:tc>
          <w:tcPr>
            <w:tcW w:w="3236" w:type="dxa"/>
            <w:tcBorders/>
            <w:tcMar>
              <w:top w:w="0" w:type="dxa"/>
              <w:left w:w="0" w:type="dxa"/>
              <w:bottom w:w="0" w:type="dxa"/>
              <w:right w:w="0" w:type="dxa"/>
            </w:tcMar>
            <w:vAlign w:val="center"/>
          </w:tcPr>
          <w:p>
            <w:pPr>
              <w:pStyle w:val="Contenidodelatabla"/>
              <w:jc w:val="center"/>
              <w:rPr/>
            </w:pPr>
            <w:r>
              <w:rPr>
                <w:rStyle w:val="Muydestacado"/>
                <w:i w:val="false"/>
                <w:iCs w:val="false"/>
                <w:strike w:val="false"/>
                <w:dstrike w:val="false"/>
                <w:outline w:val="false"/>
                <w:shadow w:val="false"/>
                <w:color w:val="000000"/>
                <w:sz w:val="24"/>
                <w:szCs w:val="24"/>
                <w:u w:val="none"/>
              </w:rPr>
              <w:t>control_condition_name</w:t>
            </w:r>
          </w:p>
        </w:tc>
        <w:tc>
          <w:tcPr>
            <w:tcW w:w="6401" w:type="dxa"/>
            <w:tcBorders/>
            <w:tcMar>
              <w:top w:w="0" w:type="dxa"/>
              <w:left w:w="0" w:type="dxa"/>
              <w:bottom w:w="0" w:type="dxa"/>
              <w:right w:w="0" w:type="dxa"/>
            </w:tcMar>
            <w:vAlign w:val="center"/>
          </w:tcPr>
          <w:p>
            <w:pPr>
              <w:pStyle w:val="Contenidodelatabla"/>
              <w:jc w:val="left"/>
              <w:rPr>
                <w:rFonts w:ascii="Liberation Sans" w:hAnsi="Liberation Sans"/>
                <w:b w:val="false"/>
                <w:b w:val="false"/>
                <w:bCs w:val="false"/>
                <w:i w:val="false"/>
                <w:i w:val="false"/>
                <w:iCs w:val="false"/>
                <w:strike w:val="false"/>
                <w:dstrike w:val="false"/>
                <w:outline w:val="false"/>
                <w:shadow w:val="false"/>
                <w:color w:val="000000"/>
                <w:sz w:val="21"/>
                <w:szCs w:val="21"/>
                <w:u w:val="none"/>
              </w:rPr>
            </w:pPr>
            <w:r>
              <w:rPr>
                <w:rFonts w:ascii="Liberation Sans" w:hAnsi="Liberation Sans"/>
                <w:b w:val="false"/>
                <w:bCs w:val="false"/>
                <w:i w:val="false"/>
                <w:iCs w:val="false"/>
                <w:strike w:val="false"/>
                <w:dstrike w:val="false"/>
                <w:outline w:val="false"/>
                <w:shadow w:val="false"/>
                <w:color w:val="000000"/>
                <w:sz w:val="21"/>
                <w:szCs w:val="21"/>
                <w:u w:val="none"/>
              </w:rPr>
              <w:t>Name of control condition.</w:t>
            </w:r>
          </w:p>
        </w:tc>
      </w:tr>
      <w:tr>
        <w:trPr>
          <w:trHeight w:val="450" w:hRule="atLeast"/>
        </w:trPr>
        <w:tc>
          <w:tcPr>
            <w:tcW w:w="3236" w:type="dxa"/>
            <w:tcBorders/>
            <w:tcMar>
              <w:top w:w="0" w:type="dxa"/>
              <w:left w:w="0" w:type="dxa"/>
              <w:bottom w:w="0" w:type="dxa"/>
              <w:right w:w="0" w:type="dxa"/>
            </w:tcMar>
            <w:vAlign w:val="center"/>
          </w:tcPr>
          <w:p>
            <w:pPr>
              <w:pStyle w:val="Contenidodelatabla"/>
              <w:jc w:val="center"/>
              <w:rPr/>
            </w:pPr>
            <w:r>
              <w:rPr>
                <w:rStyle w:val="Muydestacado"/>
                <w:i w:val="false"/>
                <w:iCs w:val="false"/>
                <w:strike w:val="false"/>
                <w:dstrike w:val="false"/>
                <w:outline w:val="false"/>
                <w:shadow w:val="false"/>
                <w:color w:val="000000"/>
                <w:sz w:val="24"/>
                <w:szCs w:val="24"/>
                <w:u w:val="none"/>
              </w:rPr>
              <w:t>experimental_condition_name</w:t>
            </w:r>
          </w:p>
        </w:tc>
        <w:tc>
          <w:tcPr>
            <w:tcW w:w="6401" w:type="dxa"/>
            <w:tcBorders/>
            <w:tcMar>
              <w:top w:w="0" w:type="dxa"/>
              <w:left w:w="0" w:type="dxa"/>
              <w:bottom w:w="0" w:type="dxa"/>
              <w:right w:w="0" w:type="dxa"/>
            </w:tcMar>
            <w:vAlign w:val="center"/>
          </w:tcPr>
          <w:p>
            <w:pPr>
              <w:pStyle w:val="Contenidodelatabla"/>
              <w:jc w:val="left"/>
              <w:rPr>
                <w:rFonts w:ascii="Liberation Sans" w:hAnsi="Liberation Sans"/>
                <w:b w:val="false"/>
                <w:b w:val="false"/>
                <w:bCs w:val="false"/>
                <w:i w:val="false"/>
                <w:i w:val="false"/>
                <w:iCs w:val="false"/>
                <w:strike w:val="false"/>
                <w:dstrike w:val="false"/>
                <w:outline w:val="false"/>
                <w:shadow w:val="false"/>
                <w:color w:val="000000"/>
                <w:sz w:val="21"/>
                <w:szCs w:val="21"/>
                <w:u w:val="none"/>
              </w:rPr>
            </w:pPr>
            <w:r>
              <w:rPr>
                <w:rFonts w:ascii="Liberation Sans" w:hAnsi="Liberation Sans"/>
                <w:b w:val="false"/>
                <w:bCs w:val="false"/>
                <w:i w:val="false"/>
                <w:iCs w:val="false"/>
                <w:strike w:val="false"/>
                <w:dstrike w:val="false"/>
                <w:outline w:val="false"/>
                <w:shadow w:val="false"/>
                <w:color w:val="000000"/>
                <w:sz w:val="21"/>
                <w:szCs w:val="21"/>
                <w:u w:val="none"/>
              </w:rPr>
              <w:t>Name of experimental condition.</w:t>
            </w:r>
          </w:p>
        </w:tc>
      </w:tr>
      <w:tr>
        <w:trPr>
          <w:trHeight w:val="963" w:hRule="atLeast"/>
        </w:trPr>
        <w:tc>
          <w:tcPr>
            <w:tcW w:w="3236" w:type="dxa"/>
            <w:tcBorders/>
            <w:tcMar>
              <w:top w:w="0" w:type="dxa"/>
              <w:left w:w="0" w:type="dxa"/>
              <w:bottom w:w="0" w:type="dxa"/>
              <w:right w:w="0" w:type="dxa"/>
            </w:tcMar>
            <w:vAlign w:val="center"/>
          </w:tcPr>
          <w:p>
            <w:pPr>
              <w:pStyle w:val="Contenidodelatabla"/>
              <w:jc w:val="center"/>
              <w:rPr/>
            </w:pPr>
            <w:r>
              <w:rPr>
                <w:rStyle w:val="Muydestacado"/>
                <w:i w:val="false"/>
                <w:iCs w:val="false"/>
                <w:strike w:val="false"/>
                <w:dstrike w:val="false"/>
                <w:outline w:val="false"/>
                <w:shadow w:val="false"/>
                <w:color w:val="000000"/>
                <w:sz w:val="24"/>
                <w:szCs w:val="24"/>
                <w:u w:val="none"/>
              </w:rPr>
              <w:t>loc_sampleN</w:t>
            </w:r>
          </w:p>
        </w:tc>
        <w:tc>
          <w:tcPr>
            <w:tcW w:w="6401" w:type="dxa"/>
            <w:tcBorders/>
            <w:tcMar>
              <w:top w:w="0" w:type="dxa"/>
              <w:left w:w="0" w:type="dxa"/>
              <w:bottom w:w="0" w:type="dxa"/>
              <w:right w:w="0" w:type="dxa"/>
            </w:tcMar>
            <w:vAlign w:val="center"/>
          </w:tcPr>
          <w:p>
            <w:pPr>
              <w:pStyle w:val="Contenidodelatabla"/>
              <w:jc w:val="left"/>
              <w:rPr/>
            </w:pPr>
            <w:r>
              <w:rPr>
                <w:rFonts w:ascii="Liberation Sans" w:hAnsi="Liberation Sans"/>
                <w:b w:val="false"/>
                <w:bCs w:val="false"/>
                <w:i w:val="false"/>
                <w:iCs w:val="false"/>
                <w:strike w:val="false"/>
                <w:dstrike w:val="false"/>
                <w:outline w:val="false"/>
                <w:shadow w:val="false"/>
                <w:color w:val="000000"/>
                <w:sz w:val="21"/>
                <w:szCs w:val="21"/>
                <w:u w:val="none"/>
              </w:rPr>
              <w:t xml:space="preserve">When </w:t>
            </w:r>
            <w:r>
              <w:rPr>
                <w:rFonts w:ascii="Liberation Sans" w:hAnsi="Liberation Sans"/>
                <w:b w:val="false"/>
                <w:bCs w:val="false"/>
                <w:i/>
                <w:iCs/>
                <w:strike w:val="false"/>
                <w:dstrike w:val="false"/>
                <w:outline w:val="false"/>
                <w:shadow w:val="false"/>
                <w:color w:val="000000"/>
                <w:sz w:val="21"/>
                <w:szCs w:val="21"/>
                <w:u w:val="none"/>
              </w:rPr>
              <w:t>paired_end: FALSE</w:t>
            </w:r>
            <w:r>
              <w:rPr>
                <w:rFonts w:ascii="Liberation Sans" w:hAnsi="Liberation Sans"/>
                <w:b w:val="false"/>
                <w:bCs w:val="false"/>
                <w:i w:val="false"/>
                <w:iCs w:val="false"/>
                <w:strike w:val="false"/>
                <w:dstrike w:val="false"/>
                <w:outline w:val="false"/>
                <w:shadow w:val="false"/>
                <w:color w:val="000000"/>
                <w:sz w:val="21"/>
                <w:szCs w:val="21"/>
                <w:u w:val="none"/>
              </w:rPr>
              <w:t xml:space="preserve"> and </w:t>
            </w:r>
            <w:r>
              <w:rPr>
                <w:rFonts w:ascii="Liberation Sans" w:hAnsi="Liberation Sans"/>
                <w:b w:val="false"/>
                <w:bCs w:val="false"/>
                <w:i/>
                <w:iCs/>
                <w:strike w:val="false"/>
                <w:dstrike w:val="false"/>
                <w:outline w:val="false"/>
                <w:shadow w:val="false"/>
                <w:color w:val="000000"/>
                <w:sz w:val="21"/>
                <w:szCs w:val="21"/>
                <w:u w:val="none"/>
              </w:rPr>
              <w:t>data_source: FILES</w:t>
            </w:r>
            <w:r>
              <w:rPr>
                <w:rFonts w:ascii="Liberation Sans" w:hAnsi="Liberation Sans"/>
                <w:b w:val="false"/>
                <w:bCs w:val="false"/>
                <w:i w:val="false"/>
                <w:iCs w:val="false"/>
                <w:strike w:val="false"/>
                <w:dstrike w:val="false"/>
                <w:outline w:val="false"/>
                <w:shadow w:val="false"/>
                <w:color w:val="000000"/>
                <w:sz w:val="21"/>
                <w:szCs w:val="21"/>
                <w:u w:val="none"/>
              </w:rPr>
              <w:t xml:space="preserve">, this parameter indicates the path and file name of sampleN. N will take values from 1 to </w:t>
            </w:r>
            <w:r>
              <w:rPr>
                <w:rFonts w:ascii="Liberation Sans" w:hAnsi="Liberation Sans"/>
                <w:b w:val="false"/>
                <w:bCs w:val="false"/>
                <w:i/>
                <w:iCs/>
                <w:strike w:val="false"/>
                <w:dstrike w:val="false"/>
                <w:outline w:val="false"/>
                <w:shadow w:val="false"/>
                <w:color w:val="000000"/>
                <w:sz w:val="21"/>
                <w:szCs w:val="21"/>
                <w:u w:val="none"/>
              </w:rPr>
              <w:t>number_of_samples</w:t>
            </w:r>
            <w:r>
              <w:rPr>
                <w:rFonts w:ascii="Liberation Sans" w:hAnsi="Liberation Sans"/>
                <w:b w:val="false"/>
                <w:bCs w:val="false"/>
                <w:i w:val="false"/>
                <w:iCs w:val="false"/>
                <w:strike w:val="false"/>
                <w:dstrike w:val="false"/>
                <w:outline w:val="false"/>
                <w:shadow w:val="false"/>
                <w:color w:val="000000"/>
                <w:sz w:val="21"/>
                <w:szCs w:val="21"/>
                <w:u w:val="none"/>
              </w:rPr>
              <w:t xml:space="preserve">. </w:t>
            </w:r>
          </w:p>
        </w:tc>
      </w:tr>
      <w:tr>
        <w:trPr>
          <w:trHeight w:val="676" w:hRule="atLeast"/>
        </w:trPr>
        <w:tc>
          <w:tcPr>
            <w:tcW w:w="3236" w:type="dxa"/>
            <w:tcBorders/>
            <w:vAlign w:val="center"/>
          </w:tcPr>
          <w:p>
            <w:pPr>
              <w:pStyle w:val="Contenidodelatabla"/>
              <w:jc w:val="center"/>
              <w:rPr/>
            </w:pPr>
            <w:r>
              <w:rPr>
                <w:rStyle w:val="Muydestacado"/>
                <w:i w:val="false"/>
                <w:iCs w:val="false"/>
                <w:strike w:val="false"/>
                <w:dstrike w:val="false"/>
                <w:outline w:val="false"/>
                <w:shadow w:val="false"/>
                <w:color w:val="000000"/>
                <w:sz w:val="24"/>
                <w:szCs w:val="24"/>
                <w:u w:val="none"/>
              </w:rPr>
              <w:t>acc_sampleN</w:t>
            </w:r>
          </w:p>
        </w:tc>
        <w:tc>
          <w:tcPr>
            <w:tcW w:w="6401" w:type="dxa"/>
            <w:tcBorders/>
            <w:tcMar>
              <w:top w:w="0" w:type="dxa"/>
              <w:left w:w="0" w:type="dxa"/>
              <w:bottom w:w="0" w:type="dxa"/>
              <w:right w:w="0" w:type="dxa"/>
            </w:tcMar>
            <w:vAlign w:val="center"/>
          </w:tcPr>
          <w:p>
            <w:pPr>
              <w:pStyle w:val="Contenidodelatabla"/>
              <w:jc w:val="left"/>
              <w:rPr/>
            </w:pPr>
            <w:r>
              <w:rPr>
                <w:rFonts w:ascii="Liberation Sans" w:hAnsi="Liberation Sans"/>
                <w:b w:val="false"/>
                <w:bCs w:val="false"/>
                <w:i w:val="false"/>
                <w:iCs w:val="false"/>
                <w:strike w:val="false"/>
                <w:dstrike w:val="false"/>
                <w:outline w:val="false"/>
                <w:shadow w:val="false"/>
                <w:color w:val="000000"/>
                <w:sz w:val="21"/>
                <w:szCs w:val="21"/>
                <w:u w:val="none"/>
              </w:rPr>
              <w:t xml:space="preserve">When </w:t>
            </w:r>
            <w:r>
              <w:rPr>
                <w:rFonts w:ascii="Liberation Sans" w:hAnsi="Liberation Sans"/>
                <w:b w:val="false"/>
                <w:bCs w:val="false"/>
                <w:i/>
                <w:iCs/>
                <w:strike w:val="false"/>
                <w:dstrike w:val="false"/>
                <w:outline w:val="false"/>
                <w:shadow w:val="false"/>
                <w:color w:val="000000"/>
                <w:sz w:val="21"/>
                <w:szCs w:val="21"/>
                <w:u w:val="none"/>
              </w:rPr>
              <w:t xml:space="preserve">data_source: DB, </w:t>
            </w:r>
            <w:r>
              <w:rPr>
                <w:rFonts w:ascii="Liberation Sans" w:hAnsi="Liberation Sans"/>
                <w:b w:val="false"/>
                <w:bCs w:val="false"/>
                <w:i w:val="false"/>
                <w:iCs w:val="false"/>
                <w:strike w:val="false"/>
                <w:dstrike w:val="false"/>
                <w:outline w:val="false"/>
                <w:shadow w:val="false"/>
                <w:color w:val="000000"/>
                <w:sz w:val="21"/>
                <w:szCs w:val="21"/>
                <w:u w:val="none"/>
              </w:rPr>
              <w:t>this parameter specifies accession number of fastq files in GEO.</w:t>
            </w:r>
          </w:p>
        </w:tc>
      </w:tr>
      <w:tr>
        <w:trPr>
          <w:trHeight w:val="963" w:hRule="atLeast"/>
        </w:trPr>
        <w:tc>
          <w:tcPr>
            <w:tcW w:w="3236" w:type="dxa"/>
            <w:tcBorders/>
            <w:vAlign w:val="center"/>
          </w:tcPr>
          <w:p>
            <w:pPr>
              <w:pStyle w:val="Contenidodelatabla"/>
              <w:jc w:val="center"/>
              <w:rPr/>
            </w:pPr>
            <w:r>
              <w:rPr>
                <w:rStyle w:val="Muydestacado"/>
                <w:i w:val="false"/>
                <w:iCs w:val="false"/>
                <w:strike w:val="false"/>
                <w:dstrike w:val="false"/>
                <w:outline w:val="false"/>
                <w:shadow w:val="false"/>
                <w:color w:val="000000"/>
                <w:sz w:val="24"/>
                <w:szCs w:val="24"/>
                <w:u w:val="none"/>
              </w:rPr>
              <w:t>loc_sample_leftN</w:t>
            </w:r>
          </w:p>
          <w:p>
            <w:pPr>
              <w:pStyle w:val="Contenidodelatabla"/>
              <w:jc w:val="center"/>
              <w:rPr/>
            </w:pPr>
            <w:r>
              <w:rPr>
                <w:rStyle w:val="Muydestacado"/>
                <w:i w:val="false"/>
                <w:iCs w:val="false"/>
                <w:strike w:val="false"/>
                <w:dstrike w:val="false"/>
                <w:outline w:val="false"/>
                <w:shadow w:val="false"/>
                <w:color w:val="000000"/>
                <w:sz w:val="24"/>
                <w:szCs w:val="24"/>
                <w:u w:val="none"/>
              </w:rPr>
              <w:t>loc_sample_rightN</w:t>
            </w:r>
          </w:p>
        </w:tc>
        <w:tc>
          <w:tcPr>
            <w:tcW w:w="6401" w:type="dxa"/>
            <w:tcBorders/>
            <w:tcMar>
              <w:top w:w="0" w:type="dxa"/>
              <w:left w:w="0" w:type="dxa"/>
              <w:bottom w:w="0" w:type="dxa"/>
              <w:right w:w="0" w:type="dxa"/>
            </w:tcMar>
            <w:vAlign w:val="center"/>
          </w:tcPr>
          <w:p>
            <w:pPr>
              <w:pStyle w:val="Contenidodelatabla"/>
              <w:jc w:val="left"/>
              <w:rPr/>
            </w:pPr>
            <w:r>
              <w:rPr>
                <w:rFonts w:ascii="Liberation Sans" w:hAnsi="Liberation Sans"/>
                <w:b w:val="false"/>
                <w:bCs w:val="false"/>
                <w:i w:val="false"/>
                <w:iCs w:val="false"/>
                <w:strike w:val="false"/>
                <w:dstrike w:val="false"/>
                <w:outline w:val="false"/>
                <w:shadow w:val="false"/>
                <w:color w:val="000000"/>
                <w:sz w:val="21"/>
                <w:szCs w:val="21"/>
                <w:u w:val="none"/>
              </w:rPr>
              <w:t xml:space="preserve">When </w:t>
            </w:r>
            <w:r>
              <w:rPr>
                <w:rFonts w:ascii="Liberation Sans" w:hAnsi="Liberation Sans"/>
                <w:b w:val="false"/>
                <w:bCs w:val="false"/>
                <w:i/>
                <w:iCs/>
                <w:strike w:val="false"/>
                <w:dstrike w:val="false"/>
                <w:outline w:val="false"/>
                <w:shadow w:val="false"/>
                <w:color w:val="000000"/>
                <w:sz w:val="21"/>
                <w:szCs w:val="21"/>
                <w:u w:val="none"/>
              </w:rPr>
              <w:t>paired_end: TRUE</w:t>
            </w:r>
            <w:r>
              <w:rPr>
                <w:rFonts w:ascii="Liberation Sans" w:hAnsi="Liberation Sans"/>
                <w:b w:val="false"/>
                <w:bCs w:val="false"/>
                <w:i w:val="false"/>
                <w:iCs w:val="false"/>
                <w:strike w:val="false"/>
                <w:dstrike w:val="false"/>
                <w:outline w:val="false"/>
                <w:shadow w:val="false"/>
                <w:color w:val="000000"/>
                <w:sz w:val="21"/>
                <w:szCs w:val="21"/>
                <w:u w:val="none"/>
              </w:rPr>
              <w:t xml:space="preserve"> and </w:t>
            </w:r>
            <w:r>
              <w:rPr>
                <w:rFonts w:ascii="Liberation Sans" w:hAnsi="Liberation Sans"/>
                <w:b w:val="false"/>
                <w:bCs w:val="false"/>
                <w:i/>
                <w:iCs/>
                <w:strike w:val="false"/>
                <w:dstrike w:val="false"/>
                <w:outline w:val="false"/>
                <w:shadow w:val="false"/>
                <w:color w:val="000000"/>
                <w:sz w:val="21"/>
                <w:szCs w:val="21"/>
                <w:u w:val="none"/>
              </w:rPr>
              <w:t>data_source: FILES</w:t>
            </w:r>
            <w:r>
              <w:rPr>
                <w:rFonts w:ascii="Liberation Sans" w:hAnsi="Liberation Sans"/>
                <w:b w:val="false"/>
                <w:bCs w:val="false"/>
                <w:i w:val="false"/>
                <w:iCs w:val="false"/>
                <w:strike w:val="false"/>
                <w:dstrike w:val="false"/>
                <w:outline w:val="false"/>
                <w:shadow w:val="false"/>
                <w:color w:val="000000"/>
                <w:sz w:val="21"/>
                <w:szCs w:val="21"/>
                <w:u w:val="none"/>
              </w:rPr>
              <w:t xml:space="preserve">, this parameters indicates the path and file name of the fastq samples containing the left and right reads, respectively. </w:t>
            </w:r>
          </w:p>
        </w:tc>
      </w:tr>
      <w:tr>
        <w:trPr>
          <w:trHeight w:val="901" w:hRule="atLeast"/>
        </w:trPr>
        <w:tc>
          <w:tcPr>
            <w:tcW w:w="3236" w:type="dxa"/>
            <w:tcBorders/>
            <w:tcMar>
              <w:top w:w="0" w:type="dxa"/>
              <w:left w:w="0" w:type="dxa"/>
              <w:bottom w:w="0" w:type="dxa"/>
              <w:right w:w="0" w:type="dxa"/>
            </w:tcMar>
            <w:vAlign w:val="center"/>
          </w:tcPr>
          <w:p>
            <w:pPr>
              <w:pStyle w:val="Contenidodelatabla"/>
              <w:jc w:val="center"/>
              <w:rPr/>
            </w:pPr>
            <w:r>
              <w:rPr>
                <w:rStyle w:val="Muydestacado"/>
                <w:i w:val="false"/>
                <w:iCs w:val="false"/>
                <w:strike w:val="false"/>
                <w:dstrike w:val="false"/>
                <w:outline w:val="false"/>
                <w:shadow w:val="false"/>
                <w:color w:val="000000"/>
                <w:sz w:val="24"/>
                <w:szCs w:val="24"/>
                <w:u w:val="none"/>
              </w:rPr>
              <w:t>condition_sampleN</w:t>
            </w:r>
          </w:p>
        </w:tc>
        <w:tc>
          <w:tcPr>
            <w:tcW w:w="6401" w:type="dxa"/>
            <w:tcBorders/>
            <w:tcMar>
              <w:top w:w="0" w:type="dxa"/>
              <w:left w:w="0" w:type="dxa"/>
              <w:bottom w:w="0" w:type="dxa"/>
              <w:right w:w="0" w:type="dxa"/>
            </w:tcMar>
            <w:vAlign w:val="center"/>
          </w:tcPr>
          <w:p>
            <w:pPr>
              <w:pStyle w:val="Contenidodelatabla"/>
              <w:jc w:val="left"/>
              <w:rPr/>
            </w:pPr>
            <w:r>
              <w:rPr>
                <w:rFonts w:ascii="Liberation Sans" w:hAnsi="Liberation Sans"/>
                <w:b w:val="false"/>
                <w:bCs w:val="false"/>
                <w:i w:val="false"/>
                <w:iCs w:val="false"/>
                <w:strike w:val="false"/>
                <w:dstrike w:val="false"/>
                <w:outline w:val="false"/>
                <w:shadow w:val="false"/>
                <w:color w:val="000000"/>
                <w:sz w:val="21"/>
                <w:szCs w:val="21"/>
                <w:u w:val="none"/>
              </w:rPr>
              <w:t xml:space="preserve">This parameters specifies which condition name of the ones chosen in </w:t>
            </w:r>
            <w:r>
              <w:rPr>
                <w:rFonts w:ascii="Liberation Sans" w:hAnsi="Liberation Sans"/>
                <w:b w:val="false"/>
                <w:bCs w:val="false"/>
                <w:i/>
                <w:iCs/>
                <w:strike w:val="false"/>
                <w:dstrike w:val="false"/>
                <w:outline w:val="false"/>
                <w:shadow w:val="false"/>
                <w:color w:val="000000"/>
                <w:sz w:val="21"/>
                <w:szCs w:val="21"/>
                <w:u w:val="none"/>
              </w:rPr>
              <w:t>control_condition_name</w:t>
            </w:r>
            <w:r>
              <w:rPr>
                <w:rFonts w:ascii="Liberation Sans" w:hAnsi="Liberation Sans"/>
                <w:b w:val="false"/>
                <w:bCs w:val="false"/>
                <w:i w:val="false"/>
                <w:iCs w:val="false"/>
                <w:strike w:val="false"/>
                <w:dstrike w:val="false"/>
                <w:outline w:val="false"/>
                <w:shadow w:val="false"/>
                <w:color w:val="000000"/>
                <w:sz w:val="21"/>
                <w:szCs w:val="21"/>
                <w:u w:val="none"/>
              </w:rPr>
              <w:t xml:space="preserve"> or </w:t>
            </w:r>
            <w:r>
              <w:rPr>
                <w:rFonts w:ascii="Liberation Sans" w:hAnsi="Liberation Sans"/>
                <w:b w:val="false"/>
                <w:bCs w:val="false"/>
                <w:i/>
                <w:iCs/>
                <w:strike w:val="false"/>
                <w:dstrike w:val="false"/>
                <w:outline w:val="false"/>
                <w:shadow w:val="false"/>
                <w:color w:val="000000"/>
                <w:sz w:val="21"/>
                <w:szCs w:val="21"/>
                <w:u w:val="none"/>
              </w:rPr>
              <w:t>experimental_condition_name</w:t>
            </w:r>
            <w:r>
              <w:rPr>
                <w:rFonts w:ascii="Liberation Sans" w:hAnsi="Liberation Sans"/>
                <w:b w:val="false"/>
                <w:bCs w:val="false"/>
                <w:i w:val="false"/>
                <w:iCs w:val="false"/>
                <w:strike w:val="false"/>
                <w:dstrike w:val="false"/>
                <w:outline w:val="false"/>
                <w:shadow w:val="false"/>
                <w:color w:val="000000"/>
                <w:sz w:val="21"/>
                <w:szCs w:val="21"/>
                <w:u w:val="none"/>
              </w:rPr>
              <w:t xml:space="preserve"> correspond to each sample.</w:t>
            </w:r>
          </w:p>
        </w:tc>
      </w:tr>
      <w:tr>
        <w:trPr>
          <w:trHeight w:val="913" w:hRule="atLeast"/>
        </w:trPr>
        <w:tc>
          <w:tcPr>
            <w:tcW w:w="3236" w:type="dxa"/>
            <w:tcBorders>
              <w:bottom w:val="single" w:sz="6" w:space="0" w:color="000000"/>
            </w:tcBorders>
            <w:tcMar>
              <w:top w:w="0" w:type="dxa"/>
              <w:left w:w="0" w:type="dxa"/>
              <w:bottom w:w="0" w:type="dxa"/>
              <w:right w:w="0" w:type="dxa"/>
            </w:tcMar>
            <w:vAlign w:val="center"/>
          </w:tcPr>
          <w:p>
            <w:pPr>
              <w:pStyle w:val="Contenidodelatabla"/>
              <w:jc w:val="center"/>
              <w:rPr/>
            </w:pPr>
            <w:r>
              <w:rPr>
                <w:rStyle w:val="Muydestacado"/>
                <w:i w:val="false"/>
                <w:iCs w:val="false"/>
                <w:strike w:val="false"/>
                <w:dstrike w:val="false"/>
                <w:outline w:val="false"/>
                <w:shadow w:val="false"/>
                <w:color w:val="000000"/>
                <w:sz w:val="24"/>
                <w:szCs w:val="24"/>
                <w:u w:val="none"/>
              </w:rPr>
              <w:t>fold_change</w:t>
            </w:r>
          </w:p>
          <w:p>
            <w:pPr>
              <w:pStyle w:val="Contenidodelatabla"/>
              <w:jc w:val="center"/>
              <w:rPr/>
            </w:pPr>
            <w:r>
              <w:rPr>
                <w:rStyle w:val="Muydestacado"/>
                <w:i w:val="false"/>
                <w:iCs w:val="false"/>
                <w:strike w:val="false"/>
                <w:dstrike w:val="false"/>
                <w:outline w:val="false"/>
                <w:shadow w:val="false"/>
                <w:color w:val="000000"/>
                <w:sz w:val="24"/>
                <w:szCs w:val="24"/>
                <w:u w:val="none"/>
              </w:rPr>
              <w:t>q_value</w:t>
            </w:r>
          </w:p>
        </w:tc>
        <w:tc>
          <w:tcPr>
            <w:tcW w:w="6401" w:type="dxa"/>
            <w:tcBorders>
              <w:bottom w:val="single" w:sz="6" w:space="0" w:color="000000"/>
            </w:tcBorders>
            <w:tcMar>
              <w:top w:w="0" w:type="dxa"/>
              <w:left w:w="0" w:type="dxa"/>
              <w:bottom w:w="0" w:type="dxa"/>
              <w:right w:w="0" w:type="dxa"/>
            </w:tcMar>
            <w:vAlign w:val="center"/>
          </w:tcPr>
          <w:p>
            <w:pPr>
              <w:pStyle w:val="Contenidodelatabla"/>
              <w:jc w:val="left"/>
              <w:rPr>
                <w:rFonts w:ascii="Liberation Sans" w:hAnsi="Liberation Sans"/>
                <w:b w:val="false"/>
                <w:b w:val="false"/>
                <w:bCs w:val="false"/>
                <w:i w:val="false"/>
                <w:i w:val="false"/>
                <w:iCs w:val="false"/>
                <w:strike w:val="false"/>
                <w:dstrike w:val="false"/>
                <w:outline w:val="false"/>
                <w:shadow w:val="false"/>
                <w:color w:val="000000"/>
                <w:sz w:val="21"/>
                <w:szCs w:val="21"/>
                <w:u w:val="none"/>
              </w:rPr>
            </w:pPr>
            <w:r>
              <w:rPr>
                <w:rFonts w:ascii="Liberation Sans" w:hAnsi="Liberation Sans"/>
                <w:b w:val="false"/>
                <w:bCs w:val="false"/>
                <w:i w:val="false"/>
                <w:iCs w:val="false"/>
                <w:strike w:val="false"/>
                <w:dstrike w:val="false"/>
                <w:outline w:val="false"/>
                <w:shadow w:val="false"/>
                <w:color w:val="000000"/>
                <w:sz w:val="21"/>
                <w:szCs w:val="21"/>
                <w:u w:val="none"/>
              </w:rPr>
              <w:t>These parameters specify the fold-change and q-value used to determine differential expressed genes in the experimental condition when compared to the control condition.</w:t>
            </w:r>
          </w:p>
        </w:tc>
      </w:tr>
    </w:tbl>
    <w:p>
      <w:pPr>
        <w:pStyle w:val="Tabla"/>
        <w:rPr>
          <w:b/>
          <w:b/>
          <w:bCs/>
        </w:rPr>
      </w:pPr>
      <w:r>
        <w:rPr>
          <w:b/>
          <w:bCs/>
        </w:rPr>
      </w:r>
    </w:p>
    <w:p>
      <w:pPr>
        <w:pStyle w:val="Tabla"/>
        <w:rPr/>
      </w:pPr>
      <w:r>
        <w:rPr>
          <w:b/>
          <w:bCs/>
        </w:rPr>
        <w:t>Table 5:</w:t>
      </w:r>
      <w:r>
        <w:rPr/>
        <w:t xml:space="preserve"> Description of parameters file used as input in MARACAS for ChIP-seq analyses.</w:t>
      </w:r>
    </w:p>
    <w:tbl>
      <w:tblPr>
        <w:tblW w:w="9638" w:type="dxa"/>
        <w:jc w:val="left"/>
        <w:tblInd w:w="55" w:type="dxa"/>
        <w:tblCellMar>
          <w:top w:w="55" w:type="dxa"/>
          <w:left w:w="55" w:type="dxa"/>
          <w:bottom w:w="55" w:type="dxa"/>
          <w:right w:w="55" w:type="dxa"/>
        </w:tblCellMar>
      </w:tblPr>
      <w:tblGrid>
        <w:gridCol w:w="3237"/>
        <w:gridCol w:w="6400"/>
      </w:tblGrid>
      <w:tr>
        <w:trPr>
          <w:trHeight w:val="625" w:hRule="atLeast"/>
        </w:trPr>
        <w:tc>
          <w:tcPr>
            <w:tcW w:w="9637" w:type="dxa"/>
            <w:gridSpan w:val="2"/>
            <w:tcBorders>
              <w:top w:val="single" w:sz="6" w:space="0" w:color="000000"/>
              <w:bottom w:val="single" w:sz="6" w:space="0" w:color="000000"/>
              <w:right w:val="single" w:sz="6" w:space="0" w:color="000000"/>
            </w:tcBorders>
            <w:vAlign w:val="center"/>
          </w:tcPr>
          <w:p>
            <w:pPr>
              <w:pStyle w:val="Contenidodelatabla"/>
              <w:jc w:val="center"/>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Parameters file for ChIP-seq analyses</w:t>
            </w:r>
          </w:p>
        </w:tc>
      </w:tr>
      <w:tr>
        <w:trPr>
          <w:trHeight w:val="625" w:hRule="atLeast"/>
        </w:trPr>
        <w:tc>
          <w:tcPr>
            <w:tcW w:w="3237" w:type="dxa"/>
            <w:tcBorders/>
            <w:tcMar>
              <w:top w:w="0" w:type="dxa"/>
              <w:left w:w="0" w:type="dxa"/>
              <w:bottom w:w="0" w:type="dxa"/>
              <w:right w:w="0" w:type="dxa"/>
            </w:tcMar>
            <w:vAlign w:val="center"/>
          </w:tcPr>
          <w:p>
            <w:pPr>
              <w:pStyle w:val="Contenidodelatabla"/>
              <w:jc w:val="center"/>
              <w:rPr>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data_source</w:t>
            </w:r>
          </w:p>
        </w:tc>
        <w:tc>
          <w:tcPr>
            <w:tcW w:w="6400" w:type="dxa"/>
            <w:tcBorders/>
            <w:tcMar>
              <w:top w:w="0" w:type="dxa"/>
              <w:left w:w="0" w:type="dxa"/>
              <w:bottom w:w="0" w:type="dxa"/>
              <w:right w:w="0" w:type="dxa"/>
            </w:tcMar>
            <w:vAlign w:val="center"/>
          </w:tcPr>
          <w:p>
            <w:pPr>
              <w:pStyle w:val="Contenidodelatabla"/>
              <w:jc w:val="left"/>
              <w:rPr/>
            </w:pPr>
            <w:r>
              <w:rPr>
                <w:rFonts w:ascii="Liberation Sans" w:hAnsi="Liberation Sans"/>
                <w:b w:val="false"/>
                <w:bCs w:val="false"/>
                <w:i/>
                <w:iCs/>
                <w:strike w:val="false"/>
                <w:dstrike w:val="false"/>
                <w:outline w:val="false"/>
                <w:shadow w:val="false"/>
                <w:color w:val="000000"/>
                <w:sz w:val="21"/>
                <w:szCs w:val="21"/>
                <w:u w:val="none"/>
              </w:rPr>
              <w:t>FILES</w:t>
            </w:r>
            <w:r>
              <w:rPr>
                <w:rFonts w:ascii="Liberation Sans" w:hAnsi="Liberation Sans"/>
                <w:b w:val="false"/>
                <w:bCs w:val="false"/>
                <w:i w:val="false"/>
                <w:iCs w:val="false"/>
                <w:strike w:val="false"/>
                <w:dstrike w:val="false"/>
                <w:outline w:val="false"/>
                <w:shadow w:val="false"/>
                <w:color w:val="000000"/>
                <w:sz w:val="21"/>
                <w:szCs w:val="21"/>
                <w:u w:val="none"/>
              </w:rPr>
              <w:t xml:space="preserve"> or </w:t>
            </w:r>
            <w:r>
              <w:rPr>
                <w:rFonts w:ascii="Liberation Sans" w:hAnsi="Liberation Sans"/>
                <w:b w:val="false"/>
                <w:bCs w:val="false"/>
                <w:i/>
                <w:iCs/>
                <w:strike w:val="false"/>
                <w:dstrike w:val="false"/>
                <w:outline w:val="false"/>
                <w:shadow w:val="false"/>
                <w:color w:val="000000"/>
                <w:sz w:val="21"/>
                <w:szCs w:val="21"/>
                <w:u w:val="none"/>
              </w:rPr>
              <w:t>DB</w:t>
            </w:r>
            <w:r>
              <w:rPr>
                <w:rFonts w:ascii="Liberation Sans" w:hAnsi="Liberation Sans"/>
                <w:b w:val="false"/>
                <w:bCs w:val="false"/>
                <w:i w:val="false"/>
                <w:iCs w:val="false"/>
                <w:strike w:val="false"/>
                <w:dstrike w:val="false"/>
                <w:outline w:val="false"/>
                <w:shadow w:val="false"/>
                <w:color w:val="000000"/>
                <w:sz w:val="21"/>
                <w:szCs w:val="21"/>
                <w:u w:val="none"/>
              </w:rPr>
              <w:t xml:space="preserve"> as it is explained in Table 4.</w:t>
            </w:r>
          </w:p>
        </w:tc>
      </w:tr>
      <w:tr>
        <w:trPr>
          <w:trHeight w:val="625" w:hRule="atLeast"/>
        </w:trPr>
        <w:tc>
          <w:tcPr>
            <w:tcW w:w="3237" w:type="dxa"/>
            <w:tcBorders/>
            <w:tcMar>
              <w:top w:w="0" w:type="dxa"/>
              <w:left w:w="0" w:type="dxa"/>
              <w:bottom w:w="0" w:type="dxa"/>
              <w:right w:w="0" w:type="dxa"/>
            </w:tcMar>
            <w:vAlign w:val="center"/>
          </w:tcPr>
          <w:p>
            <w:pPr>
              <w:pStyle w:val="Contenidodelatabla"/>
              <w:jc w:val="center"/>
              <w:rPr>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cluster</w:t>
            </w:r>
          </w:p>
        </w:tc>
        <w:tc>
          <w:tcPr>
            <w:tcW w:w="6400" w:type="dxa"/>
            <w:tcBorders/>
            <w:tcMar>
              <w:top w:w="0" w:type="dxa"/>
              <w:left w:w="0" w:type="dxa"/>
              <w:bottom w:w="0" w:type="dxa"/>
              <w:right w:w="0" w:type="dxa"/>
            </w:tcMar>
            <w:vAlign w:val="center"/>
          </w:tcPr>
          <w:p>
            <w:pPr>
              <w:pStyle w:val="Contenidodelatabla"/>
              <w:jc w:val="left"/>
              <w:rPr/>
            </w:pPr>
            <w:r>
              <w:rPr>
                <w:rFonts w:ascii="Liberation Sans" w:hAnsi="Liberation Sans"/>
                <w:b w:val="false"/>
                <w:bCs w:val="false"/>
                <w:i/>
                <w:iCs/>
                <w:strike w:val="false"/>
                <w:dstrike w:val="false"/>
                <w:outline w:val="false"/>
                <w:shadow w:val="false"/>
                <w:color w:val="000000"/>
                <w:sz w:val="21"/>
                <w:szCs w:val="21"/>
                <w:u w:val="none"/>
              </w:rPr>
              <w:t>SERVER</w:t>
            </w:r>
            <w:r>
              <w:rPr>
                <w:rFonts w:ascii="Liberation Sans" w:hAnsi="Liberation Sans"/>
                <w:b w:val="false"/>
                <w:bCs w:val="false"/>
                <w:i w:val="false"/>
                <w:iCs w:val="false"/>
                <w:strike w:val="false"/>
                <w:dstrike w:val="false"/>
                <w:outline w:val="false"/>
                <w:shadow w:val="false"/>
                <w:color w:val="000000"/>
                <w:sz w:val="21"/>
                <w:szCs w:val="21"/>
                <w:u w:val="none"/>
              </w:rPr>
              <w:t xml:space="preserve"> or </w:t>
            </w:r>
            <w:r>
              <w:rPr>
                <w:rFonts w:ascii="Liberation Sans" w:hAnsi="Liberation Sans"/>
                <w:b w:val="false"/>
                <w:bCs w:val="false"/>
                <w:i/>
                <w:iCs/>
                <w:strike w:val="false"/>
                <w:dstrike w:val="false"/>
                <w:outline w:val="false"/>
                <w:shadow w:val="false"/>
                <w:color w:val="000000"/>
                <w:sz w:val="21"/>
                <w:szCs w:val="21"/>
                <w:u w:val="none"/>
              </w:rPr>
              <w:t>SLURM</w:t>
            </w:r>
            <w:r>
              <w:rPr>
                <w:rFonts w:ascii="Liberation Sans" w:hAnsi="Liberation Sans"/>
                <w:b w:val="false"/>
                <w:bCs w:val="false"/>
                <w:i w:val="false"/>
                <w:iCs w:val="false"/>
                <w:strike w:val="false"/>
                <w:dstrike w:val="false"/>
                <w:outline w:val="false"/>
                <w:shadow w:val="false"/>
                <w:color w:val="000000"/>
                <w:sz w:val="21"/>
                <w:szCs w:val="21"/>
                <w:u w:val="none"/>
              </w:rPr>
              <w:t xml:space="preserve"> as it is explained in Table 4.</w:t>
            </w:r>
          </w:p>
        </w:tc>
      </w:tr>
      <w:tr>
        <w:trPr>
          <w:trHeight w:val="563" w:hRule="atLeast"/>
        </w:trPr>
        <w:tc>
          <w:tcPr>
            <w:tcW w:w="3237" w:type="dxa"/>
            <w:tcBorders/>
            <w:tcMar>
              <w:top w:w="0" w:type="dxa"/>
              <w:left w:w="0" w:type="dxa"/>
              <w:bottom w:w="0" w:type="dxa"/>
              <w:right w:w="0" w:type="dxa"/>
            </w:tcMar>
            <w:vAlign w:val="center"/>
          </w:tcPr>
          <w:p>
            <w:pPr>
              <w:pStyle w:val="Contenidodelatabla"/>
              <w:jc w:val="center"/>
              <w:rPr/>
            </w:pPr>
            <w:r>
              <w:rPr>
                <w:rStyle w:val="Muydestacado"/>
                <w:i w:val="false"/>
                <w:iCs w:val="false"/>
                <w:strike w:val="false"/>
                <w:dstrike w:val="false"/>
                <w:outline w:val="false"/>
                <w:shadow w:val="false"/>
                <w:color w:val="000000"/>
                <w:sz w:val="22"/>
                <w:szCs w:val="22"/>
                <w:u w:val="none"/>
              </w:rPr>
              <w:t>number_processors</w:t>
            </w:r>
          </w:p>
        </w:tc>
        <w:tc>
          <w:tcPr>
            <w:tcW w:w="6400" w:type="dxa"/>
            <w:tcBorders/>
            <w:tcMar>
              <w:top w:w="0" w:type="dxa"/>
              <w:left w:w="0" w:type="dxa"/>
              <w:bottom w:w="0" w:type="dxa"/>
              <w:right w:w="0" w:type="dxa"/>
            </w:tcMar>
            <w:vAlign w:val="center"/>
          </w:tcPr>
          <w:p>
            <w:pPr>
              <w:pStyle w:val="Contenidodelatabla"/>
              <w:jc w:val="left"/>
              <w:rPr>
                <w:rFonts w:ascii="Liberation Sans" w:hAnsi="Liberation Sans"/>
                <w:b w:val="false"/>
                <w:b w:val="false"/>
                <w:bCs w:val="false"/>
                <w:i w:val="false"/>
                <w:i w:val="false"/>
                <w:iCs w:val="false"/>
                <w:strike w:val="false"/>
                <w:dstrike w:val="false"/>
                <w:outline w:val="false"/>
                <w:shadow w:val="false"/>
                <w:color w:val="000000"/>
                <w:sz w:val="21"/>
                <w:szCs w:val="21"/>
                <w:u w:val="none"/>
              </w:rPr>
            </w:pPr>
            <w:r>
              <w:rPr>
                <w:rFonts w:ascii="Liberation Sans" w:hAnsi="Liberation Sans"/>
                <w:b w:val="false"/>
                <w:bCs w:val="false"/>
                <w:i w:val="false"/>
                <w:iCs w:val="false"/>
                <w:strike w:val="false"/>
                <w:dstrike w:val="false"/>
                <w:outline w:val="false"/>
                <w:shadow w:val="false"/>
                <w:color w:val="000000"/>
                <w:sz w:val="21"/>
                <w:szCs w:val="21"/>
                <w:u w:val="none"/>
              </w:rPr>
              <w:t>Number of processors that can be used by MARACAS.</w:t>
            </w:r>
          </w:p>
        </w:tc>
      </w:tr>
      <w:tr>
        <w:trPr>
          <w:trHeight w:val="512" w:hRule="atLeast"/>
        </w:trPr>
        <w:tc>
          <w:tcPr>
            <w:tcW w:w="3237" w:type="dxa"/>
            <w:tcBorders/>
            <w:tcMar>
              <w:top w:w="0" w:type="dxa"/>
              <w:left w:w="0" w:type="dxa"/>
              <w:bottom w:w="0" w:type="dxa"/>
              <w:right w:w="0" w:type="dxa"/>
            </w:tcMar>
            <w:vAlign w:val="center"/>
          </w:tcPr>
          <w:p>
            <w:pPr>
              <w:pStyle w:val="Contenidodelatabla"/>
              <w:jc w:val="center"/>
              <w:rPr/>
            </w:pPr>
            <w:r>
              <w:rPr>
                <w:rStyle w:val="Muydestacado"/>
                <w:i w:val="false"/>
                <w:iCs w:val="false"/>
                <w:strike w:val="false"/>
                <w:dstrike w:val="false"/>
                <w:outline w:val="false"/>
                <w:shadow w:val="false"/>
                <w:color w:val="000000"/>
                <w:sz w:val="24"/>
                <w:szCs w:val="24"/>
                <w:u w:val="none"/>
              </w:rPr>
              <w:t>paired_end</w:t>
            </w:r>
          </w:p>
        </w:tc>
        <w:tc>
          <w:tcPr>
            <w:tcW w:w="6400" w:type="dxa"/>
            <w:tcBorders/>
            <w:tcMar>
              <w:top w:w="0" w:type="dxa"/>
              <w:left w:w="0" w:type="dxa"/>
              <w:bottom w:w="0" w:type="dxa"/>
              <w:right w:w="0" w:type="dxa"/>
            </w:tcMar>
            <w:vAlign w:val="center"/>
          </w:tcPr>
          <w:p>
            <w:pPr>
              <w:pStyle w:val="Contenidodelatabla"/>
              <w:jc w:val="left"/>
              <w:rPr/>
            </w:pPr>
            <w:r>
              <w:rPr>
                <w:rFonts w:ascii="Liberation Sans" w:hAnsi="Liberation Sans"/>
                <w:b w:val="false"/>
                <w:bCs w:val="false"/>
                <w:i/>
                <w:iCs/>
                <w:strike w:val="false"/>
                <w:dstrike w:val="false"/>
                <w:outline w:val="false"/>
                <w:shadow w:val="false"/>
                <w:color w:val="000000"/>
                <w:sz w:val="21"/>
                <w:szCs w:val="21"/>
                <w:u w:val="none"/>
              </w:rPr>
              <w:t>FALSE</w:t>
            </w:r>
            <w:r>
              <w:rPr>
                <w:rFonts w:ascii="Liberation Sans" w:hAnsi="Liberation Sans"/>
                <w:b w:val="false"/>
                <w:bCs w:val="false"/>
                <w:i w:val="false"/>
                <w:iCs w:val="false"/>
                <w:strike w:val="false"/>
                <w:dstrike w:val="false"/>
                <w:outline w:val="false"/>
                <w:shadow w:val="false"/>
                <w:color w:val="000000"/>
                <w:sz w:val="21"/>
                <w:szCs w:val="21"/>
                <w:u w:val="none"/>
              </w:rPr>
              <w:t xml:space="preserve"> or </w:t>
            </w:r>
            <w:r>
              <w:rPr>
                <w:rFonts w:ascii="Liberation Sans" w:hAnsi="Liberation Sans"/>
                <w:b w:val="false"/>
                <w:bCs w:val="false"/>
                <w:i/>
                <w:iCs/>
                <w:strike w:val="false"/>
                <w:dstrike w:val="false"/>
                <w:outline w:val="false"/>
                <w:shadow w:val="false"/>
                <w:color w:val="000000"/>
                <w:sz w:val="21"/>
                <w:szCs w:val="21"/>
                <w:u w:val="none"/>
              </w:rPr>
              <w:t>TRUE</w:t>
            </w:r>
            <w:r>
              <w:rPr>
                <w:rFonts w:ascii="Liberation Sans" w:hAnsi="Liberation Sans"/>
                <w:b w:val="false"/>
                <w:bCs w:val="false"/>
                <w:i w:val="false"/>
                <w:iCs w:val="false"/>
                <w:strike w:val="false"/>
                <w:dstrike w:val="false"/>
                <w:outline w:val="false"/>
                <w:shadow w:val="false"/>
                <w:color w:val="000000"/>
                <w:sz w:val="21"/>
                <w:szCs w:val="21"/>
                <w:u w:val="none"/>
              </w:rPr>
              <w:t xml:space="preserve"> as it is explained in Table 4.</w:t>
            </w:r>
          </w:p>
        </w:tc>
      </w:tr>
      <w:tr>
        <w:trPr>
          <w:trHeight w:val="625" w:hRule="atLeast"/>
        </w:trPr>
        <w:tc>
          <w:tcPr>
            <w:tcW w:w="3237" w:type="dxa"/>
            <w:tcBorders/>
            <w:tcMar>
              <w:top w:w="0" w:type="dxa"/>
              <w:left w:w="0" w:type="dxa"/>
              <w:bottom w:w="0" w:type="dxa"/>
              <w:right w:w="0" w:type="dxa"/>
            </w:tcMar>
            <w:vAlign w:val="center"/>
          </w:tcPr>
          <w:p>
            <w:pPr>
              <w:pStyle w:val="Contenidodelatabla"/>
              <w:jc w:val="center"/>
              <w:rPr/>
            </w:pPr>
            <w:r>
              <w:rPr>
                <w:rStyle w:val="Muydestacado"/>
                <w:i w:val="false"/>
                <w:iCs w:val="false"/>
                <w:strike w:val="false"/>
                <w:dstrike w:val="false"/>
                <w:outline w:val="false"/>
                <w:shadow w:val="false"/>
                <w:color w:val="000000"/>
                <w:sz w:val="24"/>
                <w:szCs w:val="24"/>
                <w:u w:val="none"/>
              </w:rPr>
              <w:t>working_directory</w:t>
            </w:r>
          </w:p>
        </w:tc>
        <w:tc>
          <w:tcPr>
            <w:tcW w:w="6400" w:type="dxa"/>
            <w:tcBorders/>
            <w:tcMar>
              <w:top w:w="0" w:type="dxa"/>
              <w:left w:w="0" w:type="dxa"/>
              <w:bottom w:w="0" w:type="dxa"/>
              <w:right w:w="0" w:type="dxa"/>
            </w:tcMar>
            <w:vAlign w:val="center"/>
          </w:tcPr>
          <w:p>
            <w:pPr>
              <w:pStyle w:val="Contenidodelatabla"/>
              <w:jc w:val="left"/>
              <w:rPr>
                <w:rFonts w:ascii="Liberation Sans" w:hAnsi="Liberation Sans"/>
                <w:b w:val="false"/>
                <w:b w:val="false"/>
                <w:bCs w:val="false"/>
                <w:i w:val="false"/>
                <w:i w:val="false"/>
                <w:iCs w:val="false"/>
                <w:strike w:val="false"/>
                <w:dstrike w:val="false"/>
                <w:outline w:val="false"/>
                <w:shadow w:val="false"/>
                <w:color w:val="000000"/>
                <w:sz w:val="21"/>
                <w:szCs w:val="21"/>
                <w:u w:val="none"/>
              </w:rPr>
            </w:pPr>
            <w:r>
              <w:rPr>
                <w:rFonts w:ascii="Liberation Sans" w:hAnsi="Liberation Sans"/>
                <w:b w:val="false"/>
                <w:bCs w:val="false"/>
                <w:i w:val="false"/>
                <w:iCs w:val="false"/>
                <w:strike w:val="false"/>
                <w:dstrike w:val="false"/>
                <w:outline w:val="false"/>
                <w:shadow w:val="false"/>
                <w:color w:val="000000"/>
                <w:sz w:val="21"/>
                <w:szCs w:val="21"/>
                <w:u w:val="none"/>
              </w:rPr>
              <w:t>It indicates the location where the analysis folder will be generated.</w:t>
            </w:r>
          </w:p>
        </w:tc>
      </w:tr>
      <w:tr>
        <w:trPr>
          <w:trHeight w:val="500" w:hRule="atLeast"/>
        </w:trPr>
        <w:tc>
          <w:tcPr>
            <w:tcW w:w="3237" w:type="dxa"/>
            <w:tcBorders/>
            <w:tcMar>
              <w:top w:w="0" w:type="dxa"/>
              <w:left w:w="0" w:type="dxa"/>
              <w:bottom w:w="0" w:type="dxa"/>
              <w:right w:w="0" w:type="dxa"/>
            </w:tcMar>
            <w:vAlign w:val="center"/>
          </w:tcPr>
          <w:p>
            <w:pPr>
              <w:pStyle w:val="Contenidodelatabla"/>
              <w:jc w:val="center"/>
              <w:rPr/>
            </w:pPr>
            <w:r>
              <w:rPr>
                <w:rStyle w:val="Muydestacado"/>
                <w:i w:val="false"/>
                <w:iCs w:val="false"/>
                <w:strike w:val="false"/>
                <w:dstrike w:val="false"/>
                <w:outline w:val="false"/>
                <w:shadow w:val="false"/>
                <w:color w:val="000000"/>
                <w:sz w:val="24"/>
                <w:szCs w:val="24"/>
                <w:u w:val="none"/>
              </w:rPr>
              <w:t>microalgae</w:t>
            </w:r>
          </w:p>
        </w:tc>
        <w:tc>
          <w:tcPr>
            <w:tcW w:w="6400" w:type="dxa"/>
            <w:tcBorders/>
            <w:tcMar>
              <w:top w:w="0" w:type="dxa"/>
              <w:left w:w="0" w:type="dxa"/>
              <w:bottom w:w="0" w:type="dxa"/>
              <w:right w:w="0" w:type="dxa"/>
            </w:tcMar>
            <w:vAlign w:val="center"/>
          </w:tcPr>
          <w:p>
            <w:pPr>
              <w:pStyle w:val="Contenidodelatabla"/>
              <w:jc w:val="left"/>
              <w:rPr>
                <w:rFonts w:ascii="Liberation Sans" w:hAnsi="Liberation Sans"/>
                <w:b w:val="false"/>
                <w:b w:val="false"/>
                <w:bCs w:val="false"/>
                <w:i w:val="false"/>
                <w:i w:val="false"/>
                <w:iCs w:val="false"/>
                <w:strike w:val="false"/>
                <w:dstrike w:val="false"/>
                <w:outline w:val="false"/>
                <w:shadow w:val="false"/>
                <w:color w:val="000000"/>
                <w:sz w:val="21"/>
                <w:szCs w:val="21"/>
                <w:u w:val="none"/>
              </w:rPr>
            </w:pPr>
            <w:r>
              <w:rPr>
                <w:rFonts w:ascii="Liberation Sans" w:hAnsi="Liberation Sans"/>
                <w:b w:val="false"/>
                <w:bCs w:val="false"/>
                <w:i w:val="false"/>
                <w:iCs w:val="false"/>
                <w:strike w:val="false"/>
                <w:dstrike w:val="false"/>
                <w:outline w:val="false"/>
                <w:shadow w:val="false"/>
                <w:color w:val="000000"/>
                <w:sz w:val="21"/>
                <w:szCs w:val="21"/>
                <w:u w:val="none"/>
              </w:rPr>
              <w:t>Name of the microalgae of interest.</w:t>
            </w:r>
          </w:p>
        </w:tc>
      </w:tr>
      <w:tr>
        <w:trPr>
          <w:trHeight w:val="575" w:hRule="atLeast"/>
        </w:trPr>
        <w:tc>
          <w:tcPr>
            <w:tcW w:w="3237" w:type="dxa"/>
            <w:tcBorders/>
            <w:tcMar>
              <w:top w:w="0" w:type="dxa"/>
              <w:left w:w="0" w:type="dxa"/>
              <w:bottom w:w="0" w:type="dxa"/>
              <w:right w:w="0" w:type="dxa"/>
            </w:tcMar>
            <w:vAlign w:val="center"/>
          </w:tcPr>
          <w:p>
            <w:pPr>
              <w:pStyle w:val="Contenidodelatabla"/>
              <w:jc w:val="center"/>
              <w:rPr/>
            </w:pPr>
            <w:r>
              <w:rPr>
                <w:rStyle w:val="Muydestacado"/>
                <w:i w:val="false"/>
                <w:iCs w:val="false"/>
                <w:strike w:val="false"/>
                <w:dstrike w:val="false"/>
                <w:outline w:val="false"/>
                <w:shadow w:val="false"/>
                <w:color w:val="000000"/>
                <w:sz w:val="24"/>
                <w:szCs w:val="24"/>
                <w:u w:val="none"/>
              </w:rPr>
              <w:t>main_folder</w:t>
            </w:r>
          </w:p>
        </w:tc>
        <w:tc>
          <w:tcPr>
            <w:tcW w:w="6400" w:type="dxa"/>
            <w:tcBorders/>
            <w:tcMar>
              <w:top w:w="0" w:type="dxa"/>
              <w:left w:w="0" w:type="dxa"/>
              <w:bottom w:w="0" w:type="dxa"/>
              <w:right w:w="0" w:type="dxa"/>
            </w:tcMar>
            <w:vAlign w:val="center"/>
          </w:tcPr>
          <w:p>
            <w:pPr>
              <w:pStyle w:val="Contenidodelatabla"/>
              <w:jc w:val="left"/>
              <w:rPr>
                <w:rFonts w:ascii="Liberation Sans" w:hAnsi="Liberation Sans"/>
                <w:b w:val="false"/>
                <w:b w:val="false"/>
                <w:bCs w:val="false"/>
                <w:i w:val="false"/>
                <w:i w:val="false"/>
                <w:iCs w:val="false"/>
                <w:strike w:val="false"/>
                <w:dstrike w:val="false"/>
                <w:outline w:val="false"/>
                <w:shadow w:val="false"/>
                <w:color w:val="000000"/>
                <w:sz w:val="21"/>
                <w:szCs w:val="21"/>
                <w:u w:val="none"/>
              </w:rPr>
            </w:pPr>
            <w:r>
              <w:rPr>
                <w:rFonts w:ascii="Liberation Sans" w:hAnsi="Liberation Sans"/>
                <w:b w:val="false"/>
                <w:bCs w:val="false"/>
                <w:i w:val="false"/>
                <w:iCs w:val="false"/>
                <w:strike w:val="false"/>
                <w:dstrike w:val="false"/>
                <w:outline w:val="false"/>
                <w:shadow w:val="false"/>
                <w:color w:val="000000"/>
                <w:sz w:val="21"/>
                <w:szCs w:val="21"/>
                <w:u w:val="none"/>
              </w:rPr>
              <w:t>Name of the folder that will be created at the working directory to contain the outputs from the analysis.</w:t>
            </w:r>
          </w:p>
        </w:tc>
      </w:tr>
      <w:tr>
        <w:trPr>
          <w:trHeight w:val="400" w:hRule="atLeast"/>
        </w:trPr>
        <w:tc>
          <w:tcPr>
            <w:tcW w:w="3237" w:type="dxa"/>
            <w:tcBorders/>
            <w:tcMar>
              <w:top w:w="0" w:type="dxa"/>
              <w:left w:w="0" w:type="dxa"/>
              <w:bottom w:w="0" w:type="dxa"/>
              <w:right w:w="0" w:type="dxa"/>
            </w:tcMar>
            <w:vAlign w:val="center"/>
          </w:tcPr>
          <w:p>
            <w:pPr>
              <w:pStyle w:val="Contenidodelatabla"/>
              <w:jc w:val="center"/>
              <w:rPr/>
            </w:pPr>
            <w:r>
              <w:rPr>
                <w:rStyle w:val="Muydestacado"/>
                <w:i w:val="false"/>
                <w:iCs w:val="false"/>
                <w:strike w:val="false"/>
                <w:dstrike w:val="false"/>
                <w:outline w:val="false"/>
                <w:shadow w:val="false"/>
                <w:color w:val="000000"/>
                <w:sz w:val="24"/>
                <w:szCs w:val="24"/>
                <w:u w:val="none"/>
              </w:rPr>
              <w:t>number_of_replicates</w:t>
            </w:r>
          </w:p>
        </w:tc>
        <w:tc>
          <w:tcPr>
            <w:tcW w:w="6400" w:type="dxa"/>
            <w:tcBorders/>
            <w:tcMar>
              <w:top w:w="0" w:type="dxa"/>
              <w:left w:w="0" w:type="dxa"/>
              <w:bottom w:w="0" w:type="dxa"/>
              <w:right w:w="0" w:type="dxa"/>
            </w:tcMar>
            <w:vAlign w:val="center"/>
          </w:tcPr>
          <w:p>
            <w:pPr>
              <w:pStyle w:val="Contenidodelatabla"/>
              <w:jc w:val="left"/>
              <w:rPr>
                <w:rFonts w:ascii="Liberation Sans" w:hAnsi="Liberation Sans"/>
                <w:b w:val="false"/>
                <w:b w:val="false"/>
                <w:bCs w:val="false"/>
                <w:i w:val="false"/>
                <w:i w:val="false"/>
                <w:iCs w:val="false"/>
                <w:strike w:val="false"/>
                <w:dstrike w:val="false"/>
                <w:outline w:val="false"/>
                <w:shadow w:val="false"/>
                <w:color w:val="000000"/>
                <w:sz w:val="21"/>
                <w:szCs w:val="21"/>
                <w:u w:val="none"/>
              </w:rPr>
            </w:pPr>
            <w:r>
              <w:rPr>
                <w:rFonts w:ascii="Liberation Sans" w:hAnsi="Liberation Sans"/>
                <w:b w:val="false"/>
                <w:bCs w:val="false"/>
                <w:i w:val="false"/>
                <w:iCs w:val="false"/>
                <w:strike w:val="false"/>
                <w:dstrike w:val="false"/>
                <w:outline w:val="false"/>
                <w:shadow w:val="false"/>
                <w:color w:val="000000"/>
                <w:sz w:val="21"/>
                <w:szCs w:val="21"/>
                <w:u w:val="none"/>
              </w:rPr>
              <w:t>Total number of samples to be analyzed.</w:t>
            </w:r>
          </w:p>
        </w:tc>
      </w:tr>
      <w:tr>
        <w:trPr>
          <w:trHeight w:val="675" w:hRule="atLeast"/>
        </w:trPr>
        <w:tc>
          <w:tcPr>
            <w:tcW w:w="3237" w:type="dxa"/>
            <w:tcBorders/>
            <w:tcMar>
              <w:top w:w="0" w:type="dxa"/>
              <w:left w:w="0" w:type="dxa"/>
              <w:bottom w:w="0" w:type="dxa"/>
              <w:right w:w="0" w:type="dxa"/>
            </w:tcMar>
            <w:vAlign w:val="center"/>
          </w:tcPr>
          <w:p>
            <w:pPr>
              <w:pStyle w:val="Contenidodelatabla"/>
              <w:jc w:val="center"/>
              <w:rPr/>
            </w:pPr>
            <w:r>
              <w:rPr>
                <w:rStyle w:val="Muydestacado"/>
                <w:i w:val="false"/>
                <w:iCs w:val="false"/>
                <w:strike w:val="false"/>
                <w:dstrike w:val="false"/>
                <w:outline w:val="false"/>
                <w:shadow w:val="false"/>
                <w:color w:val="000000"/>
                <w:sz w:val="24"/>
                <w:szCs w:val="24"/>
                <w:u w:val="none"/>
              </w:rPr>
              <w:t>included_control</w:t>
            </w:r>
          </w:p>
        </w:tc>
        <w:tc>
          <w:tcPr>
            <w:tcW w:w="6400" w:type="dxa"/>
            <w:tcBorders/>
            <w:tcMar>
              <w:top w:w="0" w:type="dxa"/>
              <w:left w:w="0" w:type="dxa"/>
              <w:bottom w:w="0" w:type="dxa"/>
              <w:right w:w="0" w:type="dxa"/>
            </w:tcMar>
            <w:vAlign w:val="center"/>
          </w:tcPr>
          <w:p>
            <w:pPr>
              <w:pStyle w:val="Contenidodelatabla"/>
              <w:jc w:val="left"/>
              <w:rPr/>
            </w:pPr>
            <w:r>
              <w:rPr>
                <w:rFonts w:ascii="Liberation Sans" w:hAnsi="Liberation Sans"/>
                <w:b w:val="false"/>
                <w:bCs w:val="false"/>
                <w:i w:val="false"/>
                <w:iCs w:val="false"/>
                <w:strike w:val="false"/>
                <w:dstrike w:val="false"/>
                <w:outline w:val="false"/>
                <w:shadow w:val="false"/>
                <w:color w:val="000000"/>
                <w:sz w:val="21"/>
                <w:szCs w:val="21"/>
                <w:u w:val="none"/>
              </w:rPr>
              <w:t xml:space="preserve">It can receive </w:t>
            </w:r>
            <w:r>
              <w:rPr>
                <w:rFonts w:ascii="Liberation Sans" w:hAnsi="Liberation Sans"/>
                <w:b w:val="false"/>
                <w:bCs w:val="false"/>
                <w:i/>
                <w:iCs/>
                <w:strike w:val="false"/>
                <w:dstrike w:val="false"/>
                <w:outline w:val="false"/>
                <w:shadow w:val="false"/>
                <w:color w:val="000000"/>
                <w:sz w:val="21"/>
                <w:szCs w:val="21"/>
                <w:u w:val="none"/>
              </w:rPr>
              <w:t>yes</w:t>
            </w:r>
            <w:r>
              <w:rPr>
                <w:rFonts w:ascii="Liberation Sans" w:hAnsi="Liberation Sans"/>
                <w:b w:val="false"/>
                <w:bCs w:val="false"/>
                <w:i w:val="false"/>
                <w:iCs w:val="false"/>
                <w:strike w:val="false"/>
                <w:dstrike w:val="false"/>
                <w:outline w:val="false"/>
                <w:shadow w:val="false"/>
                <w:color w:val="000000"/>
                <w:sz w:val="21"/>
                <w:szCs w:val="21"/>
                <w:u w:val="none"/>
              </w:rPr>
              <w:t xml:space="preserve"> if your experimental design includes a control condition such as input, mock or similar. Use </w:t>
            </w:r>
            <w:r>
              <w:rPr>
                <w:rFonts w:ascii="Liberation Sans" w:hAnsi="Liberation Sans"/>
                <w:b w:val="false"/>
                <w:bCs w:val="false"/>
                <w:i/>
                <w:iCs/>
                <w:strike w:val="false"/>
                <w:dstrike w:val="false"/>
                <w:outline w:val="false"/>
                <w:shadow w:val="false"/>
                <w:color w:val="000000"/>
                <w:sz w:val="21"/>
                <w:szCs w:val="21"/>
                <w:u w:val="none"/>
              </w:rPr>
              <w:t xml:space="preserve">no </w:t>
            </w:r>
            <w:r>
              <w:rPr>
                <w:rFonts w:ascii="Liberation Sans" w:hAnsi="Liberation Sans"/>
                <w:b w:val="false"/>
                <w:bCs w:val="false"/>
                <w:i w:val="false"/>
                <w:iCs w:val="false"/>
                <w:strike w:val="false"/>
                <w:dstrike w:val="false"/>
                <w:outline w:val="false"/>
                <w:shadow w:val="false"/>
                <w:color w:val="000000"/>
                <w:sz w:val="21"/>
                <w:szCs w:val="21"/>
                <w:u w:val="none"/>
              </w:rPr>
              <w:t>in negative cases</w:t>
            </w:r>
            <w:r>
              <w:rPr>
                <w:rFonts w:ascii="Liberation Sans" w:hAnsi="Liberation Sans"/>
                <w:b w:val="false"/>
                <w:bCs w:val="false"/>
                <w:i/>
                <w:iCs/>
                <w:strike w:val="false"/>
                <w:dstrike w:val="false"/>
                <w:outline w:val="false"/>
                <w:shadow w:val="false"/>
                <w:color w:val="000000"/>
                <w:sz w:val="21"/>
                <w:szCs w:val="21"/>
                <w:u w:val="none"/>
              </w:rPr>
              <w:t>.</w:t>
            </w:r>
          </w:p>
        </w:tc>
      </w:tr>
      <w:tr>
        <w:trPr>
          <w:trHeight w:val="1013" w:hRule="atLeast"/>
        </w:trPr>
        <w:tc>
          <w:tcPr>
            <w:tcW w:w="3237" w:type="dxa"/>
            <w:tcBorders/>
            <w:tcMar>
              <w:top w:w="0" w:type="dxa"/>
              <w:left w:w="0" w:type="dxa"/>
              <w:bottom w:w="0" w:type="dxa"/>
              <w:right w:w="0" w:type="dxa"/>
            </w:tcMar>
            <w:vAlign w:val="center"/>
          </w:tcPr>
          <w:p>
            <w:pPr>
              <w:pStyle w:val="Contenidodelatabla"/>
              <w:jc w:val="center"/>
              <w:rPr/>
            </w:pPr>
            <w:r>
              <w:rPr>
                <w:rStyle w:val="Muydestacado"/>
                <w:i w:val="false"/>
                <w:iCs w:val="false"/>
                <w:strike w:val="false"/>
                <w:dstrike w:val="false"/>
                <w:outline w:val="false"/>
                <w:shadow w:val="false"/>
                <w:color w:val="000000"/>
                <w:sz w:val="24"/>
                <w:szCs w:val="24"/>
                <w:u w:val="none"/>
              </w:rPr>
              <w:t>mode</w:t>
            </w:r>
          </w:p>
        </w:tc>
        <w:tc>
          <w:tcPr>
            <w:tcW w:w="6400" w:type="dxa"/>
            <w:tcBorders/>
            <w:tcMar>
              <w:top w:w="0" w:type="dxa"/>
              <w:left w:w="0" w:type="dxa"/>
              <w:bottom w:w="0" w:type="dxa"/>
              <w:right w:w="0" w:type="dxa"/>
            </w:tcMar>
            <w:vAlign w:val="center"/>
          </w:tcPr>
          <w:p>
            <w:pPr>
              <w:pStyle w:val="Contenidodelatabla"/>
              <w:jc w:val="left"/>
              <w:rPr/>
            </w:pPr>
            <w:r>
              <w:rPr>
                <w:rFonts w:ascii="Liberation Sans" w:hAnsi="Liberation Sans"/>
                <w:b w:val="false"/>
                <w:bCs w:val="false"/>
                <w:i w:val="false"/>
                <w:iCs w:val="false"/>
                <w:strike w:val="false"/>
                <w:dstrike w:val="false"/>
                <w:outline w:val="false"/>
                <w:shadow w:val="false"/>
                <w:color w:val="000000"/>
                <w:sz w:val="21"/>
                <w:szCs w:val="21"/>
                <w:u w:val="none"/>
              </w:rPr>
              <w:t xml:space="preserve">Use the values </w:t>
            </w:r>
            <w:r>
              <w:rPr>
                <w:rFonts w:ascii="Liberation Sans" w:hAnsi="Liberation Sans"/>
                <w:b w:val="false"/>
                <w:bCs w:val="false"/>
                <w:i/>
                <w:iCs/>
                <w:strike w:val="false"/>
                <w:dstrike w:val="false"/>
                <w:outline w:val="false"/>
                <w:shadow w:val="false"/>
                <w:color w:val="000000"/>
                <w:sz w:val="21"/>
                <w:szCs w:val="21"/>
                <w:u w:val="none"/>
              </w:rPr>
              <w:t>transcription_factor</w:t>
            </w:r>
            <w:r>
              <w:rPr>
                <w:rFonts w:ascii="Liberation Sans" w:hAnsi="Liberation Sans"/>
                <w:b w:val="false"/>
                <w:bCs w:val="false"/>
                <w:i w:val="false"/>
                <w:iCs w:val="false"/>
                <w:strike w:val="false"/>
                <w:dstrike w:val="false"/>
                <w:outline w:val="false"/>
                <w:shadow w:val="false"/>
                <w:color w:val="000000"/>
                <w:sz w:val="21"/>
                <w:szCs w:val="21"/>
                <w:u w:val="none"/>
              </w:rPr>
              <w:t xml:space="preserve"> or </w:t>
            </w:r>
            <w:r>
              <w:rPr>
                <w:rFonts w:ascii="Liberation Sans" w:hAnsi="Liberation Sans"/>
                <w:b w:val="false"/>
                <w:bCs w:val="false"/>
                <w:i/>
                <w:iCs/>
                <w:strike w:val="false"/>
                <w:dstrike w:val="false"/>
                <w:outline w:val="false"/>
                <w:shadow w:val="false"/>
                <w:color w:val="000000"/>
                <w:sz w:val="21"/>
                <w:szCs w:val="21"/>
                <w:u w:val="none"/>
              </w:rPr>
              <w:t>histone_modification</w:t>
            </w:r>
            <w:r>
              <w:rPr>
                <w:rFonts w:ascii="Liberation Sans" w:hAnsi="Liberation Sans"/>
                <w:b w:val="false"/>
                <w:bCs w:val="false"/>
                <w:i w:val="false"/>
                <w:iCs w:val="false"/>
                <w:strike w:val="false"/>
                <w:dstrike w:val="false"/>
                <w:outline w:val="false"/>
                <w:shadow w:val="false"/>
                <w:color w:val="000000"/>
                <w:sz w:val="21"/>
                <w:szCs w:val="21"/>
                <w:u w:val="none"/>
              </w:rPr>
              <w:t xml:space="preserve"> to specify if your ChIP-seq data was generated for a transcription factor or a histone modification study.</w:t>
            </w:r>
          </w:p>
        </w:tc>
      </w:tr>
      <w:tr>
        <w:trPr>
          <w:trHeight w:val="737" w:hRule="atLeast"/>
        </w:trPr>
        <w:tc>
          <w:tcPr>
            <w:tcW w:w="3237" w:type="dxa"/>
            <w:tcBorders/>
            <w:tcMar>
              <w:top w:w="0" w:type="dxa"/>
              <w:left w:w="0" w:type="dxa"/>
              <w:bottom w:w="0" w:type="dxa"/>
              <w:right w:w="0" w:type="dxa"/>
            </w:tcMar>
            <w:vAlign w:val="center"/>
          </w:tcPr>
          <w:p>
            <w:pPr>
              <w:pStyle w:val="Contenidodelatabla"/>
              <w:jc w:val="center"/>
              <w:rPr/>
            </w:pPr>
            <w:r>
              <w:rPr>
                <w:rStyle w:val="Muydestacado"/>
                <w:i w:val="false"/>
                <w:iCs w:val="false"/>
                <w:strike w:val="false"/>
                <w:dstrike w:val="false"/>
                <w:outline w:val="false"/>
                <w:shadow w:val="false"/>
                <w:color w:val="000000"/>
                <w:sz w:val="24"/>
                <w:szCs w:val="24"/>
                <w:u w:val="none"/>
              </w:rPr>
              <w:t>transcription_factor</w:t>
            </w:r>
          </w:p>
        </w:tc>
        <w:tc>
          <w:tcPr>
            <w:tcW w:w="6400" w:type="dxa"/>
            <w:tcBorders/>
            <w:tcMar>
              <w:top w:w="0" w:type="dxa"/>
              <w:left w:w="0" w:type="dxa"/>
              <w:bottom w:w="0" w:type="dxa"/>
              <w:right w:w="0" w:type="dxa"/>
            </w:tcMar>
            <w:vAlign w:val="center"/>
          </w:tcPr>
          <w:p>
            <w:pPr>
              <w:pStyle w:val="Contenidodelatabla"/>
              <w:jc w:val="left"/>
              <w:rPr/>
            </w:pPr>
            <w:r>
              <w:rPr>
                <w:rFonts w:ascii="Liberation Sans" w:hAnsi="Liberation Sans"/>
                <w:b w:val="false"/>
                <w:bCs w:val="false"/>
                <w:i w:val="false"/>
                <w:iCs w:val="false"/>
                <w:strike w:val="false"/>
                <w:dstrike w:val="false"/>
                <w:outline w:val="false"/>
                <w:shadow w:val="false"/>
                <w:color w:val="000000"/>
                <w:sz w:val="21"/>
                <w:szCs w:val="21"/>
                <w:u w:val="none"/>
              </w:rPr>
              <w:t>When</w:t>
            </w:r>
            <w:r>
              <w:rPr>
                <w:rFonts w:ascii="Liberation Sans" w:hAnsi="Liberation Sans"/>
                <w:b w:val="false"/>
                <w:bCs w:val="false"/>
                <w:i/>
                <w:iCs/>
                <w:strike w:val="false"/>
                <w:dstrike w:val="false"/>
                <w:outline w:val="false"/>
                <w:shadow w:val="false"/>
                <w:color w:val="000000"/>
                <w:sz w:val="21"/>
                <w:szCs w:val="21"/>
                <w:u w:val="none"/>
              </w:rPr>
              <w:t xml:space="preserve"> mode: transcription_factor</w:t>
            </w:r>
            <w:r>
              <w:rPr>
                <w:rFonts w:ascii="Liberation Sans" w:hAnsi="Liberation Sans"/>
                <w:b w:val="false"/>
                <w:bCs w:val="false"/>
                <w:i w:val="false"/>
                <w:iCs w:val="false"/>
                <w:strike w:val="false"/>
                <w:dstrike w:val="false"/>
                <w:outline w:val="false"/>
                <w:shadow w:val="false"/>
                <w:color w:val="000000"/>
                <w:sz w:val="21"/>
                <w:szCs w:val="21"/>
                <w:u w:val="none"/>
              </w:rPr>
              <w:t xml:space="preserve"> this parameter specifies the name of the chosen transcription factor.</w:t>
            </w:r>
          </w:p>
        </w:tc>
      </w:tr>
      <w:tr>
        <w:trPr>
          <w:trHeight w:val="737" w:hRule="atLeast"/>
        </w:trPr>
        <w:tc>
          <w:tcPr>
            <w:tcW w:w="3237" w:type="dxa"/>
            <w:tcBorders/>
            <w:tcMar>
              <w:top w:w="0" w:type="dxa"/>
              <w:left w:w="0" w:type="dxa"/>
              <w:bottom w:w="0" w:type="dxa"/>
              <w:right w:w="0" w:type="dxa"/>
            </w:tcMar>
            <w:vAlign w:val="center"/>
          </w:tcPr>
          <w:p>
            <w:pPr>
              <w:pStyle w:val="Contenidodelatabla"/>
              <w:jc w:val="center"/>
              <w:rPr/>
            </w:pPr>
            <w:r>
              <w:rPr>
                <w:rStyle w:val="Muydestacado"/>
                <w:i w:val="false"/>
                <w:iCs w:val="false"/>
                <w:strike w:val="false"/>
                <w:dstrike w:val="false"/>
                <w:outline w:val="false"/>
                <w:shadow w:val="false"/>
                <w:color w:val="000000"/>
                <w:sz w:val="24"/>
                <w:szCs w:val="24"/>
                <w:u w:val="none"/>
              </w:rPr>
              <w:t>histone_modification</w:t>
            </w:r>
          </w:p>
        </w:tc>
        <w:tc>
          <w:tcPr>
            <w:tcW w:w="6400" w:type="dxa"/>
            <w:tcBorders/>
            <w:tcMar>
              <w:top w:w="0" w:type="dxa"/>
              <w:left w:w="0" w:type="dxa"/>
              <w:bottom w:w="0" w:type="dxa"/>
              <w:right w:w="0" w:type="dxa"/>
            </w:tcMar>
            <w:vAlign w:val="center"/>
          </w:tcPr>
          <w:p>
            <w:pPr>
              <w:pStyle w:val="Contenidodelatabla"/>
              <w:jc w:val="left"/>
              <w:rPr/>
            </w:pPr>
            <w:r>
              <w:rPr>
                <w:rFonts w:ascii="Liberation Sans" w:hAnsi="Liberation Sans"/>
                <w:b w:val="false"/>
                <w:bCs w:val="false"/>
                <w:i w:val="false"/>
                <w:iCs w:val="false"/>
                <w:strike w:val="false"/>
                <w:dstrike w:val="false"/>
                <w:outline w:val="false"/>
                <w:shadow w:val="false"/>
                <w:color w:val="000000"/>
                <w:sz w:val="21"/>
                <w:szCs w:val="21"/>
                <w:u w:val="none"/>
              </w:rPr>
              <w:t xml:space="preserve">When </w:t>
            </w:r>
            <w:r>
              <w:rPr>
                <w:rFonts w:ascii="Liberation Sans" w:hAnsi="Liberation Sans"/>
                <w:b w:val="false"/>
                <w:bCs w:val="false"/>
                <w:i/>
                <w:iCs/>
                <w:strike w:val="false"/>
                <w:dstrike w:val="false"/>
                <w:outline w:val="false"/>
                <w:shadow w:val="false"/>
                <w:color w:val="000000"/>
                <w:sz w:val="21"/>
                <w:szCs w:val="21"/>
                <w:u w:val="none"/>
              </w:rPr>
              <w:t>mode: histone_modification</w:t>
            </w:r>
            <w:r>
              <w:rPr>
                <w:rFonts w:ascii="Liberation Sans" w:hAnsi="Liberation Sans"/>
                <w:b w:val="false"/>
                <w:bCs w:val="false"/>
                <w:i w:val="false"/>
                <w:iCs w:val="false"/>
                <w:strike w:val="false"/>
                <w:dstrike w:val="false"/>
                <w:outline w:val="false"/>
                <w:shadow w:val="false"/>
                <w:color w:val="000000"/>
                <w:sz w:val="21"/>
                <w:szCs w:val="21"/>
                <w:u w:val="none"/>
              </w:rPr>
              <w:t xml:space="preserve"> this parameter specifies the name of the chosen histone modification.</w:t>
            </w:r>
          </w:p>
        </w:tc>
      </w:tr>
      <w:tr>
        <w:trPr>
          <w:trHeight w:val="1251" w:hRule="atLeast"/>
        </w:trPr>
        <w:tc>
          <w:tcPr>
            <w:tcW w:w="3237" w:type="dxa"/>
            <w:tcBorders/>
            <w:tcMar>
              <w:top w:w="0" w:type="dxa"/>
              <w:left w:w="0" w:type="dxa"/>
              <w:bottom w:w="0" w:type="dxa"/>
              <w:right w:w="0" w:type="dxa"/>
            </w:tcMar>
            <w:vAlign w:val="center"/>
          </w:tcPr>
          <w:p>
            <w:pPr>
              <w:pStyle w:val="Contenidodelatabla"/>
              <w:jc w:val="center"/>
              <w:rPr/>
            </w:pPr>
            <w:r>
              <w:rPr>
                <w:rStyle w:val="Muydestacado"/>
                <w:i w:val="false"/>
                <w:iCs w:val="false"/>
                <w:strike w:val="false"/>
                <w:dstrike w:val="false"/>
                <w:outline w:val="false"/>
                <w:shadow w:val="false"/>
                <w:color w:val="000000"/>
                <w:sz w:val="24"/>
                <w:szCs w:val="24"/>
                <w:u w:val="none"/>
              </w:rPr>
              <w:t>loc_chip_replicate_N</w:t>
            </w:r>
          </w:p>
          <w:p>
            <w:pPr>
              <w:pStyle w:val="Contenidodelatabla"/>
              <w:jc w:val="center"/>
              <w:rPr/>
            </w:pPr>
            <w:r>
              <w:rPr>
                <w:rStyle w:val="Muydestacado"/>
                <w:i w:val="false"/>
                <w:iCs w:val="false"/>
                <w:strike w:val="false"/>
                <w:dstrike w:val="false"/>
                <w:outline w:val="false"/>
                <w:shadow w:val="false"/>
                <w:color w:val="000000"/>
                <w:sz w:val="24"/>
                <w:szCs w:val="24"/>
                <w:u w:val="none"/>
              </w:rPr>
              <w:t>loc_control_replicate_N</w:t>
            </w:r>
          </w:p>
        </w:tc>
        <w:tc>
          <w:tcPr>
            <w:tcW w:w="6400" w:type="dxa"/>
            <w:tcBorders/>
            <w:tcMar>
              <w:top w:w="0" w:type="dxa"/>
              <w:left w:w="0" w:type="dxa"/>
              <w:bottom w:w="0" w:type="dxa"/>
              <w:right w:w="0" w:type="dxa"/>
            </w:tcMar>
            <w:vAlign w:val="center"/>
          </w:tcPr>
          <w:p>
            <w:pPr>
              <w:pStyle w:val="Contenidodelatabla"/>
              <w:jc w:val="left"/>
              <w:rPr/>
            </w:pPr>
            <w:r>
              <w:rPr>
                <w:rFonts w:ascii="Liberation Sans" w:hAnsi="Liberation Sans"/>
                <w:b w:val="false"/>
                <w:bCs w:val="false"/>
                <w:i w:val="false"/>
                <w:iCs w:val="false"/>
                <w:strike w:val="false"/>
                <w:dstrike w:val="false"/>
                <w:outline w:val="false"/>
                <w:shadow w:val="false"/>
                <w:color w:val="000000"/>
                <w:sz w:val="21"/>
                <w:szCs w:val="21"/>
                <w:u w:val="none"/>
              </w:rPr>
              <w:t xml:space="preserve">When </w:t>
            </w:r>
            <w:r>
              <w:rPr>
                <w:rFonts w:ascii="Liberation Sans" w:hAnsi="Liberation Sans"/>
                <w:b w:val="false"/>
                <w:bCs w:val="false"/>
                <w:i/>
                <w:iCs/>
                <w:strike w:val="false"/>
                <w:dstrike w:val="false"/>
                <w:outline w:val="false"/>
                <w:shadow w:val="false"/>
                <w:color w:val="000000"/>
                <w:sz w:val="21"/>
                <w:szCs w:val="21"/>
                <w:u w:val="none"/>
              </w:rPr>
              <w:t>paired_end: FALSE</w:t>
            </w:r>
            <w:r>
              <w:rPr>
                <w:rFonts w:ascii="Liberation Sans" w:hAnsi="Liberation Sans"/>
                <w:b w:val="false"/>
                <w:bCs w:val="false"/>
                <w:i w:val="false"/>
                <w:iCs w:val="false"/>
                <w:strike w:val="false"/>
                <w:dstrike w:val="false"/>
                <w:outline w:val="false"/>
                <w:shadow w:val="false"/>
                <w:color w:val="000000"/>
                <w:sz w:val="21"/>
                <w:szCs w:val="21"/>
                <w:u w:val="none"/>
              </w:rPr>
              <w:t xml:space="preserve"> and </w:t>
            </w:r>
            <w:r>
              <w:rPr>
                <w:rFonts w:ascii="Liberation Sans" w:hAnsi="Liberation Sans"/>
                <w:b w:val="false"/>
                <w:bCs w:val="false"/>
                <w:i/>
                <w:iCs/>
                <w:strike w:val="false"/>
                <w:dstrike w:val="false"/>
                <w:outline w:val="false"/>
                <w:shadow w:val="false"/>
                <w:color w:val="000000"/>
                <w:sz w:val="21"/>
                <w:szCs w:val="21"/>
                <w:u w:val="none"/>
              </w:rPr>
              <w:t>data_source: FILES</w:t>
            </w:r>
            <w:r>
              <w:rPr>
                <w:rFonts w:ascii="Liberation Sans" w:hAnsi="Liberation Sans"/>
                <w:b w:val="false"/>
                <w:bCs w:val="false"/>
                <w:i w:val="false"/>
                <w:iCs w:val="false"/>
                <w:strike w:val="false"/>
                <w:dstrike w:val="false"/>
                <w:outline w:val="false"/>
                <w:shadow w:val="false"/>
                <w:color w:val="000000"/>
                <w:sz w:val="21"/>
                <w:szCs w:val="21"/>
                <w:u w:val="none"/>
              </w:rPr>
              <w:t xml:space="preserve">, this parameter indicates the path and file name of ChIP sample and, in case of </w:t>
            </w:r>
            <w:r>
              <w:rPr>
                <w:rFonts w:ascii="Liberation Sans" w:hAnsi="Liberation Sans"/>
                <w:b w:val="false"/>
                <w:bCs w:val="false"/>
                <w:i/>
                <w:iCs/>
                <w:strike w:val="false"/>
                <w:dstrike w:val="false"/>
                <w:outline w:val="false"/>
                <w:shadow w:val="false"/>
                <w:color w:val="000000"/>
                <w:sz w:val="21"/>
                <w:szCs w:val="21"/>
                <w:u w:val="none"/>
              </w:rPr>
              <w:t>included_control: yes</w:t>
            </w:r>
            <w:r>
              <w:rPr>
                <w:rFonts w:ascii="Liberation Sans" w:hAnsi="Liberation Sans"/>
                <w:b w:val="false"/>
                <w:bCs w:val="false"/>
                <w:i w:val="false"/>
                <w:iCs w:val="false"/>
                <w:strike w:val="false"/>
                <w:dstrike w:val="false"/>
                <w:outline w:val="false"/>
                <w:shadow w:val="false"/>
                <w:color w:val="000000"/>
                <w:sz w:val="21"/>
                <w:szCs w:val="21"/>
                <w:u w:val="none"/>
              </w:rPr>
              <w:t xml:space="preserve">, the control sample. N will take values from 1 to </w:t>
            </w:r>
            <w:r>
              <w:rPr>
                <w:rFonts w:ascii="Liberation Sans" w:hAnsi="Liberation Sans"/>
                <w:b w:val="false"/>
                <w:bCs w:val="false"/>
                <w:i/>
                <w:iCs/>
                <w:strike w:val="false"/>
                <w:dstrike w:val="false"/>
                <w:outline w:val="false"/>
                <w:shadow w:val="false"/>
                <w:color w:val="000000"/>
                <w:sz w:val="21"/>
                <w:szCs w:val="21"/>
                <w:u w:val="none"/>
              </w:rPr>
              <w:t>number_of_replicates</w:t>
            </w:r>
            <w:r>
              <w:rPr>
                <w:rFonts w:ascii="Liberation Sans" w:hAnsi="Liberation Sans"/>
                <w:b w:val="false"/>
                <w:bCs w:val="false"/>
                <w:i w:val="false"/>
                <w:iCs w:val="false"/>
                <w:strike w:val="false"/>
                <w:dstrike w:val="false"/>
                <w:outline w:val="false"/>
                <w:shadow w:val="false"/>
                <w:color w:val="000000"/>
                <w:sz w:val="21"/>
                <w:szCs w:val="21"/>
                <w:u w:val="none"/>
              </w:rPr>
              <w:t xml:space="preserve">. </w:t>
            </w:r>
          </w:p>
        </w:tc>
      </w:tr>
      <w:tr>
        <w:trPr>
          <w:trHeight w:val="963" w:hRule="atLeast"/>
        </w:trPr>
        <w:tc>
          <w:tcPr>
            <w:tcW w:w="3237" w:type="dxa"/>
            <w:tcBorders/>
            <w:vAlign w:val="center"/>
          </w:tcPr>
          <w:p>
            <w:pPr>
              <w:pStyle w:val="Contenidodelatabla"/>
              <w:jc w:val="center"/>
              <w:rPr/>
            </w:pPr>
            <w:r>
              <w:rPr>
                <w:rStyle w:val="Muydestacado"/>
                <w:i w:val="false"/>
                <w:iCs w:val="false"/>
                <w:strike w:val="false"/>
                <w:dstrike w:val="false"/>
                <w:outline w:val="false"/>
                <w:shadow w:val="false"/>
                <w:color w:val="000000"/>
                <w:sz w:val="24"/>
                <w:szCs w:val="24"/>
                <w:u w:val="none"/>
              </w:rPr>
              <w:t>chip_replicate_N</w:t>
            </w:r>
          </w:p>
          <w:p>
            <w:pPr>
              <w:pStyle w:val="Contenidodelatabla"/>
              <w:jc w:val="center"/>
              <w:rPr/>
            </w:pPr>
            <w:r>
              <w:rPr>
                <w:rStyle w:val="Muydestacado"/>
                <w:i w:val="false"/>
                <w:iCs w:val="false"/>
                <w:strike w:val="false"/>
                <w:dstrike w:val="false"/>
                <w:outline w:val="false"/>
                <w:shadow w:val="false"/>
                <w:color w:val="000000"/>
                <w:sz w:val="24"/>
                <w:szCs w:val="24"/>
                <w:u w:val="none"/>
              </w:rPr>
              <w:t>control_replicate_N</w:t>
            </w:r>
          </w:p>
        </w:tc>
        <w:tc>
          <w:tcPr>
            <w:tcW w:w="6400" w:type="dxa"/>
            <w:tcBorders/>
            <w:tcMar>
              <w:top w:w="0" w:type="dxa"/>
              <w:left w:w="0" w:type="dxa"/>
              <w:bottom w:w="0" w:type="dxa"/>
              <w:right w:w="0" w:type="dxa"/>
            </w:tcMar>
            <w:vAlign w:val="center"/>
          </w:tcPr>
          <w:p>
            <w:pPr>
              <w:pStyle w:val="Contenidodelatabla"/>
              <w:jc w:val="left"/>
              <w:rPr/>
            </w:pPr>
            <w:r>
              <w:rPr>
                <w:rFonts w:ascii="Liberation Sans" w:hAnsi="Liberation Sans"/>
                <w:b w:val="false"/>
                <w:bCs w:val="false"/>
                <w:i w:val="false"/>
                <w:iCs w:val="false"/>
                <w:strike w:val="false"/>
                <w:dstrike w:val="false"/>
                <w:outline w:val="false"/>
                <w:shadow w:val="false"/>
                <w:color w:val="000000"/>
                <w:sz w:val="21"/>
                <w:szCs w:val="21"/>
                <w:u w:val="none"/>
              </w:rPr>
              <w:t xml:space="preserve">When  </w:t>
            </w:r>
            <w:r>
              <w:rPr>
                <w:rFonts w:ascii="Liberation Sans" w:hAnsi="Liberation Sans"/>
                <w:b w:val="false"/>
                <w:bCs w:val="false"/>
                <w:i/>
                <w:iCs/>
                <w:strike w:val="false"/>
                <w:dstrike w:val="false"/>
                <w:outline w:val="false"/>
                <w:shadow w:val="false"/>
                <w:color w:val="000000"/>
                <w:sz w:val="21"/>
                <w:szCs w:val="21"/>
                <w:u w:val="none"/>
              </w:rPr>
              <w:t xml:space="preserve">data_source: DB, </w:t>
            </w:r>
            <w:r>
              <w:rPr>
                <w:rFonts w:ascii="Liberation Sans" w:hAnsi="Liberation Sans"/>
                <w:b w:val="false"/>
                <w:bCs w:val="false"/>
                <w:i w:val="false"/>
                <w:iCs w:val="false"/>
                <w:strike w:val="false"/>
                <w:dstrike w:val="false"/>
                <w:outline w:val="false"/>
                <w:shadow w:val="false"/>
                <w:color w:val="000000"/>
                <w:sz w:val="21"/>
                <w:szCs w:val="21"/>
                <w:u w:val="none"/>
              </w:rPr>
              <w:t xml:space="preserve">this parameter specifies accession number of ChIP sample in GEO. In case of </w:t>
            </w:r>
            <w:r>
              <w:rPr>
                <w:rFonts w:ascii="Liberation Sans" w:hAnsi="Liberation Sans"/>
                <w:b w:val="false"/>
                <w:bCs w:val="false"/>
                <w:i/>
                <w:iCs/>
                <w:strike w:val="false"/>
                <w:dstrike w:val="false"/>
                <w:outline w:val="false"/>
                <w:shadow w:val="false"/>
                <w:color w:val="000000"/>
                <w:sz w:val="21"/>
                <w:szCs w:val="21"/>
                <w:u w:val="none"/>
              </w:rPr>
              <w:t xml:space="preserve">included_control: yes, </w:t>
            </w:r>
            <w:r>
              <w:rPr>
                <w:rFonts w:ascii="Liberation Sans" w:hAnsi="Liberation Sans"/>
                <w:b w:val="false"/>
                <w:bCs w:val="false"/>
                <w:i w:val="false"/>
                <w:iCs w:val="false"/>
                <w:strike w:val="false"/>
                <w:dstrike w:val="false"/>
                <w:outline w:val="false"/>
                <w:shadow w:val="false"/>
                <w:color w:val="000000"/>
                <w:sz w:val="21"/>
                <w:szCs w:val="21"/>
                <w:u w:val="none"/>
              </w:rPr>
              <w:t>control_replicate_N will specify the one for control sample in GEO.</w:t>
            </w:r>
          </w:p>
        </w:tc>
      </w:tr>
      <w:tr>
        <w:trPr>
          <w:trHeight w:val="1599" w:hRule="atLeast"/>
        </w:trPr>
        <w:tc>
          <w:tcPr>
            <w:tcW w:w="3237" w:type="dxa"/>
            <w:tcBorders>
              <w:bottom w:val="single" w:sz="6" w:space="0" w:color="000000"/>
            </w:tcBorders>
            <w:vAlign w:val="center"/>
          </w:tcPr>
          <w:p>
            <w:pPr>
              <w:pStyle w:val="Contenidodelatabla"/>
              <w:jc w:val="center"/>
              <w:rPr/>
            </w:pPr>
            <w:r>
              <w:rPr>
                <w:rStyle w:val="Muydestacado"/>
                <w:i w:val="false"/>
                <w:iCs w:val="false"/>
                <w:strike w:val="false"/>
                <w:dstrike w:val="false"/>
                <w:outline w:val="false"/>
                <w:shadow w:val="false"/>
                <w:color w:val="000000"/>
                <w:sz w:val="24"/>
                <w:szCs w:val="24"/>
                <w:u w:val="none"/>
              </w:rPr>
              <w:t>loc_chip_replicate_left_N loc_chip_replicate_right_N loc_control_replicate_left_N loc_control_replicate_right_N</w:t>
            </w:r>
          </w:p>
        </w:tc>
        <w:tc>
          <w:tcPr>
            <w:tcW w:w="6400" w:type="dxa"/>
            <w:tcBorders>
              <w:bottom w:val="single" w:sz="6" w:space="0" w:color="000000"/>
            </w:tcBorders>
            <w:tcMar>
              <w:top w:w="0" w:type="dxa"/>
              <w:left w:w="0" w:type="dxa"/>
              <w:bottom w:w="0" w:type="dxa"/>
              <w:right w:w="0" w:type="dxa"/>
            </w:tcMar>
            <w:vAlign w:val="center"/>
          </w:tcPr>
          <w:p>
            <w:pPr>
              <w:pStyle w:val="Contenidodelatabla"/>
              <w:jc w:val="left"/>
              <w:rPr/>
            </w:pPr>
            <w:r>
              <w:rPr>
                <w:rFonts w:ascii="Liberation Sans" w:hAnsi="Liberation Sans"/>
                <w:b w:val="false"/>
                <w:bCs w:val="false"/>
                <w:i w:val="false"/>
                <w:iCs w:val="false"/>
                <w:strike w:val="false"/>
                <w:dstrike w:val="false"/>
                <w:outline w:val="false"/>
                <w:shadow w:val="false"/>
                <w:color w:val="000000"/>
                <w:sz w:val="21"/>
                <w:szCs w:val="21"/>
                <w:u w:val="none"/>
              </w:rPr>
              <w:t xml:space="preserve">When  </w:t>
            </w:r>
            <w:r>
              <w:rPr>
                <w:rFonts w:ascii="Liberation Sans" w:hAnsi="Liberation Sans"/>
                <w:b w:val="false"/>
                <w:bCs w:val="false"/>
                <w:i/>
                <w:iCs/>
                <w:strike w:val="false"/>
                <w:dstrike w:val="false"/>
                <w:outline w:val="false"/>
                <w:shadow w:val="false"/>
                <w:color w:val="000000"/>
                <w:sz w:val="21"/>
                <w:szCs w:val="21"/>
                <w:u w:val="none"/>
              </w:rPr>
              <w:t xml:space="preserve">paired_end: TRUE </w:t>
            </w:r>
            <w:r>
              <w:rPr>
                <w:rFonts w:ascii="Liberation Sans" w:hAnsi="Liberation Sans"/>
                <w:b w:val="false"/>
                <w:bCs w:val="false"/>
                <w:i w:val="false"/>
                <w:iCs w:val="false"/>
                <w:strike w:val="false"/>
                <w:dstrike w:val="false"/>
                <w:outline w:val="false"/>
                <w:shadow w:val="false"/>
                <w:color w:val="000000"/>
                <w:sz w:val="21"/>
                <w:szCs w:val="21"/>
                <w:u w:val="none"/>
              </w:rPr>
              <w:t xml:space="preserve">and </w:t>
            </w:r>
            <w:r>
              <w:rPr>
                <w:rFonts w:ascii="Liberation Sans" w:hAnsi="Liberation Sans"/>
                <w:b w:val="false"/>
                <w:bCs w:val="false"/>
                <w:i/>
                <w:iCs/>
                <w:strike w:val="false"/>
                <w:dstrike w:val="false"/>
                <w:outline w:val="false"/>
                <w:shadow w:val="false"/>
                <w:color w:val="000000"/>
                <w:sz w:val="21"/>
                <w:szCs w:val="21"/>
                <w:u w:val="none"/>
              </w:rPr>
              <w:t xml:space="preserve">data_source: FILES, </w:t>
            </w:r>
            <w:r>
              <w:rPr>
                <w:rFonts w:ascii="Liberation Sans" w:hAnsi="Liberation Sans"/>
                <w:b w:val="false"/>
                <w:bCs w:val="false"/>
                <w:i w:val="false"/>
                <w:iCs w:val="false"/>
                <w:strike w:val="false"/>
                <w:dstrike w:val="false"/>
                <w:outline w:val="false"/>
                <w:shadow w:val="false"/>
                <w:color w:val="000000"/>
                <w:sz w:val="21"/>
                <w:szCs w:val="21"/>
                <w:u w:val="none"/>
              </w:rPr>
              <w:t xml:space="preserve">this parameter indicates the path and file name of the ChIP samples containing the left and right reads, respectively. If </w:t>
            </w:r>
            <w:r>
              <w:rPr>
                <w:rFonts w:ascii="Liberation Sans" w:hAnsi="Liberation Sans"/>
                <w:b w:val="false"/>
                <w:bCs w:val="false"/>
                <w:i/>
                <w:iCs/>
                <w:strike w:val="false"/>
                <w:dstrike w:val="false"/>
                <w:outline w:val="false"/>
                <w:shadow w:val="false"/>
                <w:color w:val="000000"/>
                <w:sz w:val="21"/>
                <w:szCs w:val="21"/>
                <w:u w:val="none"/>
              </w:rPr>
              <w:t xml:space="preserve">included_control: yes, </w:t>
            </w:r>
            <w:r>
              <w:rPr>
                <w:rFonts w:ascii="Liberation Sans" w:hAnsi="Liberation Sans"/>
                <w:b w:val="false"/>
                <w:bCs w:val="false"/>
                <w:i w:val="false"/>
                <w:iCs w:val="false"/>
                <w:strike w:val="false"/>
                <w:dstrike w:val="false"/>
                <w:outline w:val="false"/>
                <w:shadow w:val="false"/>
                <w:color w:val="000000"/>
                <w:sz w:val="21"/>
                <w:szCs w:val="21"/>
                <w:u w:val="none"/>
              </w:rPr>
              <w:t>they also indicate this information for control samples.</w:t>
            </w:r>
          </w:p>
        </w:tc>
      </w:tr>
    </w:tbl>
    <w:p>
      <w:pPr>
        <w:pStyle w:val="Cuerpodetexto"/>
        <w:rPr/>
      </w:pPr>
      <w:r>
        <w:rPr/>
      </w:r>
    </w:p>
    <w:p>
      <w:pPr>
        <w:pStyle w:val="Cuerpodetexto"/>
        <w:rPr/>
      </w:pPr>
      <w:r>
        <w:rPr/>
        <w:t xml:space="preserve">The first step in our workflow loads the parameters file and generates the working directory including one folder where the samples are downloaded or copied, another one where the results are generated and a third one, called “logs”. In this last folder, several text files are generated containing messages written by the different processes in the pipeline that are useful to keep track of the important events. More interestingly, a different type of text file, called blackboard, is created and the computational processes in our workflow are given read and write permissions for it. Files functioning as blackboards are used for indirect communication between the computational processes in the parallel pipeline in order to synchronize them. In the next step, the pipeline forks into two different modes to process either RNA-seq or ChIP-seq data. </w:t>
      </w:r>
    </w:p>
    <w:p>
      <w:pPr>
        <w:pStyle w:val="Cuerpodetexto"/>
        <w:rPr/>
      </w:pPr>
      <w:r>
        <w:rPr/>
        <w:t xml:space="preserve">The fork of our pipeline dedicated to RNA-seq analysis is represented in Fig. 13. Depending on the raw data source, the first step consists of either downloading and extracting the corresponding fastq files from a database or copying them to the specified working directory. Next, a quality control of these raw data is performed and short reads are mapped to the reference genome using HISAT2 or kallisto. When HISAT2 is used, this step generates BAM (Binary Alignment Maps) files that contain the mapped reads. The following steps take this mapping as input and perform transcripts assembly and expression quantification using STRINGTIE </w:t>
      </w:r>
      <w:r>
        <w:rPr>
          <w:position w:val="0"/>
          <w:sz w:val="24"/>
          <w:sz w:val="24"/>
          <w:vertAlign w:val="baseline"/>
        </w:rPr>
        <w:t>(Pertea et al., 2015, 2016)</w:t>
      </w:r>
      <w:r>
        <w:rPr/>
        <w:t xml:space="preserve">⁠. In this step, GTF files with the assembled transcripts and CTAB files (chemical table files) with the expression quantification values are generated for all samples. However, when kallisto is used, transcripts are mapped and quantified in the same step, so a </w:t>
      </w:r>
      <w:del w:id="286" w:author="Unknown Author" w:date="2023-02-15T09:51:06Z">
        <w:r>
          <w:rPr/>
          <w:delText xml:space="preserve"> </w:delText>
        </w:r>
      </w:del>
      <w:r>
        <w:rPr/>
        <w:t xml:space="preserve">TSV (tabular separated values) file containing the result of the quantification is generated </w:t>
      </w:r>
      <w:r>
        <w:rPr>
          <w:position w:val="0"/>
          <w:sz w:val="24"/>
          <w:sz w:val="24"/>
          <w:vertAlign w:val="baseline"/>
        </w:rPr>
        <w:t>(Bray et al., 2016)</w:t>
      </w:r>
      <w:r>
        <w:rPr/>
        <w:t>⁠. These processing steps are carried out in parallel, simultaneously for each sample, being synchronized using a blackboard file. These parallel processes write on the blackboard when a goal is reached (for example, BAM files are generated) in order to keep track of their progress. When all parallel processes reach the</w:t>
      </w:r>
      <w:ins w:id="287" w:author="Unknown Author" w:date="2023-02-15T09:51:29Z">
        <w:r>
          <w:rPr/>
          <w:t>ir</w:t>
        </w:r>
      </w:ins>
      <w:r>
        <w:rPr/>
        <w:t xml:space="preserve"> goals, the following sequential steps of the pipeline are executed. They consist of a differential expression analysis carried out using the Bioconductor R packages Ballgown </w:t>
      </w:r>
      <w:r>
        <w:rPr>
          <w:position w:val="0"/>
          <w:sz w:val="24"/>
          <w:sz w:val="24"/>
          <w:vertAlign w:val="baseline"/>
        </w:rPr>
        <w:t>(Frazee et al., 2015; Pertea et al., 2016)</w:t>
      </w:r>
      <w:r>
        <w:rPr/>
        <w:t xml:space="preserve">⁠ and Limma </w:t>
      </w:r>
      <w:r>
        <w:rPr>
          <w:position w:val="0"/>
          <w:sz w:val="24"/>
          <w:sz w:val="24"/>
          <w:vertAlign w:val="baseline"/>
        </w:rPr>
        <w:t>(Ritchie et al., 2015)</w:t>
      </w:r>
      <w:r>
        <w:rPr/>
        <w:t xml:space="preserve">⁠. Specifically, DEGs are selected using the statistics based on a moderated t-student. Finally, a differentially expression gene report is generated, containing text files with activated and repressed genes, principal component analysis visualization, and several informative graphs, such as scatter plots, volcano plots, box-plots and bar-plots. </w:t>
      </w:r>
    </w:p>
    <w:p>
      <w:pPr>
        <w:pStyle w:val="Cuerpodetexto"/>
        <w:rPr/>
      </w:pPr>
      <w:r>
        <w:rPr/>
      </w:r>
    </w:p>
    <w:p>
      <w:pPr>
        <w:pStyle w:val="Normal"/>
        <w:spacing w:lineRule="auto" w:line="360"/>
        <w:jc w:val="both"/>
        <w:rPr>
          <w:rFonts w:ascii="Liberation Sans" w:hAnsi="Liberation Sans"/>
        </w:rPr>
      </w:pPr>
      <w:r>
        <w:rPr>
          <w:rFonts w:ascii="Liberation Sans" w:hAnsi="Liberation Sans"/>
        </w:rP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3305" cy="5426075"/>
                <wp:effectExtent l="0" t="0" r="0" b="0"/>
                <wp:wrapSquare wrapText="largest"/>
                <wp:docPr id="30" name="Marco7"/>
                <a:graphic xmlns:a="http://schemas.openxmlformats.org/drawingml/2006/main">
                  <a:graphicData uri="http://schemas.microsoft.com/office/word/2010/wordprocessingShape">
                    <wps:wsp>
                      <wps:cNvSpPr/>
                      <wps:spPr>
                        <a:xfrm>
                          <a:off x="0" y="0"/>
                          <a:ext cx="6122520" cy="542556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color w:val="000000"/>
                                <w:sz w:val="20"/>
                              </w:rPr>
                              <w:t xml:space="preserve">Figure 13: </w:t>
                            </w:r>
                            <w:r>
                              <w:rPr>
                                <w:b/>
                                <w:bCs/>
                                <w:color w:val="000000"/>
                                <w:sz w:val="20"/>
                              </w:rPr>
                              <w:t xml:space="preserve">Workflow of the automatic pipeline for the analysis of RNA-seq data in MARACAS. </w:t>
                            </w:r>
                            <w:r>
                              <w:rPr>
                                <w:color w:val="000000"/>
                                <w:sz w:val="20"/>
                              </w:rPr>
                              <w:t>The maracas-rna-seq pipeline receives as input a parameter file as described in Table 4. After data acquisition in fastq format, sequence quality analysis is performed using fastqc. Read mapping and gene expression quantification is then performed using HISAT2 and stringtie or kallisto depending on the user choice. A synchronization point ensuring the completion of all samples processing to quantify gene expression is necessary before identifying DEGs using the R packages ballgown and limma. Gene expression estimates measured as raw count, FPKM (Fragments per Kilobase of exon and Million of mapped reads) or TPM (Transcripts per Million) are stored in TSV files. Reports in html and pdf format are generated with details on sequence quality analysis, mapping process and normalization. Graphics for exploratory analysis such as principal components, box-plots, scatter-plots, volcano-plots and bar-plots of individual genes are also included. These reports include links to download gene expression estimates as well as lists of activated and repressed DEGs. The outputs of this pipeline are compatible with the input formats for ALGAEFUN in order to facilitate further functional enrichment analysis and visualization.</w:t>
                            </w:r>
                          </w:p>
                        </w:txbxContent>
                      </wps:txbx>
                      <wps:bodyPr lIns="0" rIns="0" tIns="0" bIns="0">
                        <a:noAutofit/>
                      </wps:bodyPr>
                    </wps:wsp>
                  </a:graphicData>
                </a:graphic>
              </wp:anchor>
            </w:drawing>
          </mc:Choice>
          <mc:Fallback>
            <w:pict>
              <v:rect id="shape_0" ID="Marco7" stroked="f" style="position:absolute;margin-left:-0.1pt;margin-top:0.05pt;width:482.05pt;height:427.15pt;mso-position-horizontal:center">
                <w10:wrap type="square"/>
                <v:fill o:detectmouseclick="t" on="false"/>
                <v:stroke color="#3465a4" joinstyle="round" endcap="flat"/>
                <v:textbox>
                  <w:txbxContent>
                    <w:p>
                      <w:pPr>
                        <w:pStyle w:val="Contenidodelmarco"/>
                        <w:overflowPunct w:val="true"/>
                        <w:spacing w:before="120" w:after="120"/>
                        <w:rPr/>
                      </w:pPr>
                      <w:r>
                        <w:rPr>
                          <w:color w:val="000000"/>
                          <w:sz w:val="20"/>
                        </w:rPr>
                        <w:t xml:space="preserve">Figure 13: </w:t>
                      </w:r>
                      <w:r>
                        <w:rPr>
                          <w:b/>
                          <w:bCs/>
                          <w:color w:val="000000"/>
                          <w:sz w:val="20"/>
                        </w:rPr>
                        <w:t xml:space="preserve">Workflow of the automatic pipeline for the analysis of RNA-seq data in MARACAS. </w:t>
                      </w:r>
                      <w:r>
                        <w:rPr>
                          <w:color w:val="000000"/>
                          <w:sz w:val="20"/>
                        </w:rPr>
                        <w:t>The maracas-rna-seq pipeline receives as input a parameter file as described in Table 4. After data acquisition in fastq format, sequence quality analysis is performed using fastqc. Read mapping and gene expression quantification is then performed using HISAT2 and stringtie or kallisto depending on the user choice. A synchronization point ensuring the completion of all samples processing to quantify gene expression is necessary before identifying DEGs using the R packages ballgown and limma. Gene expression estimates measured as raw count, FPKM (Fragments per Kilobase of exon and Million of mapped reads) or TPM (Transcripts per Million) are stored in TSV files. Reports in html and pdf format are generated with details on sequence quality analysis, mapping process and normalization. Graphics for exploratory analysis such as principal components, box-plots, scatter-plots, volcano-plots and bar-plots of individual genes are also included. These reports include links to download gene expression estimates as well as lists of activated and repressed DEGs. The outputs of this pipeline are compatible with the input formats for ALGAEFUN in order to facilitate further functional enrichment analysis and visualization.</w:t>
                      </w:r>
                    </w:p>
                  </w:txbxContent>
                </v:textbox>
              </v:rect>
            </w:pict>
          </mc:Fallback>
        </mc:AlternateContent>
      </w:r>
    </w:p>
    <w:p>
      <w:pPr>
        <w:pStyle w:val="Cuerpodetexto"/>
        <w:rPr/>
      </w:pPr>
      <w:r>
        <w:rPr/>
        <w:t xml:space="preserve">The second fork of our pipeline dedicated to ChIP-seq analysis (Fig. 14) shares with the above RNA-seq fork the first steps consisting of downloading or copying the fastq raw files for the ChIP samples (data corresponding to the chromatin immunoprecipitation condition) and control samples into the generated working directory and performing a quality control. Specifically, in this part of the workflow, short read mapping to the reference genome is executed using bowtie2 </w:t>
      </w:r>
      <w:r>
        <w:rPr>
          <w:position w:val="0"/>
          <w:sz w:val="24"/>
          <w:sz w:val="24"/>
          <w:vertAlign w:val="baseline"/>
        </w:rPr>
        <w:t>(Langmead &amp; Salzberg, 2012)</w:t>
      </w:r>
      <w:r>
        <w:rPr/>
        <w:t xml:space="preserve">⁠ and the synchronization point requires that BAM files for every ChIP and control sample is generated. This synchronization point is also achieved using a blackboard. After synchronization, the last step takes as input all mappings in BAM format and performs peak calling using the software tool macs2 </w:t>
      </w:r>
      <w:r>
        <w:rPr>
          <w:position w:val="0"/>
          <w:sz w:val="24"/>
          <w:sz w:val="24"/>
          <w:vertAlign w:val="baseline"/>
        </w:rPr>
        <w:t>(Gaspar, 2018)</w:t>
      </w:r>
      <w:r>
        <w:rPr/>
        <w:t>⁠. This final step consists of the identification of genomic loci or regions significantly enriched with mapped reads, indicating the genomic occupation of the transcription factor or histone modification of interest. The output files of this pipeline consists of a BED (Browser Extensible Data) file, collecting the genomic loci or regions identified during the analysis, and a BW (BigWIG) file, containing the number of mapped reads or signal in each position of the genome.</w:t>
      </w:r>
    </w:p>
    <w:p>
      <w:pPr>
        <w:pStyle w:val="Normal"/>
        <w:spacing w:lineRule="auto" w:line="360"/>
        <w:jc w:val="both"/>
        <w:rPr>
          <w:rFonts w:ascii="Liberation Sans" w:hAnsi="Liberation Sans"/>
        </w:rPr>
      </w:pPr>
      <w:r>
        <w:rPr>
          <w:rFonts w:ascii="Liberation Sans" w:hAnsi="Liberation Sans"/>
        </w:rP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3305" cy="5304790"/>
                <wp:effectExtent l="0" t="0" r="0" b="0"/>
                <wp:wrapSquare wrapText="largest"/>
                <wp:docPr id="32" name="Marco8"/>
                <a:graphic xmlns:a="http://schemas.openxmlformats.org/drawingml/2006/main">
                  <a:graphicData uri="http://schemas.microsoft.com/office/word/2010/wordprocessingShape">
                    <wps:wsp>
                      <wps:cNvSpPr/>
                      <wps:spPr>
                        <a:xfrm>
                          <a:off x="0" y="0"/>
                          <a:ext cx="6122520" cy="530424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color w:val="000000"/>
                                <w:sz w:val="20"/>
                              </w:rPr>
                              <w:t xml:space="preserve">Figure 14: </w:t>
                            </w:r>
                            <w:r>
                              <w:rPr>
                                <w:b/>
                                <w:bCs/>
                                <w:color w:val="000000"/>
                                <w:sz w:val="20"/>
                              </w:rPr>
                              <w:t>Workflow of the automatic pipeline for the analysis of ChIP-seq data in MARACAS.</w:t>
                            </w:r>
                            <w:r>
                              <w:rPr>
                                <w:color w:val="000000"/>
                                <w:sz w:val="20"/>
                              </w:rPr>
                              <w:t xml:space="preserve"> The maracas-chip-seq pipeline receives as input a parameter file as described in Table 5. After data acquisition in fastq format, sequence quality analysis is performed using fastqc. Read mapping to the reference genome is performed using bowtie2 and is stored in BAM format. A synchronization point ensuring the end of all replicates processing is necessary before carrying out peak calling with macs2. Reports in html and pdf format are generated with details on sequence quality analysis and mapping process. These reports include links to download the identified peaks in BED format and the genome wide mapping signal in bigwig format. These outputs are compatible with the input formats for ALGAEFUN in order to facilitate further annotation and visualization of the identified genomic loci significantly bound or occupied by the transcription factor or histone modification of interest.</w:t>
                            </w:r>
                          </w:p>
                        </w:txbxContent>
                      </wps:txbx>
                      <wps:bodyPr lIns="0" rIns="0" tIns="0" bIns="0">
                        <a:noAutofit/>
                      </wps:bodyPr>
                    </wps:wsp>
                  </a:graphicData>
                </a:graphic>
              </wp:anchor>
            </w:drawing>
          </mc:Choice>
          <mc:Fallback>
            <w:pict>
              <v:rect id="shape_0" ID="Marco8" stroked="f" style="position:absolute;margin-left:-0.1pt;margin-top:0.05pt;width:482.05pt;height:417.6pt;mso-position-horizontal:center">
                <w10:wrap type="square"/>
                <v:fill o:detectmouseclick="t" on="false"/>
                <v:stroke color="#3465a4" joinstyle="round" endcap="flat"/>
                <v:textbox>
                  <w:txbxContent>
                    <w:p>
                      <w:pPr>
                        <w:pStyle w:val="Contenidodelmarco"/>
                        <w:overflowPunct w:val="true"/>
                        <w:spacing w:before="120" w:after="120"/>
                        <w:rPr/>
                      </w:pPr>
                      <w:r>
                        <w:rPr>
                          <w:color w:val="000000"/>
                          <w:sz w:val="20"/>
                        </w:rPr>
                        <w:t xml:space="preserve">Figure 14: </w:t>
                      </w:r>
                      <w:r>
                        <w:rPr>
                          <w:b/>
                          <w:bCs/>
                          <w:color w:val="000000"/>
                          <w:sz w:val="20"/>
                        </w:rPr>
                        <w:t>Workflow of the automatic pipeline for the analysis of ChIP-seq data in MARACAS.</w:t>
                      </w:r>
                      <w:r>
                        <w:rPr>
                          <w:color w:val="000000"/>
                          <w:sz w:val="20"/>
                        </w:rPr>
                        <w:t xml:space="preserve"> The maracas-chip-seq pipeline receives as input a parameter file as described in Table 5. After data acquisition in fastq format, sequence quality analysis is performed using fastqc. Read mapping to the reference genome is performed using bowtie2 and is stored in BAM format. A synchronization point ensuring the end of all replicates processing is necessary before carrying out peak calling with macs2. Reports in html and pdf format are generated with details on sequence quality analysis and mapping process. These reports include links to download the identified peaks in BED format and the genome wide mapping signal in bigwig format. These outputs are compatible with the input formats for ALGAEFUN in order to facilitate further annotation and visualization of the identified genomic loci significantly bound or occupied by the transcription factor or histone modification of interest.</w:t>
                      </w:r>
                    </w:p>
                  </w:txbxContent>
                </v:textbox>
              </v:rect>
            </w:pict>
          </mc:Fallback>
        </mc:AlternateContent>
      </w:r>
    </w:p>
    <w:p>
      <w:pPr>
        <w:pStyle w:val="Ttulo4"/>
        <w:numPr>
          <w:ilvl w:val="3"/>
          <w:numId w:val="3"/>
        </w:numPr>
        <w:spacing w:before="0" w:after="119"/>
        <w:rPr/>
      </w:pPr>
      <w:r>
        <w:rPr/>
      </w:r>
    </w:p>
    <w:p>
      <w:pPr>
        <w:pStyle w:val="Cuerpodetexto"/>
        <w:spacing w:before="0" w:after="119"/>
        <w:rPr/>
      </w:pPr>
      <w:r>
        <w:rPr/>
      </w:r>
    </w:p>
    <w:p>
      <w:pPr>
        <w:pStyle w:val="Ttulo4"/>
        <w:numPr>
          <w:ilvl w:val="3"/>
          <w:numId w:val="3"/>
        </w:numPr>
        <w:spacing w:before="0" w:after="119"/>
        <w:rPr/>
      </w:pPr>
      <w:bookmarkStart w:id="63" w:name="__RefHeading___Toc7562_2649729411"/>
      <w:bookmarkEnd w:id="63"/>
      <w:r>
        <w:rPr/>
        <w:t>ALGAEFUN implementation: functional annotation analysis.</w:t>
      </w:r>
    </w:p>
    <w:p>
      <w:pPr>
        <w:pStyle w:val="Cuerpodetexto"/>
        <w:rPr/>
      </w:pPr>
      <w:r>
        <w:rPr/>
        <w:t xml:space="preserve">The generated output from MARACAS, either sets of genes or genomic loci, can be functionally annotated using the next software tool in the portal, ALGAEFUN. Although this tool can also be used to functionally annotate genes sets or genomic loci generated independently from other tools. </w:t>
      </w:r>
    </w:p>
    <w:p>
      <w:pPr>
        <w:pStyle w:val="Cuerpodetexto"/>
        <w:rPr/>
      </w:pPr>
      <w:r>
        <w:rPr/>
        <w:t>The user interface of ALGAEFUN is shown in Fig. 15 and Fig. 16. Two different modes of operation, depending on the kind of input data to be analyzed, are implemented in ALGAEFUN.</w:t>
      </w:r>
    </w:p>
    <w:p>
      <w:pPr>
        <w:pStyle w:val="Cuerpodetexto"/>
        <w:rPr/>
      </w:pPr>
      <w:r>
        <w:rPr/>
      </w:r>
    </w:p>
    <w:p>
      <w:pPr>
        <w:pStyle w:val="Cuerpodetexto"/>
        <w:rPr/>
      </w:pPr>
      <w:r>
        <w:rPr/>
      </w:r>
    </w:p>
    <w:p>
      <w:pPr>
        <w:pStyle w:val="Cuerpodetexto"/>
        <w:rPr/>
      </w:pPr>
      <w:r>
        <w:rPr/>
      </w:r>
    </w:p>
    <w:p>
      <w:pPr>
        <w:pStyle w:val="Cuerpodetexto"/>
        <w:rPr/>
      </w:pP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3305" cy="3430270"/>
                <wp:effectExtent l="0" t="0" r="0" b="0"/>
                <wp:wrapSquare wrapText="largest"/>
                <wp:docPr id="34" name="Marco10"/>
                <a:graphic xmlns:a="http://schemas.openxmlformats.org/drawingml/2006/main">
                  <a:graphicData uri="http://schemas.microsoft.com/office/word/2010/wordprocessingShape">
                    <wps:wsp>
                      <wps:cNvSpPr/>
                      <wps:spPr>
                        <a:xfrm>
                          <a:off x="0" y="0"/>
                          <a:ext cx="6122520" cy="342972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color w:val="000000"/>
                                <w:sz w:val="20"/>
                              </w:rPr>
                              <w:t xml:space="preserve">Figure </w:t>
                            </w:r>
                            <w:r>
                              <w:rPr>
                                <w:rFonts w:cs="Lohit Devanagari"/>
                                <w:i/>
                                <w:iCs/>
                                <w:color w:val="000000"/>
                                <w:sz w:val="24"/>
                                <w:szCs w:val="24"/>
                              </w:rPr>
                              <w:t>15</w:t>
                            </w:r>
                            <w:r>
                              <w:rPr>
                                <w:color w:val="000000"/>
                                <w:sz w:val="20"/>
                              </w:rPr>
                              <w:t xml:space="preserve">: </w:t>
                            </w:r>
                            <w:r>
                              <w:rPr>
                                <w:b/>
                                <w:bCs/>
                                <w:color w:val="000000"/>
                                <w:sz w:val="20"/>
                              </w:rPr>
                              <w:t>Microalgae Functional Annotation tool (ALGAEFUN) user interface for gene sets functional annotation.</w:t>
                            </w:r>
                            <w:r>
                              <w:rPr>
                                <w:color w:val="000000"/>
                                <w:sz w:val="20"/>
                              </w:rPr>
                              <w:t xml:space="preserve"> (1) Navigation bar for selecting the tool to use between the ones included in our web app; (2) Drop-down menu to select the microalgae of interest; (3) Sidebar panel to select parameters  for  GO  and/or  KEGG  pathway   enrichment;   (4)  Main  panel  to  input  set  of  genes  to analyze and select gene background. </w:t>
                            </w:r>
                          </w:p>
                        </w:txbxContent>
                      </wps:txbx>
                      <wps:bodyPr lIns="0" rIns="0" tIns="0" bIns="0">
                        <a:noAutofit/>
                      </wps:bodyPr>
                    </wps:wsp>
                  </a:graphicData>
                </a:graphic>
              </wp:anchor>
            </w:drawing>
          </mc:Choice>
          <mc:Fallback>
            <w:pict>
              <v:rect id="shape_0" ID="Marco10" stroked="f" style="position:absolute;margin-left:-0.1pt;margin-top:0.05pt;width:482.05pt;height:270pt;mso-position-horizontal:center">
                <w10:wrap type="square"/>
                <v:fill o:detectmouseclick="t" on="false"/>
                <v:stroke color="#3465a4" joinstyle="round" endcap="flat"/>
                <v:textbox>
                  <w:txbxContent>
                    <w:p>
                      <w:pPr>
                        <w:pStyle w:val="Contenidodelmarco"/>
                        <w:overflowPunct w:val="true"/>
                        <w:spacing w:before="120" w:after="120"/>
                        <w:rPr/>
                      </w:pPr>
                      <w:r>
                        <w:rPr>
                          <w:color w:val="000000"/>
                          <w:sz w:val="20"/>
                        </w:rPr>
                        <w:t xml:space="preserve">Figure </w:t>
                      </w:r>
                      <w:r>
                        <w:rPr>
                          <w:rFonts w:cs="Lohit Devanagari"/>
                          <w:i/>
                          <w:iCs/>
                          <w:color w:val="000000"/>
                          <w:sz w:val="24"/>
                          <w:szCs w:val="24"/>
                        </w:rPr>
                        <w:t>15</w:t>
                      </w:r>
                      <w:r>
                        <w:rPr>
                          <w:color w:val="000000"/>
                          <w:sz w:val="20"/>
                        </w:rPr>
                        <w:t xml:space="preserve">: </w:t>
                      </w:r>
                      <w:r>
                        <w:rPr>
                          <w:b/>
                          <w:bCs/>
                          <w:color w:val="000000"/>
                          <w:sz w:val="20"/>
                        </w:rPr>
                        <w:t>Microalgae Functional Annotation tool (ALGAEFUN) user interface for gene sets functional annotation.</w:t>
                      </w:r>
                      <w:r>
                        <w:rPr>
                          <w:color w:val="000000"/>
                          <w:sz w:val="20"/>
                        </w:rPr>
                        <w:t xml:space="preserve"> (1) Navigation bar for selecting the tool to use between the ones included in our web app; (2) Drop-down menu to select the microalgae of interest; (3) Sidebar panel to select parameters  for  GO  and/or  KEGG  pathway   enrichment;   (4)  Main  panel  to  input  set  of  genes  to analyze and select gene background. </w:t>
                      </w:r>
                    </w:p>
                  </w:txbxContent>
                </v:textbox>
              </v:rect>
            </w:pict>
          </mc:Fallback>
        </mc:AlternateContent>
      </w:r>
      <w:r>
        <w:rPr/>
        <w:t>In one of the modes, input data consists of sets of genes obtained, for instance, from an RNA-seq study. Here after selecting this analysis mode (Fig. 15-1), the user chooses the microalga</w:t>
      </w:r>
      <w:del w:id="288" w:author="Unknown Author" w:date="2023-02-15T10:40:16Z">
        <w:r>
          <w:rPr/>
          <w:delText>e</w:delText>
        </w:r>
      </w:del>
      <w:r>
        <w:rPr/>
        <w:t xml:space="preserve"> of interest (Fig. 15-2) and the analysis to carry out, a GO term and/or KEGG pathway enrichment analysis at the selected significance level (Fig. 15-3). The set of genes to study can be inputted through a text box or upload</w:t>
      </w:r>
      <w:ins w:id="289" w:author="Unknown Author" w:date="2023-02-15T10:40:35Z">
        <w:r>
          <w:rPr/>
          <w:t>ed from</w:t>
        </w:r>
      </w:ins>
      <w:del w:id="290" w:author="Unknown Author" w:date="2023-02-15T10:40:38Z">
        <w:r>
          <w:rPr/>
          <w:delText>ing</w:delText>
        </w:r>
      </w:del>
      <w:r>
        <w:rPr/>
        <w:t xml:space="preserve"> a file. Users can also choose </w:t>
      </w:r>
      <w:ins w:id="291" w:author="Unknown Author" w:date="2023-02-15T10:40:46Z">
        <w:r>
          <w:rPr/>
          <w:t xml:space="preserve">between </w:t>
        </w:r>
      </w:ins>
      <w:del w:id="292" w:author="Unknown Author" w:date="2023-02-15T10:40:49Z">
        <w:r>
          <w:rPr/>
          <w:delText xml:space="preserve">whether </w:delText>
        </w:r>
      </w:del>
      <w:r>
        <w:rPr/>
        <w:t>using their own background gene set or the entire microalga</w:t>
      </w:r>
      <w:del w:id="293" w:author="Unknown Author" w:date="2023-02-15T10:40:55Z">
        <w:r>
          <w:rPr/>
          <w:delText>e</w:delText>
        </w:r>
      </w:del>
      <w:r>
        <w:rPr/>
        <w:t xml:space="preserve"> genome (Fig. 15-4). In order to allow users to explore the functionalities of ALGAEFUN and to check the required gene id format, an example gene set for each microalga</w:t>
      </w:r>
      <w:del w:id="294" w:author="Unknown Author" w:date="2023-02-15T10:41:07Z">
        <w:r>
          <w:rPr/>
          <w:delText>e</w:delText>
        </w:r>
      </w:del>
      <w:r>
        <w:rPr/>
        <w:t xml:space="preserve"> </w:t>
      </w:r>
      <w:ins w:id="295" w:author="Unknown Author" w:date="2023-02-15T10:41:13Z">
        <w:r>
          <w:rPr/>
          <w:t>is</w:t>
        </w:r>
      </w:ins>
      <w:del w:id="296" w:author="Unknown Author" w:date="2023-02-15T10:41:14Z">
        <w:r>
          <w:rPr/>
          <w:delText>are</w:delText>
        </w:r>
      </w:del>
      <w:r>
        <w:rPr/>
        <w:t xml:space="preserve"> included. This example can be accessed and inputted in the corresponding text box by clicking on the example button (Fig. 15–4). These examples were generated during the testing of MARACAS using previously published RNA-seq data sets and analysis </w:t>
      </w:r>
      <w:del w:id="297" w:author="Unknown Author" w:date="2023-02-15T10:41:41Z">
        <w:r>
          <w:rPr>
            <w:color w:val="FF0000"/>
          </w:rPr>
          <w:delText>(los tengo q citar todos? No se ya ni cuales son algunos)</w:delText>
        </w:r>
      </w:del>
      <w:del w:id="298" w:author="Unknown Author" w:date="2023-02-15T10:41:41Z">
        <w:r>
          <w:rPr/>
          <w:delText xml:space="preserve"> </w:delText>
        </w:r>
      </w:del>
      <w:r>
        <w:rPr/>
        <w:t xml:space="preserve">and have in turn been used in the testing and validation of ALGAEFUN. The GO term and KEGG pathway enrichment analysis are carried out using the Bioconductor R package ClusterProfiler </w:t>
      </w:r>
      <w:r>
        <w:rPr>
          <w:position w:val="0"/>
          <w:sz w:val="24"/>
          <w:sz w:val="24"/>
          <w:vertAlign w:val="baseline"/>
        </w:rPr>
        <w:t>(Wu et al., 2021)</w:t>
      </w:r>
      <w:r>
        <w:rPr/>
        <w:t>⁠. This package implements statistical analysis and visualization of functional profiles for gene clusters or sets using the annotation packages developed for each microalga</w:t>
      </w:r>
      <w:del w:id="299" w:author="Unknown Author" w:date="2023-02-15T10:42:00Z">
        <w:r>
          <w:rPr/>
          <w:delText>e</w:delText>
        </w:r>
      </w:del>
      <w:r>
        <w:rPr/>
        <w:t xml:space="preserve">, integrating the systematic sources of functional annotation previously discussed. The outputs for the GO term and KEGG pathway enrichment analysis are presented in two different tabs. The first output in the GO enrichment tab consists of a table that summarizes the results from the GO enrichment analysis carried out over the input gene set. The user can find one row for each GO term and six columns that represent some relevant information about the enrichment. The first column shows the GO term identifier, followed by the second column were the user can find </w:t>
      </w:r>
      <w:ins w:id="300" w:author="Unknown Author" w:date="2023-02-15T10:42:32Z">
        <w:r>
          <w:rPr/>
          <w:t>its</w:t>
        </w:r>
      </w:ins>
      <w:del w:id="301" w:author="Unknown Author" w:date="2023-02-15T10:42:33Z">
        <w:r>
          <w:rPr/>
          <w:delText>a</w:delText>
        </w:r>
      </w:del>
      <w:r>
        <w:rPr/>
        <w:t xml:space="preserve"> description</w:t>
      </w:r>
      <w:del w:id="302" w:author="Unknown Author" w:date="2023-02-15T10:42:36Z">
        <w:r>
          <w:rPr/>
          <w:delText xml:space="preserve"> of it</w:delText>
        </w:r>
      </w:del>
      <w:r>
        <w:rPr/>
        <w:t xml:space="preserve">. Users can access more information about the GO term represented in a specific row by clicking on its identifier to be redirected to the web portal AmiGO </w:t>
      </w:r>
      <w:r>
        <w:rPr>
          <w:position w:val="0"/>
          <w:sz w:val="24"/>
          <w:sz w:val="24"/>
          <w:vertAlign w:val="baseline"/>
        </w:rPr>
        <w:t>(Carbon et al., 2009)</w:t>
      </w:r>
      <w:r>
        <w:rPr/>
        <w:t xml:space="preserve">⁠ where GO terms are described in detail. The third and fourth column represents the p-value and q-value, and the fifth one shows the enrichment value: E= (m/n) / (M/N). The value “m” is the number of genes from the inputted gene set annotated with the corresponding GO term whereas “M” is the number of genes from the background annotated with the mentioned GO term. In a similar way, “n” is the number of genes with annotation from the gene set whereas “N” is the number of genes with annotation from the gene background. Finally, the last column shows the genes from the input set of genes annotated with each GO term. The user can click </w:t>
      </w:r>
      <w:ins w:id="303" w:author="Unknown Author" w:date="2023-02-15T10:43:42Z">
        <w:r>
          <w:rPr/>
          <w:t xml:space="preserve">on </w:t>
        </w:r>
      </w:ins>
      <w:r>
        <w:rPr/>
        <w:t xml:space="preserve">them to get more information from the gene entry on the corresponding database from which </w:t>
      </w:r>
      <w:ins w:id="304" w:author="Unknown Author" w:date="2023-02-15T10:43:52Z">
        <w:r>
          <w:rPr/>
          <w:t xml:space="preserve">the </w:t>
        </w:r>
      </w:ins>
      <w:r>
        <w:rPr/>
        <w:t>annotation was retrieved for the specific microalga</w:t>
      </w:r>
      <w:del w:id="305" w:author="Unknown Author" w:date="2023-02-15T10:43:55Z">
        <w:r>
          <w:rPr/>
          <w:delText>e</w:delText>
        </w:r>
      </w:del>
      <w:r>
        <w:rPr/>
        <w:t xml:space="preserve"> under study. Furthermore, ALGAEFUN also generates several graphs that represent the GO term enrichment. Five visualization methods are used to illustrate the results:</w:t>
      </w:r>
    </w:p>
    <w:p>
      <w:pPr>
        <w:pStyle w:val="Cuerpodetexto"/>
        <w:numPr>
          <w:ilvl w:val="0"/>
          <w:numId w:val="5"/>
        </w:numPr>
        <w:rPr/>
      </w:pPr>
      <w:r>
        <w:rPr/>
        <w:t>Acyclic graph: Each node stands for a GO term and the</w:t>
      </w:r>
      <w:ins w:id="306" w:author="Unknown Author" w:date="2023-02-15T10:44:16Z">
        <w:r>
          <w:rPr/>
          <w:t>ir</w:t>
        </w:r>
      </w:ins>
      <w:r>
        <w:rPr/>
        <w:t xml:space="preserve"> color </w:t>
      </w:r>
      <w:del w:id="307" w:author="Unknown Author" w:date="2023-02-15T10:44:21Z">
        <w:r>
          <w:rPr/>
          <w:delText xml:space="preserve">of them </w:delText>
        </w:r>
      </w:del>
      <w:r>
        <w:rPr/>
        <w:t xml:space="preserve">indicates the level of significance (from grey, non-significant, to intense red, highly significant). An arrow is drawn from GO term A to GO term B </w:t>
      </w:r>
      <w:ins w:id="308" w:author="Unknown Author" w:date="2023-02-15T10:44:39Z">
        <w:r>
          <w:rPr/>
          <w:t xml:space="preserve">to represent that </w:t>
        </w:r>
      </w:ins>
      <w:del w:id="309" w:author="Unknown Author" w:date="2023-02-15T10:44:44Z">
        <w:r>
          <w:rPr/>
          <w:delText xml:space="preserve">when </w:delText>
        </w:r>
      </w:del>
      <w:r>
        <w:rPr/>
        <w:t>A is a more general GO term than B.</w:t>
      </w:r>
    </w:p>
    <w:p>
      <w:pPr>
        <w:pStyle w:val="Cuerpodetexto"/>
        <w:numPr>
          <w:ilvl w:val="0"/>
          <w:numId w:val="5"/>
        </w:numPr>
        <w:rPr/>
      </w:pPr>
      <w:r>
        <w:rPr/>
        <w:t>Bar-plot: Each bar represents an enriched GO term whose length corresponds to the number of genes in the gene set annotated with the given GO term. Once again, the bar color shows the level of significance (from blue, less significant, to red, more significant).</w:t>
      </w:r>
    </w:p>
    <w:p>
      <w:pPr>
        <w:pStyle w:val="Cuerpodetexto"/>
        <w:numPr>
          <w:ilvl w:val="0"/>
          <w:numId w:val="5"/>
        </w:numPr>
        <w:rPr/>
      </w:pPr>
      <w:r>
        <w:rPr/>
        <w:t>Dot-plot: Each dot represents an enriched GO term. The x-position of the dot corresponds to the ratio between the number of genes annotated with the corresponding GO term and the total number of annotated genes in the gene set. The dot color captures the level of significance (from blue, less significant, to red, more significant).</w:t>
      </w:r>
    </w:p>
    <w:p>
      <w:pPr>
        <w:pStyle w:val="Cuerpodetexto"/>
        <w:numPr>
          <w:ilvl w:val="0"/>
          <w:numId w:val="5"/>
        </w:numPr>
        <w:rPr/>
      </w:pPr>
      <w:r>
        <w:rPr/>
        <w:t>Enrichment Map (emap-plot): Each node represents an enriched GO term and the size of each node is proportional to the number of genes annotated with the corresponding GO term in the inputted gene set. The node colors represent the level of significance (from less significant in blue to more significant in red). These nodes are connected by edges when the corresponding GO terms are semantically related.</w:t>
      </w:r>
    </w:p>
    <w:p>
      <w:pPr>
        <w:pStyle w:val="Cuerpodetexto"/>
        <w:numPr>
          <w:ilvl w:val="0"/>
          <w:numId w:val="5"/>
        </w:numPr>
        <w:rPr/>
      </w:pPr>
      <w:r>
        <w:rPr/>
        <w:t>Gene-concept network (cnet-plot): The beige nodes represents GO terms and the grey nodes genes. An edge is drawn from a gene to a GO term when the gene is annotated with the corresponding GO term. The size of nodes representing GO terms is proportional to the number of genes annotated with the corresponding GO term.</w:t>
      </w:r>
    </w:p>
    <w:p>
      <w:pPr>
        <w:pStyle w:val="Cuerpodetexto"/>
        <w:jc w:val="both"/>
        <w:rPr/>
      </w:pPr>
      <w:r>
        <w:rPr/>
        <w:t xml:space="preserve">The outputs shown on the KEGG pathway enrichment tab consist of: </w:t>
      </w:r>
    </w:p>
    <w:p>
      <w:pPr>
        <w:pStyle w:val="Cuerpodetexto"/>
        <w:numPr>
          <w:ilvl w:val="0"/>
          <w:numId w:val="6"/>
        </w:numPr>
        <w:jc w:val="both"/>
        <w:rPr/>
      </w:pPr>
      <w:r>
        <w:rPr/>
        <w:t xml:space="preserve">Table summarizing the result of the KEGG pathway enrichment analysis: Each row represents a pathway significantly enriched in the inputted gene set with respect to the selected gene background. The first column represents the KEGG pathway identifier and the user can click on it to read more information about the pathway. The second column contains </w:t>
      </w:r>
      <w:del w:id="310" w:author="Unknown Author" w:date="2023-02-15T10:46:07Z">
        <w:r>
          <w:rPr/>
          <w:delText>a</w:delText>
        </w:r>
      </w:del>
      <w:ins w:id="311" w:author="Unknown Author" w:date="2023-02-15T10:46:08Z">
        <w:r>
          <w:rPr/>
          <w:t>its</w:t>
        </w:r>
      </w:ins>
      <w:r>
        <w:rPr/>
        <w:t xml:space="preserve"> description</w:t>
      </w:r>
      <w:del w:id="312" w:author="Unknown Author" w:date="2023-02-15T10:46:12Z">
        <w:r>
          <w:rPr/>
          <w:delText xml:space="preserve"> of it</w:delText>
        </w:r>
      </w:del>
      <w:r>
        <w:rPr/>
        <w:t xml:space="preserve">. The third and fourth column present the p-value and q-value, and the fifth column displays the corresponding enrichment value E (m/n; M/N) as previously described. Finally, the last column shows the list of genes from the inputted gene set assigned to the corresponding enriched pathway. KEGG pathways can be more informative than GO term since they are not general but specific to the corresponding organism of interest. </w:t>
      </w:r>
    </w:p>
    <w:p>
      <w:pPr>
        <w:pStyle w:val="Cuerpodetexto"/>
        <w:numPr>
          <w:ilvl w:val="0"/>
          <w:numId w:val="6"/>
        </w:numPr>
        <w:jc w:val="both"/>
        <w:rPr/>
      </w:pPr>
      <w:r>
        <w:rPr/>
        <w:t>KEGG pathway map: Users can choose a specific enriched pathway using a drop-down menu to generate the corresponding KEGG pathway map where genes from the inputted gene set are highlighted in red.</w:t>
      </w:r>
    </w:p>
    <w:p>
      <w:pPr>
        <w:pStyle w:val="Cuerpodetexto"/>
        <w:numPr>
          <w:ilvl w:val="0"/>
          <w:numId w:val="6"/>
        </w:numPr>
        <w:jc w:val="both"/>
        <w:rPr/>
      </w:pPr>
      <w:r>
        <w:rPr/>
        <w:t>Table summarizing the result of the KEGG module enrichment analysis: Each row represents a module significantly enriched in the gene set with respect to the selected gene universe</w:t>
      </w:r>
      <w:ins w:id="313" w:author="Unknown Author" w:date="2023-02-15T10:46:51Z">
        <w:r>
          <w:rPr/>
          <w:t xml:space="preserve"> or background</w:t>
        </w:r>
      </w:ins>
      <w:r>
        <w:rPr/>
        <w:t>. The columns in this table are organized in the same manner as the previously described. KEGG modules are distinct recurrent components of KEGG pathways in this respect they are more specific and can be more informative.</w:t>
      </w:r>
    </w:p>
    <w:p>
      <w:pPr>
        <w:pStyle w:val="Cuerpodetexto"/>
        <w:jc w:val="both"/>
        <w:rPr/>
      </w:pPr>
      <w:r>
        <w:rPr/>
      </w:r>
    </w:p>
    <w:p>
      <w:pPr>
        <w:pStyle w:val="Cuerpodetexto"/>
        <w:jc w:val="both"/>
        <w:rPr/>
      </w:pPr>
      <w:r>
        <w:rPr/>
        <w:t xml:space="preserve">In the other mode, input data consists of genomic loci or regions obtained, for instance, from a Chip-seq study. </w:t>
      </w:r>
    </w:p>
    <w:p>
      <w:pPr>
        <w:pStyle w:val="Cuerpodetexto"/>
        <w:jc w:val="both"/>
        <w:rPr/>
      </w:pPr>
      <w:r>
        <w:rPr/>
        <w:t>This analysis mode is selected from the side bar panel in Fig. 16-1. The</w:t>
      </w:r>
      <w:del w:id="314" w:author="Unknown Author" w:date="2023-02-15T10:48:33Z">
        <w:r>
          <w:rPr/>
          <w:delText>ir</w:delText>
        </w:r>
      </w:del>
      <w:r>
        <w:rPr/>
        <w:t xml:space="preserve"> microalga</w:t>
      </w:r>
      <w:del w:id="315" w:author="Unknown Author" w:date="2023-02-15T10:48:34Z">
        <w:r>
          <w:rPr/>
          <w:delText>e</w:delText>
        </w:r>
      </w:del>
      <w:r>
        <w:rPr/>
        <w:t xml:space="preserve"> </w:t>
      </w:r>
      <w:ins w:id="316" w:author="Unknown Author" w:date="2023-02-15T10:48:36Z">
        <w:r>
          <w:rPr/>
          <w:t xml:space="preserve">of </w:t>
        </w:r>
      </w:ins>
      <w:r>
        <w:rPr/>
        <w:t>interest can be selected using the drop-down menu from Fig. 16-2. Next, the distance around the transcriptional start site (TSS) that will be considered defining gene promoters must be specified. Gene features that will be considered when assigning gene targets to genomic loci or regions also need to be selected (Fig. 16-3). Genomic loci or regions to analyze can be inputted through a text box or uploading a file. Additionally, a BW file containing the number of mapped reads or signal in each position of the genome can be uploaded (Fig. 16-4). Similar to the previous mode, it is possible to explore the functionalities of this tool and check the required genomic loci or regions format, using an example included for each microalga</w:t>
      </w:r>
      <w:del w:id="317" w:author="Unknown Author" w:date="2023-02-15T10:49:11Z">
        <w:r>
          <w:rPr/>
          <w:delText>e</w:delText>
        </w:r>
      </w:del>
      <w:r>
        <w:rPr/>
        <w:t xml:space="preserve"> by clicking on the example button (Fig. 16-4). These examples have been generated during the testing of MARACAS, using previously published ChIP-seq data sets and analysis, and have in turn been used in the testing and validation of ALGAEFUN. The functional annotation of the inputted genomic loci or regions is performed using the Bioconductor R packages ChIPseeker </w:t>
      </w:r>
      <w:r>
        <w:rPr>
          <w:position w:val="0"/>
          <w:sz w:val="24"/>
          <w:sz w:val="24"/>
          <w:vertAlign w:val="baseline"/>
        </w:rPr>
        <w:t>(Yu et al., 2015)</w:t>
      </w:r>
      <w:r>
        <w:rPr/>
        <w:t xml:space="preserve">⁠ and ChIPpeakAnno </w:t>
      </w:r>
      <w:r>
        <w:rPr>
          <w:position w:val="0"/>
          <w:sz w:val="24"/>
          <w:sz w:val="24"/>
          <w:vertAlign w:val="baseline"/>
        </w:rPr>
        <w:t>(L. J. Zhu, 2013)</w:t>
      </w:r>
      <w:r>
        <w:rPr/>
        <w:t>⁠. These package implements statistical analysis and visualization of genomic loci and regions using the gene feature annotation packages generated for our tool. The outputs generated in this type of analysis consist of:</w:t>
      </w:r>
    </w:p>
    <w:p>
      <w:pPr>
        <w:pStyle w:val="Cuerpodetexto"/>
        <w:numPr>
          <w:ilvl w:val="0"/>
          <w:numId w:val="7"/>
        </w:numPr>
        <w:jc w:val="both"/>
        <w:rPr/>
      </w:pPr>
      <w:r>
        <w:rPr/>
        <w:t>A pie chart representing the distribution of the genomic loci or regions over the different type of gene features selected by the user such as the promoter, 3’ UTR, 5’UTR, intron or exon.</w:t>
      </w:r>
    </w:p>
    <w:p>
      <w:pPr>
        <w:pStyle w:val="Cuerpodetexto"/>
        <w:numPr>
          <w:ilvl w:val="0"/>
          <w:numId w:val="7"/>
        </w:numPr>
        <w:jc w:val="both"/>
        <w:rPr/>
      </w:pPr>
      <w:r>
        <w:rPr/>
        <w:t xml:space="preserve">A table enumerating the target genes associated one generated when the data comes from a RNA-seq study. It represents each gene located in the enriched genomic loci and its different annotation terms. This set of genes can be downloaded and subsequently annotated functionally using ALGAEFUN. </w:t>
      </w:r>
    </w:p>
    <w:p>
      <w:pPr>
        <w:pStyle w:val="Cuerpodetexto"/>
        <w:numPr>
          <w:ilvl w:val="0"/>
          <w:numId w:val="7"/>
        </w:numPr>
        <w:jc w:val="both"/>
        <w:rPr/>
      </w:pPr>
      <w:r>
        <w:rPr/>
        <w:t xml:space="preserve">A visualization of the average level of signal around TSS and transcriptional end site (TES). For each individual gene, it generates a visualization of the signal and identification of DNA motifs recognized by transcription factors and regulators in microalgae. </w:t>
      </w:r>
    </w:p>
    <w:p>
      <w:pPr>
        <w:pStyle w:val="Cuerpodetexto"/>
        <w:jc w:val="both"/>
        <w:rPr/>
      </w:pPr>
      <w:r>
        <w:rP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3305" cy="4561205"/>
                <wp:effectExtent l="0" t="0" r="0" b="0"/>
                <wp:wrapSquare wrapText="largest"/>
                <wp:docPr id="36" name="Marco11"/>
                <a:graphic xmlns:a="http://schemas.openxmlformats.org/drawingml/2006/main">
                  <a:graphicData uri="http://schemas.microsoft.com/office/word/2010/wordprocessingShape">
                    <wps:wsp>
                      <wps:cNvSpPr/>
                      <wps:spPr>
                        <a:xfrm>
                          <a:off x="0" y="0"/>
                          <a:ext cx="6122520" cy="456048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color w:val="000000"/>
                                <w:sz w:val="20"/>
                              </w:rPr>
                              <w:t xml:space="preserve">Figure 16: </w:t>
                            </w:r>
                            <w:r>
                              <w:rPr>
                                <w:b/>
                                <w:bCs/>
                                <w:color w:val="000000"/>
                                <w:sz w:val="20"/>
                              </w:rPr>
                              <w:t>Microalgae Functional Annotation tool (ALGAEFUN) user interface for genomic loci annotation.</w:t>
                            </w:r>
                            <w:r>
                              <w:rPr>
                                <w:color w:val="000000"/>
                                <w:sz w:val="20"/>
                              </w:rPr>
                              <w:t xml:space="preserve"> (1) Navigation bar for selecting the tool to use; (2) Drop-down menu to select the microalga of interest; (3) Sidebar panel to select parameters for the identification of the promoter regions and the gene features or parts that will be considered to assign genes to genomic loci; (4) Main panel to input set of genomic loci and signal in bigWig format obtained from a ChIP-seq analysis.</w:t>
                            </w:r>
                          </w:p>
                        </w:txbxContent>
                      </wps:txbx>
                      <wps:bodyPr lIns="0" rIns="0" tIns="0" bIns="0">
                        <a:noAutofit/>
                      </wps:bodyPr>
                    </wps:wsp>
                  </a:graphicData>
                </a:graphic>
              </wp:anchor>
            </w:drawing>
          </mc:Choice>
          <mc:Fallback>
            <w:pict>
              <v:rect id="shape_0" ID="Marco11" stroked="f" style="position:absolute;margin-left:-0.1pt;margin-top:0.05pt;width:482.05pt;height:359.05pt;mso-position-horizontal:center">
                <w10:wrap type="square"/>
                <v:fill o:detectmouseclick="t" on="false"/>
                <v:stroke color="#3465a4" joinstyle="round" endcap="flat"/>
                <v:textbox>
                  <w:txbxContent>
                    <w:p>
                      <w:pPr>
                        <w:pStyle w:val="Contenidodelmarco"/>
                        <w:overflowPunct w:val="true"/>
                        <w:spacing w:before="120" w:after="120"/>
                        <w:rPr/>
                      </w:pPr>
                      <w:r>
                        <w:rPr>
                          <w:color w:val="000000"/>
                          <w:sz w:val="20"/>
                        </w:rPr>
                        <w:t xml:space="preserve">Figure 16: </w:t>
                      </w:r>
                      <w:r>
                        <w:rPr>
                          <w:b/>
                          <w:bCs/>
                          <w:color w:val="000000"/>
                          <w:sz w:val="20"/>
                        </w:rPr>
                        <w:t>Microalgae Functional Annotation tool (ALGAEFUN) user interface for genomic loci annotation.</w:t>
                      </w:r>
                      <w:r>
                        <w:rPr>
                          <w:color w:val="000000"/>
                          <w:sz w:val="20"/>
                        </w:rPr>
                        <w:t xml:space="preserve"> (1) Navigation bar for selecting the tool to use; (2) Drop-down menu to select the microalga of interest; (3) Sidebar panel to select parameters for the identification of the promoter regions and the gene features or parts that will be considered to assign genes to genomic loci; (4) Main panel to input set of genomic loci and signal in bigWig format obtained from a ChIP-seq analysis.</w:t>
                      </w:r>
                    </w:p>
                  </w:txbxContent>
                </v:textbox>
              </v:rect>
            </w:pict>
          </mc:Fallback>
        </mc:AlternateContent>
      </w:r>
    </w:p>
    <w:p>
      <w:pPr>
        <w:pStyle w:val="Cuerpodetexto"/>
        <w:jc w:val="both"/>
        <w:rPr/>
      </w:pPr>
      <w:r>
        <w:rPr/>
      </w:r>
    </w:p>
    <w:p>
      <w:pPr>
        <w:pStyle w:val="Ttulo3"/>
        <w:numPr>
          <w:ilvl w:val="2"/>
          <w:numId w:val="3"/>
        </w:numPr>
        <w:rPr/>
      </w:pPr>
      <w:bookmarkStart w:id="64" w:name="__RefHeading___Toc7564_2649729411"/>
      <w:bookmarkEnd w:id="64"/>
      <w:r>
        <w:rPr/>
        <w:t xml:space="preserve">Case </w:t>
      </w:r>
      <w:del w:id="318" w:author="Unknown Author" w:date="2023-02-15T10:50:05Z">
        <w:r>
          <w:rPr/>
          <w:delText xml:space="preserve">of </w:delText>
        </w:r>
      </w:del>
      <w:r>
        <w:rPr/>
        <w:t>study 1: from RNA-seq raw sequencing data to biological processes and pathways.</w:t>
      </w:r>
    </w:p>
    <w:p>
      <w:pPr>
        <w:pStyle w:val="Cuerpodetexto"/>
        <w:rPr/>
      </w:pPr>
      <w:r>
        <w:rPr/>
        <w:t xml:space="preserve">This case </w:t>
      </w:r>
      <w:del w:id="319" w:author="Unknown Author" w:date="2023-02-15T10:50:16Z">
        <w:r>
          <w:rPr/>
          <w:delText xml:space="preserve">of </w:delText>
        </w:r>
      </w:del>
      <w:r>
        <w:rPr/>
        <w:t xml:space="preserve">study is based on RNA-seq data generated </w:t>
      </w:r>
      <w:ins w:id="320" w:author="Unknown Author" w:date="2023-02-15T10:50:30Z">
        <w:r>
          <w:rPr/>
          <w:t>in this thesis</w:t>
        </w:r>
      </w:ins>
      <w:del w:id="321" w:author="Unknown Author" w:date="2023-02-15T10:50:34Z">
        <w:r>
          <w:rPr/>
          <w:delText xml:space="preserve">by us </w:delText>
        </w:r>
      </w:del>
      <w:r>
        <w:rPr/>
        <w:t>and illustrate</w:t>
      </w:r>
      <w:ins w:id="322" w:author="Unknown Author" w:date="2023-02-15T10:50:39Z">
        <w:r>
          <w:rPr/>
          <w:t>s</w:t>
        </w:r>
      </w:ins>
      <w:r>
        <w:rPr/>
        <w:t xml:space="preserve"> the generation of relevant information suitable for publication. It consists </w:t>
      </w:r>
      <w:ins w:id="323" w:author="Unknown Author" w:date="2023-02-15T10:50:45Z">
        <w:r>
          <w:rPr/>
          <w:t>of</w:t>
        </w:r>
      </w:ins>
      <w:del w:id="324" w:author="Unknown Author" w:date="2023-02-15T10:50:47Z">
        <w:r>
          <w:rPr/>
          <w:delText>in</w:delText>
        </w:r>
      </w:del>
      <w:r>
        <w:rPr/>
        <w:t xml:space="preserve"> a</w:t>
      </w:r>
      <w:ins w:id="325" w:author="Unknown Author" w:date="2023-02-15T11:16:58Z">
        <w:r>
          <w:rPr/>
          <w:t>n</w:t>
        </w:r>
      </w:ins>
      <w:r>
        <w:rPr/>
        <w:t xml:space="preserve"> RNA-seq study carried out using </w:t>
      </w:r>
      <w:r>
        <w:rPr>
          <w:i/>
          <w:iCs/>
        </w:rPr>
        <w:t>Haematococcus</w:t>
      </w:r>
      <w:ins w:id="326" w:author="Unknown Author" w:date="2023-02-15T11:17:04Z">
        <w:r>
          <w:rPr>
            <w:i/>
            <w:iCs/>
          </w:rPr>
          <w:t>,</w:t>
        </w:r>
      </w:ins>
      <w:r>
        <w:rPr/>
        <w:t xml:space="preserve"> </w:t>
      </w:r>
      <w:ins w:id="327" w:author="Unknown Author" w:date="2023-02-15T11:17:05Z">
        <w:r>
          <w:rPr/>
          <w:t>a microalga of industrial interest for</w:t>
        </w:r>
      </w:ins>
      <w:del w:id="328" w:author="Unknown Author" w:date="2023-02-15T11:17:18Z">
        <w:r>
          <w:rPr/>
          <w:delText>which has a key role in</w:delText>
        </w:r>
      </w:del>
      <w:r>
        <w:rPr/>
        <w:t xml:space="preserve"> the bio-production of astaxanthin </w:t>
      </w:r>
      <w:r>
        <w:rPr>
          <w:position w:val="0"/>
          <w:sz w:val="24"/>
          <w:sz w:val="24"/>
          <w:vertAlign w:val="baseline"/>
        </w:rPr>
        <w:t>(Hoys et al., 2021</w:t>
      </w:r>
      <w:del w:id="329" w:author="Unknown Author" w:date="2023-02-15T11:17:29Z">
        <w:r>
          <w:rPr>
            <w:position w:val="0"/>
            <w:sz w:val="24"/>
            <w:sz w:val="24"/>
            <w:vertAlign w:val="baseline"/>
          </w:rPr>
          <w:delText>; Serrano-Pérez et al., 2022</w:delText>
        </w:r>
      </w:del>
      <w:r>
        <w:rPr>
          <w:position w:val="0"/>
          <w:sz w:val="24"/>
          <w:sz w:val="24"/>
          <w:vertAlign w:val="baseline"/>
        </w:rPr>
        <w:t>)</w:t>
      </w:r>
      <w:r>
        <w:rPr/>
        <w:t xml:space="preserve">⁠. The analysis has been performed for vegetative </w:t>
      </w:r>
      <w:r>
        <w:rPr>
          <w:i/>
          <w:iCs/>
        </w:rPr>
        <w:t>Haematococcus pluvialis</w:t>
      </w:r>
      <w:r>
        <w:rPr/>
        <w:t xml:space="preserve"> cells, grown both under N sufficiency and under moderate N limitation in order to unveil the transcriptomic program enhancing astaxanthin biosynthesis under N deprivation</w:t>
      </w:r>
      <w:ins w:id="330" w:author="Unknown Author" w:date="2023-02-15T11:18:10Z">
        <w:r>
          <w:rPr/>
          <w:t>. This</w:t>
        </w:r>
      </w:ins>
      <w:del w:id="331" w:author="Unknown Author" w:date="2023-02-15T11:18:14Z">
        <w:r>
          <w:rPr/>
          <w:delText xml:space="preserve"> and it</w:delText>
        </w:r>
      </w:del>
      <w:r>
        <w:rPr/>
        <w:t xml:space="preserve"> illustrate</w:t>
      </w:r>
      <w:ins w:id="332" w:author="Unknown Author" w:date="2023-02-15T11:18:16Z">
        <w:r>
          <w:rPr/>
          <w:t>s</w:t>
        </w:r>
      </w:ins>
      <w:r>
        <w:rPr/>
        <w:t xml:space="preserve"> the type of information that ALGAEFUN with MARACAS is able to reveal from raw sequencing data.</w:t>
      </w:r>
    </w:p>
    <w:p>
      <w:pPr>
        <w:pStyle w:val="Cuerpodetexto"/>
        <w:rPr>
          <w:rFonts w:ascii="Liberation Sans" w:hAnsi="Liberation Sans"/>
        </w:rPr>
      </w:pPr>
      <w:r>
        <w:rPr/>
        <mc:AlternateContent>
          <mc:Choice Requires="wps">
            <w:drawing>
              <wp:anchor behindDoc="0" distT="0" distB="0" distL="0" distR="0" simplePos="0" locked="0" layoutInCell="1" allowOverlap="1" relativeHeight="14">
                <wp:simplePos x="0" y="0"/>
                <wp:positionH relativeFrom="column">
                  <wp:posOffset>63500</wp:posOffset>
                </wp:positionH>
                <wp:positionV relativeFrom="paragraph">
                  <wp:posOffset>3465195</wp:posOffset>
                </wp:positionV>
                <wp:extent cx="6123305" cy="2138680"/>
                <wp:effectExtent l="0" t="0" r="0" b="0"/>
                <wp:wrapSquare wrapText="largest"/>
                <wp:docPr id="38" name="Marco15"/>
                <a:graphic xmlns:a="http://schemas.openxmlformats.org/drawingml/2006/main">
                  <a:graphicData uri="http://schemas.microsoft.com/office/word/2010/wordprocessingShape">
                    <wps:wsp>
                      <wps:cNvSpPr/>
                      <wps:spPr>
                        <a:xfrm>
                          <a:off x="0" y="0"/>
                          <a:ext cx="6122520" cy="213804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color w:val="000000"/>
                                <w:sz w:val="20"/>
                              </w:rPr>
                              <w:t xml:space="preserve">Figure 17: </w:t>
                            </w:r>
                            <w:r>
                              <w:rPr>
                                <w:b/>
                                <w:bCs/>
                                <w:color w:val="000000"/>
                                <w:sz w:val="20"/>
                              </w:rPr>
                              <w:t>Results obtained from MARACAS final report and from ALGAEFUN analysis.</w:t>
                            </w:r>
                            <w:r>
                              <w:rPr>
                                <w:color w:val="000000"/>
                                <w:sz w:val="20"/>
                              </w:rPr>
                              <w:t xml:space="preserve"> (1) Volcano-plot generated by MARACAS showing the global effect over the transcriptome as well as the activated and repressed genes detected (in red and blue color, respectively); (2) Hierarchical clustering combined with PCA generated by MARACAS; (3) KEGG representation of one of the enriched pathways generated by ALGAEFUN, genes present in the list used as input are colored in red color; (4) Bar-plots representing individual gene expression levels of key enzymes, figure generated by MARACAS. Expression level of the selected gene under N sufficiency is represented in green color. Red color is used to represent moderate N deprivation conditions; (5) Vertical bar-plot representing the enriched biological process in the set of genes used as input, figure generated by ALGAEFUN. Gradient from red to blue color is used to represent p-value.</w:t>
                            </w:r>
                          </w:p>
                        </w:txbxContent>
                      </wps:txbx>
                      <wps:bodyPr lIns="0" rIns="0" tIns="0" bIns="0">
                        <a:noAutofit/>
                      </wps:bodyPr>
                    </wps:wsp>
                  </a:graphicData>
                </a:graphic>
              </wp:anchor>
            </w:drawing>
          </mc:Choice>
          <mc:Fallback>
            <w:pict>
              <v:rect id="shape_0" ID="Marco15" stroked="f" style="position:absolute;margin-left:5pt;margin-top:272.85pt;width:482.05pt;height:168.3pt">
                <w10:wrap type="square"/>
                <v:fill o:detectmouseclick="t" on="false"/>
                <v:stroke color="#3465a4" joinstyle="round" endcap="flat"/>
                <v:textbox>
                  <w:txbxContent>
                    <w:p>
                      <w:pPr>
                        <w:pStyle w:val="Contenidodelmarco"/>
                        <w:overflowPunct w:val="true"/>
                        <w:spacing w:before="120" w:after="120"/>
                        <w:rPr/>
                      </w:pPr>
                      <w:r>
                        <w:rPr>
                          <w:color w:val="000000"/>
                          <w:sz w:val="20"/>
                        </w:rPr>
                        <w:t xml:space="preserve">Figure 17: </w:t>
                      </w:r>
                      <w:r>
                        <w:rPr>
                          <w:b/>
                          <w:bCs/>
                          <w:color w:val="000000"/>
                          <w:sz w:val="20"/>
                        </w:rPr>
                        <w:t>Results obtained from MARACAS final report and from ALGAEFUN analysis.</w:t>
                      </w:r>
                      <w:r>
                        <w:rPr>
                          <w:color w:val="000000"/>
                          <w:sz w:val="20"/>
                        </w:rPr>
                        <w:t xml:space="preserve"> (1) Volcano-plot generated by MARACAS showing the global effect over the transcriptome as well as the activated and repressed genes detected (in red and blue color, respectively); (2) Hierarchical clustering combined with PCA generated by MARACAS; (3) KEGG representation of one of the enriched pathways generated by ALGAEFUN, genes present in the list used as input are colored in red color; (4) Bar-plots representing individual gene expression levels of key enzymes, figure generated by MARACAS. Expression level of the selected gene under N sufficiency is represented in green color. Red color is used to represent moderate N deprivation conditions; (5) Vertical bar-plot representing the enriched biological process in the set of genes used as input, figure generated by ALGAEFUN. Gradient from red to blue color is used to represent p-value.</w:t>
                      </w:r>
                    </w:p>
                  </w:txbxContent>
                </v:textbox>
              </v:rect>
            </w:pict>
          </mc:Fallback>
        </mc:AlternateContent>
        <w:drawing>
          <wp:anchor behindDoc="0" distT="0" distB="0" distL="0" distR="0" simplePos="0" locked="0" layoutInCell="1" allowOverlap="1" relativeHeight="15">
            <wp:simplePos x="0" y="0"/>
            <wp:positionH relativeFrom="column">
              <wp:posOffset>33655</wp:posOffset>
            </wp:positionH>
            <wp:positionV relativeFrom="paragraph">
              <wp:posOffset>26670</wp:posOffset>
            </wp:positionV>
            <wp:extent cx="6120130" cy="3386455"/>
            <wp:effectExtent l="0" t="0" r="0" b="0"/>
            <wp:wrapTopAndBottom/>
            <wp:docPr id="40"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15" descr=""/>
                    <pic:cNvPicPr>
                      <a:picLocks noChangeAspect="1" noChangeArrowheads="1"/>
                    </pic:cNvPicPr>
                  </pic:nvPicPr>
                  <pic:blipFill>
                    <a:blip r:embed="rId9"/>
                    <a:stretch>
                      <a:fillRect/>
                    </a:stretch>
                  </pic:blipFill>
                  <pic:spPr bwMode="auto">
                    <a:xfrm>
                      <a:off x="0" y="0"/>
                      <a:ext cx="6120130" cy="3386455"/>
                    </a:xfrm>
                    <a:prstGeom prst="rect">
                      <a:avLst/>
                    </a:prstGeom>
                  </pic:spPr>
                </pic:pic>
              </a:graphicData>
            </a:graphic>
          </wp:anchor>
        </w:drawing>
      </w:r>
    </w:p>
    <w:p>
      <w:pPr>
        <w:pStyle w:val="Cuerpodetexto"/>
        <w:rPr/>
      </w:pPr>
      <w:r>
        <w:rPr/>
        <w:t xml:space="preserve">The high-throughput sequencing raw data in fastq format </w:t>
      </w:r>
      <w:del w:id="333" w:author="Unknown Author" w:date="2023-02-15T11:19:09Z">
        <w:r>
          <w:rPr/>
          <w:delText>i</w:delText>
        </w:r>
      </w:del>
      <w:ins w:id="334" w:author="Unknown Author" w:date="2023-02-15T11:19:07Z">
        <w:r>
          <w:rPr/>
          <w:t>wa</w:t>
        </w:r>
      </w:ins>
      <w:r>
        <w:rPr/>
        <w:t xml:space="preserve">s processed using MARACAS in order to obtain the set of differentially expressed genes using a criterion </w:t>
      </w:r>
      <w:del w:id="335" w:author="Unknown Author" w:date="2023-02-15T11:22:05Z">
        <w:r>
          <w:rPr/>
          <w:delText>solely</w:delText>
        </w:r>
      </w:del>
      <w:r>
        <w:rPr/>
        <w:t xml:space="preserve"> based on a fold-change value of </w:t>
      </w:r>
      <w:ins w:id="336" w:author="Unknown Author" w:date="2023-02-15T11:22:08Z">
        <w:r>
          <w:rPr/>
          <w:t>2 and a q-value of 0.05</w:t>
        </w:r>
      </w:ins>
      <w:del w:id="337" w:author="Unknown Author" w:date="2023-02-15T11:22:13Z">
        <w:r>
          <w:rPr/>
          <w:delText>1.5</w:delText>
        </w:r>
      </w:del>
      <w:r>
        <w:rPr/>
        <w:t xml:space="preserve">. The report produced by MARACAS </w:t>
      </w:r>
      <w:ins w:id="338" w:author="Unknown Author" w:date="2023-02-15T11:19:14Z">
        <w:r>
          <w:rPr>
            <w:rFonts w:eastAsia="Noto Serif CJK SC" w:cs="Lohit Devanagari"/>
            <w:color w:val="auto"/>
            <w:kern w:val="2"/>
            <w:sz w:val="24"/>
            <w:szCs w:val="24"/>
            <w:lang w:val="en-US" w:eastAsia="zh-CN" w:bidi="hi-IN"/>
          </w:rPr>
          <w:t>confirmed</w:t>
        </w:r>
      </w:ins>
      <w:del w:id="339" w:author="Unknown Author" w:date="2023-02-15T11:18:54Z">
        <w:r>
          <w:rPr>
            <w:rFonts w:eastAsia="Noto Serif CJK SC" w:cs="Lohit Devanagari"/>
            <w:color w:val="auto"/>
            <w:kern w:val="2"/>
            <w:sz w:val="24"/>
            <w:szCs w:val="24"/>
            <w:lang w:val="en-US" w:eastAsia="zh-CN" w:bidi="hi-IN"/>
          </w:rPr>
          <w:delText>describe</w:delText>
        </w:r>
      </w:del>
      <w:r>
        <w:rPr/>
        <w:t xml:space="preserve"> </w:t>
      </w:r>
      <w:ins w:id="340" w:author="Unknown Author" w:date="2023-02-15T11:18:55Z">
        <w:r>
          <w:rPr/>
          <w:t xml:space="preserve">that </w:t>
        </w:r>
      </w:ins>
      <w:r>
        <w:rPr/>
        <w:t xml:space="preserve">all samples as of high quality and notified no problem during read mapping to </w:t>
      </w:r>
      <w:ins w:id="341" w:author="Unknown Author" w:date="2023-02-15T11:19:21Z">
        <w:r>
          <w:rPr/>
          <w:t xml:space="preserve">the </w:t>
        </w:r>
      </w:ins>
      <w:r>
        <w:rPr/>
        <w:t xml:space="preserve">reference genome with mapping rates greater than 86%. Scatter plots comparing gene expression between samples </w:t>
      </w:r>
      <w:ins w:id="342" w:author="Unknown Author" w:date="2023-02-15T11:19:38Z">
        <w:r>
          <w:rPr/>
          <w:t>were</w:t>
        </w:r>
      </w:ins>
      <w:del w:id="343" w:author="Unknown Author" w:date="2023-02-15T11:19:40Z">
        <w:r>
          <w:rPr/>
          <w:delText>are</w:delText>
        </w:r>
      </w:del>
      <w:r>
        <w:rPr/>
        <w:t xml:space="preserve"> also produced in the MARACAS report.</w:t>
      </w:r>
      <w:r>
        <w:rPr>
          <w:color w:val="FF0000"/>
        </w:rPr>
        <w:t xml:space="preserve"> </w:t>
      </w:r>
      <w:r>
        <w:rPr>
          <w:color w:val="000000"/>
        </w:rPr>
        <w:t>H</w:t>
      </w:r>
      <w:r>
        <w:rPr/>
        <w:t xml:space="preserve">igh Pearson correlations greater than 98% </w:t>
      </w:r>
      <w:ins w:id="344" w:author="Unknown Author" w:date="2023-02-15T11:19:45Z">
        <w:r>
          <w:rPr/>
          <w:t>were</w:t>
        </w:r>
      </w:ins>
      <w:del w:id="345" w:author="Unknown Author" w:date="2023-02-15T11:19:47Z">
        <w:r>
          <w:rPr/>
          <w:delText>are</w:delText>
        </w:r>
      </w:del>
      <w:r>
        <w:rPr/>
        <w:t xml:space="preserve"> identified between replicates of the same condition. Accordingly, automatically hierarchical clustering combined with Principal Components Analysis (PCA) that leads to the identification of more stable clusters, due to the noise reduction achieved with PCA, </w:t>
      </w:r>
      <w:ins w:id="346" w:author="Unknown Author" w:date="2023-02-15T11:20:17Z">
        <w:r>
          <w:rPr/>
          <w:t>wa</w:t>
        </w:r>
      </w:ins>
      <w:del w:id="347" w:author="Unknown Author" w:date="2023-02-15T11:20:22Z">
        <w:r>
          <w:rPr/>
          <w:delText>i</w:delText>
        </w:r>
      </w:del>
      <w:r>
        <w:rPr/>
        <w:t>s performed by MARACAS (Fig. 17-2). It identifie</w:t>
      </w:r>
      <w:ins w:id="348" w:author="Unknown Author" w:date="2023-02-15T11:20:31Z">
        <w:r>
          <w:rPr/>
          <w:t>d</w:t>
        </w:r>
      </w:ins>
      <w:del w:id="349" w:author="Unknown Author" w:date="2023-02-15T11:20:31Z">
        <w:r>
          <w:rPr/>
          <w:delText>s</w:delText>
        </w:r>
      </w:del>
      <w:r>
        <w:rPr/>
        <w:t xml:space="preserve"> two clearly separated clusters constituted by the control (N sufficiency) and experimental condition samples (moderate N deprivation). Volcano plots comparing moderate N limitation with N sufficiency transcriptomes </w:t>
      </w:r>
      <w:del w:id="350" w:author="Unknown Author" w:date="2023-02-15T11:22:29Z">
        <w:r>
          <w:rPr/>
          <w:delText>are</w:delText>
        </w:r>
      </w:del>
      <w:ins w:id="351" w:author="Unknown Author" w:date="2023-02-15T11:22:29Z">
        <w:r>
          <w:rPr>
            <w:rFonts w:eastAsia="Noto Serif CJK SC" w:cs="Lohit Devanagari"/>
            <w:color w:val="auto"/>
            <w:kern w:val="2"/>
            <w:sz w:val="24"/>
            <w:szCs w:val="24"/>
            <w:lang w:val="en-US" w:eastAsia="zh-CN" w:bidi="hi-IN"/>
          </w:rPr>
          <w:t>were</w:t>
        </w:r>
      </w:ins>
      <w:r>
        <w:rPr/>
        <w:t xml:space="preserve"> used in the report to represent the repressed genes and activated genes</w:t>
      </w:r>
      <w:del w:id="352" w:author="Unknown Author" w:date="2023-02-15T11:22:41Z">
        <w:r>
          <w:rPr/>
          <w:delText xml:space="preserve"> identified with a </w:delText>
        </w:r>
      </w:del>
      <w:del w:id="353" w:author="Unknown Author" w:date="2023-02-15T11:22:41Z">
        <w:r>
          <w:rPr>
            <w:color w:val="000000"/>
          </w:rPr>
          <w:delText>fold-change</w:delText>
        </w:r>
      </w:del>
      <w:del w:id="354" w:author="Unknown Author" w:date="2023-02-15T11:22:41Z">
        <w:r>
          <w:rPr/>
          <w:delText xml:space="preserve"> threshold of two and a </w:delText>
        </w:r>
      </w:del>
      <w:del w:id="355" w:author="Unknown Author" w:date="2023-02-15T11:22:41Z">
        <w:r>
          <w:rPr>
            <w:color w:val="000000"/>
          </w:rPr>
          <w:delText>q-value threshold of 0.05</w:delText>
        </w:r>
      </w:del>
      <w:r>
        <w:rPr/>
        <w:t xml:space="preserve">. Moderate N limitation has shown a strong repressing effect over the transcriptome with respect to N sufficient conditions, </w:t>
      </w:r>
      <w:del w:id="356" w:author="Unknown Author" w:date="2023-02-15T11:21:26Z">
        <w:r>
          <w:rPr/>
          <w:delText xml:space="preserve"> </w:delText>
        </w:r>
      </w:del>
      <w:r>
        <w:rPr/>
        <w:t xml:space="preserve">identifying 414 activated and 5348 repressed genes (Fig. 17-1). These lists of genes can be then inputted into ALGAEFUN to determine significantly over-represented biological processes or pathways affected in the studied experimental conditions. </w:t>
      </w:r>
    </w:p>
    <w:p>
      <w:pPr>
        <w:pStyle w:val="Cuerpodetexto"/>
        <w:rPr/>
      </w:pPr>
      <w:r>
        <w:rPr/>
        <w:t xml:space="preserve">As described previously, ALGAEFUN can perform two different types of functional enrichment analysis when a set of genes from an RNA-seq analysis is used as input: GO terms and KEGG pathways enrichment. The GO terms analysis can identify, for example, specific biological processes enriched in the set of genes. One of the available graphical representations of the GO enrichment results in ALGAEFUN are the bar-plot included in Figure 17-5 that presents the biological processes enriched in the activated set of genes obtained from the </w:t>
      </w:r>
      <w:r>
        <w:rPr>
          <w:i/>
          <w:iCs/>
        </w:rPr>
        <w:t>Haematococcus</w:t>
      </w:r>
      <w:r>
        <w:rPr/>
        <w:t xml:space="preserve"> RNA-seq study under moderate N limitation experiment. Reduced availability of nitrogen activates processes like biosynthesis of secondary metabolites, TCA cycle or pyruvate metabolism at a transcriptomic level. </w:t>
      </w:r>
      <w:r>
        <w:rPr>
          <w:sz w:val="24"/>
          <w:szCs w:val="24"/>
        </w:rPr>
        <w:t>GO term analysis provide a general overview of the functional annotation of gene sets since they constitute universal functional terms not specific to a particular organisms. Complementary, KEGG pathway enrichment is specific to the corresponding organism</w:t>
      </w:r>
      <w:del w:id="357" w:author="Unknown Author" w:date="2023-02-15T11:23:45Z">
        <w:r>
          <w:rPr>
            <w:sz w:val="24"/>
            <w:szCs w:val="24"/>
          </w:rPr>
          <w:delText>s</w:delText>
        </w:r>
      </w:del>
      <w:r>
        <w:rPr>
          <w:sz w:val="24"/>
          <w:szCs w:val="24"/>
        </w:rPr>
        <w:t xml:space="preserve"> and can be more informative in some cases. It allows to identify the transcriptomic activated enzymes in enriched pathways (Fig. 17-3). </w:t>
      </w:r>
      <w:r>
        <w:rPr/>
        <w:t xml:space="preserve">The genes involved in these processes can be further studied individually and their expression level in both conditions can be compared (Fig. 17-4).  </w:t>
      </w:r>
    </w:p>
    <w:p>
      <w:pPr>
        <w:pStyle w:val="Cuerpodetexto"/>
        <w:rPr/>
      </w:pPr>
      <w:r>
        <w:rPr/>
        <w:t xml:space="preserve">ALGAEFUN with MARACAS analysis described differential expression of hundreds of genes affecting key pathways converging into astaxanthin biosynthesis and storage. The affected pathways were further studied at metabolic level and a massive cell reprogramming was verified for the cells growing under moderate N limitation. Furthermore, a major advance </w:t>
      </w:r>
      <w:ins w:id="358" w:author="Unknown Author" w:date="2023-02-15T11:24:39Z">
        <w:r>
          <w:rPr/>
          <w:t>was</w:t>
        </w:r>
      </w:ins>
      <w:del w:id="359" w:author="Unknown Author" w:date="2023-02-15T11:24:42Z">
        <w:r>
          <w:rPr/>
          <w:delText>has been</w:delText>
        </w:r>
      </w:del>
      <w:r>
        <w:rPr/>
        <w:t xml:space="preserve"> made </w:t>
      </w:r>
      <w:ins w:id="360" w:author="Unknown Author" w:date="2023-02-15T11:24:44Z">
        <w:r>
          <w:rPr/>
          <w:t>by</w:t>
        </w:r>
      </w:ins>
      <w:del w:id="361" w:author="Unknown Author" w:date="2023-02-15T11:24:45Z">
        <w:r>
          <w:rPr/>
          <w:delText>in</w:delText>
        </w:r>
      </w:del>
      <w:r>
        <w:rPr/>
        <w:t xml:space="preserve"> discerning the underlying control mechanisms by finding differentially activated enzymes in </w:t>
      </w:r>
      <w:ins w:id="362" w:author="Unknown Author" w:date="2023-02-15T11:24:54Z">
        <w:r>
          <w:rPr/>
          <w:t xml:space="preserve">the </w:t>
        </w:r>
      </w:ins>
      <w:r>
        <w:rPr/>
        <w:t xml:space="preserve">astaxanthin biosynthesis pathway. </w:t>
      </w:r>
      <w:ins w:id="363" w:author="Unknown Author" w:date="2023-02-15T11:25:02Z">
        <w:r>
          <w:rPr/>
          <w:t>Moreover</w:t>
        </w:r>
      </w:ins>
      <w:del w:id="364" w:author="Unknown Author" w:date="2023-02-15T11:25:06Z">
        <w:r>
          <w:rPr/>
          <w:delText>Also</w:delText>
        </w:r>
      </w:del>
      <w:r>
        <w:rPr/>
        <w:t xml:space="preserve">, the identification of </w:t>
      </w:r>
      <w:del w:id="365" w:author="Unknown Author" w:date="2023-02-15T11:30:07Z">
        <w:r>
          <w:rPr/>
          <w:delText>the prevalent</w:delText>
        </w:r>
      </w:del>
      <w:ins w:id="366" w:author="Unknown Author" w:date="2023-02-15T11:30:07Z">
        <w:r>
          <w:rPr>
            <w:rFonts w:eastAsia="Noto Serif CJK SC" w:cs="Lohit Devanagari"/>
            <w:color w:val="auto"/>
            <w:kern w:val="2"/>
            <w:sz w:val="24"/>
            <w:szCs w:val="24"/>
            <w:lang w:val="en-US" w:eastAsia="zh-CN" w:bidi="hi-IN"/>
          </w:rPr>
          <w:t>significant</w:t>
        </w:r>
      </w:ins>
      <w:r>
        <w:rPr/>
        <w:t xml:space="preserve"> DNA sequences in the promoters of these key enzymes </w:t>
      </w:r>
      <w:del w:id="367" w:author="Unknown Author" w:date="2023-02-15T11:30:00Z">
        <w:r>
          <w:rPr/>
          <w:delText>is</w:delText>
        </w:r>
      </w:del>
      <w:ins w:id="368" w:author="Unknown Author" w:date="2023-02-15T11:30:00Z">
        <w:r>
          <w:rPr>
            <w:rFonts w:eastAsia="Noto Serif CJK SC" w:cs="Lohit Devanagari"/>
            <w:color w:val="auto"/>
            <w:kern w:val="2"/>
            <w:sz w:val="24"/>
            <w:szCs w:val="24"/>
            <w:lang w:val="en-US" w:eastAsia="zh-CN" w:bidi="hi-IN"/>
          </w:rPr>
          <w:t>was</w:t>
        </w:r>
      </w:ins>
      <w:r>
        <w:rPr/>
        <w:t xml:space="preserve"> carried out</w:t>
      </w:r>
      <w:ins w:id="369" w:author="Unknown Author" w:date="2023-02-15T11:30:19Z">
        <w:r>
          <w:rPr/>
          <w:t xml:space="preserve"> and, for the first time, the family of</w:t>
        </w:r>
      </w:ins>
      <w:del w:id="370" w:author="Unknown Author" w:date="2023-02-15T11:30:28Z">
        <w:r>
          <w:rPr/>
          <w:delText>, so common</w:delText>
        </w:r>
      </w:del>
      <w:r>
        <w:rPr/>
        <w:t xml:space="preserve"> transcription factors</w:t>
      </w:r>
      <w:del w:id="371" w:author="Unknown Author" w:date="2023-02-15T11:30:35Z">
        <w:r>
          <w:rPr/>
          <w:delText>, as</w:delText>
        </w:r>
      </w:del>
      <w:r>
        <w:rPr/>
        <w:t xml:space="preserve"> bHLH, </w:t>
      </w:r>
      <w:ins w:id="372" w:author="Unknown Author" w:date="2023-02-15T11:30:39Z">
        <w:r>
          <w:rPr/>
          <w:t xml:space="preserve">was proposed as candidates for transcriptional regulators </w:t>
        </w:r>
      </w:ins>
      <w:ins w:id="373" w:author="Unknown Author" w:date="2023-02-15T11:31:02Z">
        <w:r>
          <w:rPr/>
          <w:t>of</w:t>
        </w:r>
      </w:ins>
      <w:del w:id="374" w:author="Unknown Author" w:date="2023-02-15T11:31:05Z">
        <w:r>
          <w:rPr/>
          <w:delText>possibly regulating</w:delText>
        </w:r>
      </w:del>
      <w:r>
        <w:rPr/>
        <w:t xml:space="preserve"> these key enzymes in astaxanthin biosynthesis</w:t>
      </w:r>
      <w:del w:id="375" w:author="Unknown Author" w:date="2023-02-15T11:31:42Z">
        <w:r>
          <w:rPr/>
          <w:delText xml:space="preserve"> pathway are identified for the first time</w:delText>
        </w:r>
      </w:del>
      <w:r>
        <w:rPr/>
        <w:t xml:space="preserve"> </w:t>
      </w:r>
      <w:ins w:id="376" w:author="Unknown Author" w:date="2023-02-15T11:25:55Z">
        <w:r>
          <w:rPr>
            <w:position w:val="0"/>
            <w:sz w:val="24"/>
            <w:sz w:val="24"/>
            <w:vertAlign w:val="baseline"/>
          </w:rPr>
          <w:t>(Hoys et al., 2021)</w:t>
        </w:r>
      </w:ins>
      <w:del w:id="377" w:author="Unknown Author" w:date="2023-02-15T11:26:00Z">
        <w:r>
          <w:rPr>
            <w:position w:val="0"/>
            <w:sz w:val="24"/>
            <w:sz w:val="24"/>
            <w:vertAlign w:val="baseline"/>
          </w:rPr>
          <w:delText>)</w:delText>
        </w:r>
      </w:del>
      <w:del w:id="378" w:author="Unknown Author" w:date="2023-02-15T11:25:59Z">
        <w:r>
          <w:rPr>
            <w:position w:val="0"/>
            <w:sz w:val="24"/>
            <w:sz w:val="24"/>
            <w:vertAlign w:val="baseline"/>
          </w:rPr>
          <w:delText>(CITA PAPER haematococcus</w:delText>
        </w:r>
      </w:del>
      <w:r>
        <w:rPr/>
        <w:t xml:space="preserve">. </w:t>
      </w:r>
    </w:p>
    <w:p>
      <w:pPr>
        <w:pStyle w:val="Ttulo3"/>
        <w:numPr>
          <w:ilvl w:val="2"/>
          <w:numId w:val="3"/>
        </w:numPr>
        <w:rPr/>
      </w:pPr>
      <w:bookmarkStart w:id="65" w:name="__RefHeading___Toc7566_2649729411"/>
      <w:bookmarkEnd w:id="65"/>
      <w:r>
        <w:rPr/>
        <w:t xml:space="preserve">Case </w:t>
      </w:r>
      <w:del w:id="379" w:author="Unknown Author" w:date="2023-02-15T10:51:31Z">
        <w:r>
          <w:rPr/>
          <w:delText xml:space="preserve">of </w:delText>
        </w:r>
      </w:del>
      <w:r>
        <w:rPr/>
        <w:t xml:space="preserve">study 2: From ChIP-seq raw sequencing data to marked genes. </w:t>
      </w:r>
    </w:p>
    <w:p>
      <w:pPr>
        <w:pStyle w:val="Cuerpodetexto"/>
        <w:rPr/>
      </w:pPr>
      <w:r>
        <w:rPr>
          <w:sz w:val="24"/>
        </w:rPr>
        <w:t xml:space="preserve">As mentioned before, the development of ALGAEFUN with MARACAS has motivated our lab to generate transcriptomic as well as cistromic and epigenomic data. Although we have our own ChIp-seq data obtained during the study of epigenetic marks in </w:t>
      </w:r>
      <w:r>
        <w:rPr>
          <w:i/>
          <w:iCs/>
          <w:sz w:val="24"/>
        </w:rPr>
        <w:t>Ostreococcus tauri</w:t>
      </w:r>
      <w:r>
        <w:rPr>
          <w:sz w:val="24"/>
        </w:rPr>
        <w:t>, here we show, as an example of how the ALGAEFUN with MARACAS tool works, the re-analysis of raw data from a previously published epigen</w:t>
      </w:r>
      <w:ins w:id="380" w:author="Unknown Author" w:date="2023-02-15T11:32:10Z">
        <w:r>
          <w:rPr>
            <w:sz w:val="24"/>
          </w:rPr>
          <w:t>omic</w:t>
        </w:r>
      </w:ins>
      <w:del w:id="381" w:author="Unknown Author" w:date="2023-02-15T11:32:12Z">
        <w:r>
          <w:rPr>
            <w:sz w:val="24"/>
          </w:rPr>
          <w:delText>etic</w:delText>
        </w:r>
      </w:del>
      <w:r>
        <w:rPr>
          <w:sz w:val="24"/>
        </w:rPr>
        <w:t xml:space="preserve"> study in </w:t>
      </w:r>
      <w:r>
        <w:rPr>
          <w:i/>
          <w:iCs/>
          <w:sz w:val="24"/>
        </w:rPr>
        <w:t>Chlamydomonas reinhardtii</w:t>
      </w:r>
      <w:ins w:id="382" w:author="Unknown Author" w:date="2023-02-15T11:32:27Z">
        <w:r>
          <w:rPr>
            <w:i/>
            <w:iCs/>
            <w:sz w:val="24"/>
          </w:rPr>
          <w:t xml:space="preserve"> (C</w:t>
        </w:r>
      </w:ins>
      <w:ins w:id="383" w:author="Unknown Author" w:date="2023-02-15T11:32:27Z">
        <w:r>
          <w:rPr>
            <w:rFonts w:eastAsia="Noto Serif CJK SC" w:cs="Lohit Devanagari"/>
            <w:i/>
            <w:iCs/>
            <w:color w:val="auto"/>
            <w:kern w:val="2"/>
            <w:sz w:val="24"/>
            <w:szCs w:val="24"/>
            <w:lang w:val="en-US" w:eastAsia="zh-CN" w:bidi="hi-IN"/>
          </w:rPr>
          <w:t>hlamydomonas</w:t>
        </w:r>
      </w:ins>
      <w:ins w:id="384" w:author="Unknown Author" w:date="2023-02-15T11:32:27Z">
        <w:r>
          <w:rPr>
            <w:i/>
            <w:iCs/>
            <w:sz w:val="24"/>
          </w:rPr>
          <w:t>)</w:t>
        </w:r>
      </w:ins>
      <w:r>
        <w:rPr>
          <w:sz w:val="24"/>
        </w:rPr>
        <w:t>.</w:t>
      </w:r>
    </w:p>
    <w:p>
      <w:pPr>
        <w:pStyle w:val="Cuerpodetexto"/>
        <w:rPr/>
      </w:pPr>
      <w:r>
        <w:rPr>
          <w:sz w:val="24"/>
        </w:rPr>
        <w:t xml:space="preserve">Histone modifications play a central role in gene expression control. The genome-wide distribution of the </w:t>
      </w:r>
      <w:del w:id="385" w:author="Unknown Author" w:date="2023-02-15T11:33:37Z">
        <w:r>
          <w:rPr>
            <w:sz w:val="24"/>
          </w:rPr>
          <w:delText xml:space="preserve">repressive </w:delText>
        </w:r>
      </w:del>
      <w:r>
        <w:rPr>
          <w:sz w:val="24"/>
        </w:rPr>
        <w:t>mark H3K</w:t>
      </w:r>
      <w:ins w:id="386" w:author="Unknown Author" w:date="2023-02-15T11:33:39Z">
        <w:r>
          <w:rPr>
            <w:sz w:val="24"/>
          </w:rPr>
          <w:t>4</w:t>
        </w:r>
      </w:ins>
      <w:del w:id="387" w:author="Unknown Author" w:date="2023-02-15T11:33:40Z">
        <w:r>
          <w:rPr>
            <w:sz w:val="24"/>
          </w:rPr>
          <w:delText>27</w:delText>
        </w:r>
      </w:del>
      <w:r>
        <w:rPr>
          <w:sz w:val="24"/>
        </w:rPr>
        <w:t xml:space="preserve">me3 </w:t>
      </w:r>
      <w:ins w:id="388" w:author="Unknown Author" w:date="2023-02-15T11:33:42Z">
        <w:r>
          <w:rPr>
            <w:sz w:val="24"/>
          </w:rPr>
          <w:t xml:space="preserve">associated to gene activation </w:t>
        </w:r>
      </w:ins>
      <w:r>
        <w:rPr>
          <w:sz w:val="24"/>
        </w:rPr>
        <w:t xml:space="preserve">has been determined in </w:t>
      </w:r>
      <w:del w:id="389" w:author="Unknown Author" w:date="2023-02-15T11:34:14Z">
        <w:r>
          <w:rPr>
            <w:i/>
            <w:iCs/>
            <w:sz w:val="24"/>
          </w:rPr>
          <w:delText>C</w:delText>
        </w:r>
      </w:del>
      <w:ins w:id="390" w:author="Unknown Author" w:date="2023-02-15T11:34:06Z">
        <w:r>
          <w:rPr>
            <w:i/>
            <w:iCs/>
            <w:sz w:val="24"/>
          </w:rPr>
          <w:t>Chlamydomonas</w:t>
        </w:r>
      </w:ins>
      <w:del w:id="391" w:author="Unknown Author" w:date="2023-02-15T11:34:10Z">
        <w:r>
          <w:rPr>
            <w:i/>
            <w:iCs/>
            <w:sz w:val="24"/>
          </w:rPr>
          <w:delText>. reinhardtii</w:delText>
        </w:r>
      </w:del>
      <w:r>
        <w:rPr>
          <w:sz w:val="24"/>
        </w:rPr>
        <w:t xml:space="preserve"> </w:t>
      </w:r>
      <w:r>
        <w:rPr>
          <w:position w:val="0"/>
          <w:sz w:val="24"/>
          <w:sz w:val="24"/>
          <w:vertAlign w:val="baseline"/>
        </w:rPr>
        <w:t>(Ngan et al., 2015)</w:t>
      </w:r>
      <w:r>
        <w:rPr>
          <w:sz w:val="24"/>
        </w:rPr>
        <w:t xml:space="preserve">⁠. After Chip-seq raw data was re-analyzed using MARACAS, as previously described, the 12,814 genomic loci identified as significantly occupied by H3K4me3 in the </w:t>
      </w:r>
      <w:r>
        <w:rPr>
          <w:i/>
          <w:iCs/>
          <w:sz w:val="24"/>
        </w:rPr>
        <w:t>Chlamydomonas</w:t>
      </w:r>
      <w:r>
        <w:rPr>
          <w:sz w:val="24"/>
        </w:rPr>
        <w:t xml:space="preserve"> genome under standard growth conditions and the corresponding genome wide mapping signal file in BigWig format </w:t>
      </w:r>
      <w:del w:id="392" w:author="Unknown Author" w:date="2023-02-15T11:34:40Z">
        <w:r>
          <w:rPr>
            <w:sz w:val="24"/>
          </w:rPr>
          <w:delText>a</w:delText>
        </w:r>
      </w:del>
      <w:ins w:id="393" w:author="Unknown Author" w:date="2023-02-15T11:34:40Z">
        <w:r>
          <w:rPr>
            <w:sz w:val="24"/>
          </w:rPr>
          <w:t>we</w:t>
        </w:r>
      </w:ins>
      <w:r>
        <w:rPr>
          <w:sz w:val="24"/>
        </w:rPr>
        <w:t xml:space="preserve">re uploaded in ALGAEFUN. The region of two kilobases around the TSS is considered as gene promoter and all the gene features are selected to determine the H3K4me3 marked genes. The outputs are presented in the graphical interface in different tabs. A downloadable table with the marked genes and their available annotation is generated. This gene list can, in turn, be analysed by ALGAEFUN to perform a GO term and/or pathways enrichment analysis. A total of 11,558 H3K4me3 marked genes are identified. Graphs representing the distribution of the genomic loci overlapping different gene features (Fig. 18-a) and the </w:t>
      </w:r>
      <w:r>
        <w:rPr>
          <w:color w:val="000000"/>
          <w:sz w:val="24"/>
          <w:rPrChange w:id="0" w:author="Unknown Author" w:date="2023-02-15T11:35:29Z"/>
        </w:rPr>
        <w:t xml:space="preserve">distribution of upstream and downstream signal around TSS and TES are also represented. </w:t>
      </w:r>
      <w:r>
        <w:rPr>
          <w:sz w:val="24"/>
        </w:rPr>
        <w:t xml:space="preserve">In agreement with the previously published results, the 90.75% of the genomic loci occupied by H3K4me3 are located at gene promoters in </w:t>
      </w:r>
      <w:r>
        <w:rPr>
          <w:i/>
          <w:iCs/>
          <w:sz w:val="24"/>
        </w:rPr>
        <w:t>Chlamydomonas</w:t>
      </w:r>
      <w:r>
        <w:rPr>
          <w:sz w:val="24"/>
        </w:rPr>
        <w:t xml:space="preserve">. </w:t>
      </w:r>
    </w:p>
    <w:p>
      <w:pPr>
        <w:pStyle w:val="Cuerpodetexto"/>
        <w:rPr/>
      </w:pPr>
      <w:r>
        <w:rPr/>
        <mc:AlternateContent>
          <mc:Choice Requires="wps">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3305" cy="5360035"/>
                <wp:effectExtent l="0" t="0" r="0" b="0"/>
                <wp:wrapSquare wrapText="largest"/>
                <wp:docPr id="41" name="Marco16"/>
                <a:graphic xmlns:a="http://schemas.openxmlformats.org/drawingml/2006/main">
                  <a:graphicData uri="http://schemas.microsoft.com/office/word/2010/wordprocessingShape">
                    <wps:wsp>
                      <wps:cNvSpPr/>
                      <wps:spPr>
                        <a:xfrm>
                          <a:off x="0" y="0"/>
                          <a:ext cx="6122520" cy="535932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color w:val="000000"/>
                                <w:sz w:val="20"/>
                              </w:rPr>
                              <w:t>Figure 18: Summary of the outputs generated by ALGAEFUN when a genomic loci list is usedas input. a) Pie chart representing the distribution of peaks or genomic loci over the different typeof gene features such as the promoter, 3’ UTR, 5’ UTR, intron or exon; b) Visualization of the signaland identification of DNA motifs recognized by transcription factors and regulators inphotosynthetic organisms for an individual gene; c) Visualization of the average level of signalaround TSS and TES over the target genes.</w:t>
                            </w:r>
                          </w:p>
                        </w:txbxContent>
                      </wps:txbx>
                      <wps:bodyPr lIns="0" rIns="0" tIns="0" bIns="0">
                        <a:noAutofit/>
                      </wps:bodyPr>
                    </wps:wsp>
                  </a:graphicData>
                </a:graphic>
              </wp:anchor>
            </w:drawing>
          </mc:Choice>
          <mc:Fallback>
            <w:pict>
              <v:rect id="shape_0" ID="Marco16" stroked="f" style="position:absolute;margin-left:-0.1pt;margin-top:0.05pt;width:482.05pt;height:421.95pt;mso-position-horizontal:center">
                <w10:wrap type="square"/>
                <v:fill o:detectmouseclick="t" on="false"/>
                <v:stroke color="#3465a4" joinstyle="round" endcap="flat"/>
                <v:textbox>
                  <w:txbxContent>
                    <w:p>
                      <w:pPr>
                        <w:pStyle w:val="Contenidodelmarco"/>
                        <w:overflowPunct w:val="true"/>
                        <w:spacing w:before="120" w:after="120"/>
                        <w:rPr/>
                      </w:pPr>
                      <w:r>
                        <w:rPr>
                          <w:color w:val="000000"/>
                          <w:sz w:val="20"/>
                        </w:rPr>
                        <w:t>Figure 18: Summary of the outputs generated by ALGAEFUN when a genomic loci list is usedas input. a) Pie chart representing the distribution of peaks or genomic loci over the different typeof gene features such as the promoter, 3’ UTR, 5’ UTR, intron or exon; b) Visualization of the signaland identification of DNA motifs recognized by transcription factors and regulators inphotosynthetic organisms for an individual gene; c) Visualization of the average level of signalaround TSS and TES over the target genes.</w:t>
                      </w:r>
                    </w:p>
                  </w:txbxContent>
                </v:textbox>
              </v:rect>
            </w:pict>
          </mc:Fallback>
        </mc:AlternateContent>
      </w:r>
    </w:p>
    <w:p>
      <w:pPr>
        <w:pStyle w:val="Cuerpodetexto"/>
        <w:rPr/>
      </w:pPr>
      <w:r>
        <w:rPr>
          <w:sz w:val="24"/>
        </w:rPr>
        <w:t xml:space="preserve">As in this case study, when a BigWig file with the genome wide mapping signal is provided, specific marked genes can be selected to visualize the signal profile over their gene bodies and promoters. A gene example presenting two H3K4me3 peaks on its promoter is depicted to illustrate this functionality in Figure 18-b. Moreover, DNA motifs recognized by specific transcription factors and regulators in photosynthetic organisms can be identified in the promoter of the selected gene. Finally, a visualization of the average level of signal around Transcriptional Start Site (TSS) and Transcriptional End Site (TES) across all marked genes is generated (Fig. 18-c). For the case of H3K4me3 in </w:t>
      </w:r>
      <w:r>
        <w:rPr>
          <w:i/>
          <w:iCs/>
          <w:sz w:val="24"/>
        </w:rPr>
        <w:t xml:space="preserve">Chlamydomonas </w:t>
      </w:r>
      <w:r>
        <w:rPr>
          <w:sz w:val="24"/>
        </w:rPr>
        <w:t>further evidence is obtained, showing that this epigenetic mark specifically and exclusively locates at the TSS of marked genes and not at the TES.</w:t>
      </w:r>
    </w:p>
    <w:p>
      <w:pPr>
        <w:pStyle w:val="Normal"/>
        <w:rPr>
          <w:rFonts w:ascii="Liberation Sans" w:hAnsi="Liberation Sans"/>
          <w:sz w:val="24"/>
        </w:rPr>
      </w:pPr>
      <w:r>
        <w:rPr>
          <w:rFonts w:ascii="Liberation Sans" w:hAnsi="Liberation Sans"/>
          <w:sz w:val="24"/>
        </w:rPr>
      </w:r>
    </w:p>
    <w:p>
      <w:pPr>
        <w:pStyle w:val="Ttulo3"/>
        <w:numPr>
          <w:ilvl w:val="2"/>
          <w:numId w:val="3"/>
        </w:numPr>
        <w:rPr/>
      </w:pPr>
      <w:bookmarkStart w:id="66" w:name="__RefHeading___Toc7568_2649729411"/>
      <w:bookmarkEnd w:id="66"/>
      <w:r>
        <w:rPr/>
        <w:t>Contribution of ALGAEFUN with MARACAS to the field.</w:t>
      </w:r>
    </w:p>
    <w:p>
      <w:pPr>
        <w:pStyle w:val="Cuerpodetexto"/>
        <w:rPr/>
      </w:pPr>
      <w:r>
        <w:rPr/>
        <w:t xml:space="preserve">ALGAEFUN with MARACAS constitutes one of the first steps that has been taken for the development of tools that would enable the microalgae research community to exploit high throughput next generation sequencing data by applying systems biology techniques. The first difference between ALGAEFUN with MARACAS with respect to already existing tools consists in the wide range of supported microalgae species (Fig. 8). For the model microalgae </w:t>
      </w:r>
      <w:r>
        <w:rPr>
          <w:i/>
          <w:iCs/>
        </w:rPr>
        <w:t>Chlamydomonas reinhardtii</w:t>
      </w:r>
      <w:r>
        <w:rPr/>
        <w:t xml:space="preserve">, researchers can find several online tools to functionally annotate set of genes, such as Algal Functional Annotation Tool  </w:t>
      </w:r>
      <w:r>
        <w:rPr>
          <w:color w:val="C9211E"/>
          <w:highlight w:val="yellow"/>
        </w:rPr>
        <w:t>(tilde en lópez!!)</w:t>
      </w:r>
      <w:r>
        <w:rPr/>
        <w:t xml:space="preserve"> </w:t>
      </w:r>
      <w:r>
        <w:rPr>
          <w:position w:val="0"/>
          <w:sz w:val="24"/>
          <w:sz w:val="24"/>
          <w:vertAlign w:val="baseline"/>
        </w:rPr>
        <w:t>(Lopez et al., 2011)</w:t>
      </w:r>
      <w:r>
        <w:rPr/>
        <w:t xml:space="preserve">⁠ and ChlamyNET </w:t>
      </w:r>
      <w:r>
        <w:rPr>
          <w:position w:val="0"/>
          <w:sz w:val="24"/>
          <w:sz w:val="24"/>
          <w:vertAlign w:val="baseline"/>
        </w:rPr>
        <w:t>(Romero-Campero et al., 2016)</w:t>
      </w:r>
      <w:r>
        <w:rPr/>
        <w:t xml:space="preserve">⁠. Only the online tool AgriGO </w:t>
      </w:r>
      <w:r>
        <w:rPr>
          <w:position w:val="0"/>
          <w:sz w:val="24"/>
          <w:sz w:val="24"/>
          <w:vertAlign w:val="baseline"/>
        </w:rPr>
        <w:t>(Tian et al., 2017)</w:t>
      </w:r>
      <w:r>
        <w:rPr/>
        <w:t xml:space="preserve">⁠ offers the possibility of analysing a restrictive number of different microalgae species beyond </w:t>
      </w:r>
      <w:r>
        <w:rPr>
          <w:i/>
          <w:iCs/>
        </w:rPr>
        <w:t>Chlamydomonas</w:t>
      </w:r>
      <w:r>
        <w:rPr/>
        <w:t>. The second biggest difference between ALGAEFUN and other tools is the annotation systems they use. Most available functional enrichment tools can only perform functional annotation of gene sets based exclusively on GO enrichment analysis. The identification of significantly enriched KEGG pathways in the inputted sets of genes is only supported by ALGAEFUN and Algal Functional Annotation Tool. A fundamental difference between ALGAEFUN and other tools consists of the statistical tests. Whereas AgriGO and ChlamyNET are based on Fisher’s exact test, ALGAEFUN and Algal Functional Annotation Tool compute statistical significance according to Hypergeometric tests. It has been shown that, in general, the hypergeometric test has more statistical power than Fisher’s exact and χ</w:t>
      </w:r>
      <w:r>
        <w:rPr>
          <w:vertAlign w:val="superscript"/>
        </w:rPr>
        <w:t>2</w:t>
      </w:r>
      <w:r>
        <w:rPr/>
        <w:t xml:space="preserve"> </w:t>
      </w:r>
      <w:r>
        <w:rPr>
          <w:position w:val="0"/>
          <w:sz w:val="24"/>
          <w:sz w:val="24"/>
          <w:vertAlign w:val="baseline"/>
        </w:rPr>
        <w:t>(Masseroli et al., 2004)</w:t>
      </w:r>
      <w:r>
        <w:rPr/>
        <w:t xml:space="preserve">⁠. Moreover, none of these tools can be used as a complete and integrated tool to process high-throughput sequencing raw data from RNA-seq or ChIP-seq experiments, or functionally annotate genomic loci obtained from a ChIP-seq analysis. In this respect, ALGAEFUN with MARACAS improves and implements several novel functionalities of similar already existing software tools, Table 6. </w:t>
      </w:r>
    </w:p>
    <w:p>
      <w:pPr>
        <w:pStyle w:val="Tabla"/>
        <w:keepNext w:val="true"/>
        <w:rPr/>
      </w:pPr>
      <w:r>
        <w:rPr/>
        <w:t>Table 6: Comparison between ALGAEFUN with MARACAS and other functional enrichment analysis tools</w:t>
      </w:r>
    </w:p>
    <w:tbl>
      <w:tblPr>
        <w:tblW w:w="9638" w:type="dxa"/>
        <w:jc w:val="left"/>
        <w:tblInd w:w="0" w:type="dxa"/>
        <w:tblCellMar>
          <w:top w:w="0" w:type="dxa"/>
          <w:left w:w="0" w:type="dxa"/>
          <w:bottom w:w="0" w:type="dxa"/>
          <w:right w:w="0" w:type="dxa"/>
        </w:tblCellMar>
      </w:tblPr>
      <w:tblGrid>
        <w:gridCol w:w="2769"/>
        <w:gridCol w:w="1650"/>
        <w:gridCol w:w="1593"/>
        <w:gridCol w:w="1696"/>
        <w:gridCol w:w="1930"/>
      </w:tblGrid>
      <w:tr>
        <w:trPr>
          <w:trHeight w:val="850" w:hRule="atLeast"/>
        </w:trPr>
        <w:tc>
          <w:tcPr>
            <w:tcW w:w="2769" w:type="dxa"/>
            <w:tcBorders>
              <w:top w:val="single" w:sz="6" w:space="0" w:color="000000"/>
              <w:bottom w:val="single" w:sz="6" w:space="0" w:color="000000"/>
            </w:tcBorders>
          </w:tcPr>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50" w:type="dxa"/>
            <w:tcBorders>
              <w:top w:val="single" w:sz="6" w:space="0" w:color="000000"/>
              <w:bottom w:val="single" w:sz="6" w:space="0" w:color="000000"/>
            </w:tcBorders>
            <w:vAlign w:val="center"/>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Algal functional annotation tool</w:t>
            </w:r>
          </w:p>
        </w:tc>
        <w:tc>
          <w:tcPr>
            <w:tcW w:w="1593" w:type="dxa"/>
            <w:tcBorders>
              <w:top w:val="single" w:sz="6" w:space="0" w:color="000000"/>
              <w:bottom w:val="single" w:sz="6" w:space="0" w:color="000000"/>
            </w:tcBorders>
            <w:vAlign w:val="center"/>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AgriGo</w:t>
            </w:r>
          </w:p>
        </w:tc>
        <w:tc>
          <w:tcPr>
            <w:tcW w:w="1696" w:type="dxa"/>
            <w:tcBorders>
              <w:top w:val="single" w:sz="6" w:space="0" w:color="000000"/>
              <w:bottom w:val="single" w:sz="6" w:space="0" w:color="000000"/>
            </w:tcBorders>
            <w:vAlign w:val="center"/>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ChlamyNET</w:t>
            </w:r>
          </w:p>
        </w:tc>
        <w:tc>
          <w:tcPr>
            <w:tcW w:w="1930" w:type="dxa"/>
            <w:tcBorders>
              <w:top w:val="single" w:sz="6" w:space="0" w:color="000000"/>
              <w:bottom w:val="single" w:sz="6" w:space="0" w:color="000000"/>
            </w:tcBorders>
            <w:vAlign w:val="center"/>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ALGAEFUN with MARACAS</w:t>
            </w:r>
          </w:p>
        </w:tc>
      </w:tr>
      <w:tr>
        <w:trPr/>
        <w:tc>
          <w:tcPr>
            <w:tcW w:w="2769" w:type="dxa"/>
            <w:tcBorders/>
            <w:vAlign w:val="center"/>
          </w:tcPr>
          <w:p>
            <w:pPr>
              <w:pStyle w:val="Contenidodelatabla"/>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Gene sets as input</w:t>
            </w:r>
          </w:p>
        </w:tc>
        <w:tc>
          <w:tcPr>
            <w:tcW w:w="1650" w:type="dxa"/>
            <w:tcBorders/>
            <w:vAlign w:val="center"/>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YES</w:t>
            </w:r>
          </w:p>
        </w:tc>
        <w:tc>
          <w:tcPr>
            <w:tcW w:w="1593" w:type="dxa"/>
            <w:tcBorders/>
            <w:vAlign w:val="center"/>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YES</w:t>
            </w:r>
          </w:p>
        </w:tc>
        <w:tc>
          <w:tcPr>
            <w:tcW w:w="1696" w:type="dxa"/>
            <w:tcBorders/>
            <w:vAlign w:val="center"/>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YES</w:t>
            </w:r>
          </w:p>
        </w:tc>
        <w:tc>
          <w:tcPr>
            <w:tcW w:w="1930" w:type="dxa"/>
            <w:tcBorders/>
            <w:vAlign w:val="center"/>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YES</w:t>
            </w:r>
          </w:p>
        </w:tc>
      </w:tr>
      <w:tr>
        <w:trPr/>
        <w:tc>
          <w:tcPr>
            <w:tcW w:w="2769" w:type="dxa"/>
            <w:tcBorders/>
            <w:vAlign w:val="center"/>
          </w:tcPr>
          <w:p>
            <w:pPr>
              <w:pStyle w:val="Contenidodelatabla"/>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Genomic loci as input</w:t>
            </w:r>
          </w:p>
        </w:tc>
        <w:tc>
          <w:tcPr>
            <w:tcW w:w="1650" w:type="dxa"/>
            <w:tcBorders/>
            <w:vAlign w:val="center"/>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w:t>
            </w:r>
          </w:p>
        </w:tc>
        <w:tc>
          <w:tcPr>
            <w:tcW w:w="1593" w:type="dxa"/>
            <w:tcBorders/>
            <w:vAlign w:val="center"/>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w:t>
            </w:r>
          </w:p>
        </w:tc>
        <w:tc>
          <w:tcPr>
            <w:tcW w:w="1696" w:type="dxa"/>
            <w:tcBorders/>
            <w:vAlign w:val="center"/>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w:t>
            </w:r>
          </w:p>
        </w:tc>
        <w:tc>
          <w:tcPr>
            <w:tcW w:w="1930" w:type="dxa"/>
            <w:tcBorders/>
            <w:vAlign w:val="center"/>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YES</w:t>
            </w:r>
          </w:p>
        </w:tc>
      </w:tr>
      <w:tr>
        <w:trPr/>
        <w:tc>
          <w:tcPr>
            <w:tcW w:w="2769" w:type="dxa"/>
            <w:tcBorders/>
            <w:vAlign w:val="center"/>
          </w:tcPr>
          <w:p>
            <w:pPr>
              <w:pStyle w:val="Contenidodelatabla"/>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GO enrichment</w:t>
            </w:r>
          </w:p>
        </w:tc>
        <w:tc>
          <w:tcPr>
            <w:tcW w:w="1650" w:type="dxa"/>
            <w:tcBorders/>
            <w:vAlign w:val="center"/>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YES</w:t>
            </w:r>
          </w:p>
        </w:tc>
        <w:tc>
          <w:tcPr>
            <w:tcW w:w="1593" w:type="dxa"/>
            <w:tcBorders/>
            <w:vAlign w:val="center"/>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YES</w:t>
            </w:r>
          </w:p>
        </w:tc>
        <w:tc>
          <w:tcPr>
            <w:tcW w:w="1696" w:type="dxa"/>
            <w:tcBorders/>
            <w:vAlign w:val="center"/>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YES</w:t>
            </w:r>
          </w:p>
        </w:tc>
        <w:tc>
          <w:tcPr>
            <w:tcW w:w="1930" w:type="dxa"/>
            <w:tcBorders/>
            <w:vAlign w:val="center"/>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YES</w:t>
            </w:r>
          </w:p>
        </w:tc>
      </w:tr>
      <w:tr>
        <w:trPr/>
        <w:tc>
          <w:tcPr>
            <w:tcW w:w="2769" w:type="dxa"/>
            <w:tcBorders/>
            <w:vAlign w:val="center"/>
          </w:tcPr>
          <w:p>
            <w:pPr>
              <w:pStyle w:val="Contenidodelatabla"/>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KEGG pathways enrichment</w:t>
            </w:r>
          </w:p>
        </w:tc>
        <w:tc>
          <w:tcPr>
            <w:tcW w:w="1650" w:type="dxa"/>
            <w:tcBorders/>
            <w:vAlign w:val="center"/>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YES</w:t>
            </w:r>
          </w:p>
        </w:tc>
        <w:tc>
          <w:tcPr>
            <w:tcW w:w="1593" w:type="dxa"/>
            <w:tcBorders/>
            <w:vAlign w:val="center"/>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w:t>
            </w:r>
          </w:p>
        </w:tc>
        <w:tc>
          <w:tcPr>
            <w:tcW w:w="1696" w:type="dxa"/>
            <w:tcBorders/>
            <w:vAlign w:val="center"/>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w:t>
            </w:r>
          </w:p>
        </w:tc>
        <w:tc>
          <w:tcPr>
            <w:tcW w:w="1930" w:type="dxa"/>
            <w:tcBorders/>
            <w:vAlign w:val="center"/>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YES</w:t>
            </w:r>
          </w:p>
        </w:tc>
      </w:tr>
      <w:tr>
        <w:trPr/>
        <w:tc>
          <w:tcPr>
            <w:tcW w:w="2769" w:type="dxa"/>
            <w:tcBorders/>
            <w:vAlign w:val="center"/>
          </w:tcPr>
          <w:p>
            <w:pPr>
              <w:pStyle w:val="Contenidodelatabla"/>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Several microalgae</w:t>
            </w:r>
          </w:p>
        </w:tc>
        <w:tc>
          <w:tcPr>
            <w:tcW w:w="1650" w:type="dxa"/>
            <w:tcBorders/>
            <w:vAlign w:val="center"/>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w:t>
            </w:r>
          </w:p>
        </w:tc>
        <w:tc>
          <w:tcPr>
            <w:tcW w:w="1593" w:type="dxa"/>
            <w:tcBorders/>
            <w:vAlign w:val="center"/>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YES</w:t>
            </w:r>
          </w:p>
        </w:tc>
        <w:tc>
          <w:tcPr>
            <w:tcW w:w="1696" w:type="dxa"/>
            <w:tcBorders/>
            <w:vAlign w:val="center"/>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w:t>
            </w:r>
          </w:p>
        </w:tc>
        <w:tc>
          <w:tcPr>
            <w:tcW w:w="1930" w:type="dxa"/>
            <w:tcBorders/>
            <w:vAlign w:val="center"/>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YES</w:t>
            </w:r>
          </w:p>
        </w:tc>
      </w:tr>
      <w:tr>
        <w:trPr/>
        <w:tc>
          <w:tcPr>
            <w:tcW w:w="2769" w:type="dxa"/>
            <w:tcBorders>
              <w:bottom w:val="single" w:sz="6" w:space="0" w:color="000000"/>
            </w:tcBorders>
            <w:vAlign w:val="center"/>
          </w:tcPr>
          <w:p>
            <w:pPr>
              <w:pStyle w:val="Contenidodelatabla"/>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Statistical test</w:t>
            </w:r>
          </w:p>
        </w:tc>
        <w:tc>
          <w:tcPr>
            <w:tcW w:w="1650" w:type="dxa"/>
            <w:tcBorders>
              <w:bottom w:val="single" w:sz="6" w:space="0" w:color="000000"/>
            </w:tcBorders>
            <w:vAlign w:val="center"/>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Hypergeometric tests</w:t>
            </w:r>
          </w:p>
        </w:tc>
        <w:tc>
          <w:tcPr>
            <w:tcW w:w="1593" w:type="dxa"/>
            <w:tcBorders>
              <w:bottom w:val="single" w:sz="6" w:space="0" w:color="000000"/>
            </w:tcBorders>
            <w:vAlign w:val="center"/>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Fisher’s exact test</w:t>
            </w:r>
          </w:p>
        </w:tc>
        <w:tc>
          <w:tcPr>
            <w:tcW w:w="1696" w:type="dxa"/>
            <w:tcBorders>
              <w:bottom w:val="single" w:sz="6" w:space="0" w:color="000000"/>
            </w:tcBorders>
            <w:vAlign w:val="center"/>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Fisher’s exact test</w:t>
            </w:r>
          </w:p>
        </w:tc>
        <w:tc>
          <w:tcPr>
            <w:tcW w:w="1930" w:type="dxa"/>
            <w:tcBorders>
              <w:bottom w:val="single" w:sz="6" w:space="0" w:color="000000"/>
            </w:tcBorders>
            <w:vAlign w:val="center"/>
          </w:tcPr>
          <w:p>
            <w:pPr>
              <w:pStyle w:val="Contenidodelatabla"/>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Hypergeometric tests</w:t>
            </w:r>
          </w:p>
        </w:tc>
      </w:tr>
    </w:tbl>
    <w:p>
      <w:pPr>
        <w:pStyle w:val="Cuerpodetexto"/>
        <w:rPr/>
      </w:pPr>
      <w:r>
        <w:rPr/>
      </w:r>
    </w:p>
    <w:p>
      <w:pPr>
        <w:pStyle w:val="Cuerpodetexto"/>
        <w:rPr>
          <w:b/>
          <w:b/>
          <w:bCs/>
          <w:highlight w:val="yellow"/>
          <w:ins w:id="412" w:author="Autor desconocido" w:date="2023-03-08T12:58:45Z"/>
        </w:rPr>
      </w:pPr>
      <w:r>
        <w:rPr/>
        <w:t xml:space="preserve">ALGAEFUN with MARACAS is a constantly growing tool that will include new microalgae whenever their sequenced genomes are available. Also it has settle the bases to build numerous tools by other members of </w:t>
      </w:r>
      <w:del w:id="395" w:author="Unknown Author" w:date="2023-02-15T11:38:30Z">
        <w:r>
          <w:rPr/>
          <w:delText>the</w:delText>
        </w:r>
      </w:del>
      <w:ins w:id="396" w:author="Unknown Author" w:date="2023-02-15T11:38:30Z">
        <w:r>
          <w:rPr>
            <w:rFonts w:eastAsia="Noto Serif CJK SC" w:cs="Lohit Devanagari"/>
            <w:color w:val="auto"/>
            <w:kern w:val="2"/>
            <w:sz w:val="24"/>
            <w:szCs w:val="24"/>
            <w:lang w:val="en-US" w:eastAsia="zh-CN" w:bidi="hi-IN"/>
          </w:rPr>
          <w:t>our</w:t>
        </w:r>
      </w:ins>
      <w:r>
        <w:rPr/>
        <w:t xml:space="preserve"> laboratory </w:t>
      </w:r>
      <w:ins w:id="397" w:author="Unknown Author" w:date="2023-02-15T11:38:38Z">
        <w:r>
          <w:rPr/>
          <w:t>aiming at generating</w:t>
        </w:r>
      </w:ins>
      <w:del w:id="398" w:author="Unknown Author" w:date="2023-02-15T11:38:57Z">
        <w:r>
          <w:rPr/>
          <w:delText>that will for sure be a</w:delText>
        </w:r>
      </w:del>
      <w:r>
        <w:rPr/>
        <w:t xml:space="preserve"> </w:t>
      </w:r>
      <w:ins w:id="399" w:author="Unknown Author" w:date="2023-02-15T11:39:02Z">
        <w:r>
          <w:rPr/>
          <w:t xml:space="preserve">an enabling technology </w:t>
        </w:r>
      </w:ins>
      <w:del w:id="400" w:author="Unknown Author" w:date="2023-02-15T11:39:10Z">
        <w:r>
          <w:rPr/>
          <w:delText xml:space="preserve">crucial toolbox </w:delText>
        </w:r>
      </w:del>
      <w:r>
        <w:rPr/>
        <w:t xml:space="preserve">for the microalgae research community doing systems biology studies. </w:t>
      </w:r>
      <w:del w:id="401" w:author="Unknown Author" w:date="2023-02-15T11:39:19Z">
        <w:r>
          <w:rPr>
            <w:highlight w:val="yellow"/>
          </w:rPr>
          <w:delText xml:space="preserve">Definitely, </w:delText>
        </w:r>
      </w:del>
      <w:r>
        <w:rPr>
          <w:highlight w:val="yellow"/>
        </w:rPr>
        <w:t xml:space="preserve">ALGAEFUN with MARACAS has </w:t>
      </w:r>
      <w:ins w:id="402" w:author="Unknown Author" w:date="2023-02-15T11:39:22Z">
        <w:r>
          <w:rPr>
            <w:highlight w:val="yellow"/>
          </w:rPr>
          <w:t xml:space="preserve">been instrumental </w:t>
        </w:r>
      </w:ins>
      <w:r>
        <w:rPr>
          <w:highlight w:val="yellow"/>
        </w:rPr>
        <w:t>facilitat</w:t>
      </w:r>
      <w:ins w:id="403" w:author="Unknown Author" w:date="2023-02-15T11:39:27Z">
        <w:r>
          <w:rPr>
            <w:highlight w:val="yellow"/>
          </w:rPr>
          <w:t>ing</w:t>
        </w:r>
      </w:ins>
      <w:del w:id="404" w:author="Unknown Author" w:date="2023-02-15T11:39:28Z">
        <w:r>
          <w:rPr>
            <w:highlight w:val="yellow"/>
          </w:rPr>
          <w:delText>ed</w:delText>
        </w:r>
      </w:del>
      <w:r>
        <w:rPr>
          <w:highlight w:val="yellow"/>
        </w:rPr>
        <w:t xml:space="preserve"> the progress of </w:t>
      </w:r>
      <w:del w:id="405" w:author="Unknown Author" w:date="2023-02-15T11:39:33Z">
        <w:r>
          <w:rPr>
            <w:highlight w:val="yellow"/>
          </w:rPr>
          <w:delText>my</w:delText>
        </w:r>
      </w:del>
      <w:r>
        <w:rPr>
          <w:highlight w:val="yellow"/>
        </w:rPr>
        <w:t xml:space="preserve"> </w:t>
      </w:r>
      <w:ins w:id="406" w:author="Unknown Author" w:date="2023-02-15T11:39:36Z">
        <w:r>
          <w:rPr>
            <w:highlight w:val="yellow"/>
          </w:rPr>
          <w:t xml:space="preserve">this </w:t>
        </w:r>
      </w:ins>
      <w:r>
        <w:rPr>
          <w:highlight w:val="yellow"/>
        </w:rPr>
        <w:t xml:space="preserve">doctoral </w:t>
      </w:r>
      <w:ins w:id="407" w:author="Unknown Author" w:date="2023-02-15T11:39:39Z">
        <w:r>
          <w:rPr>
            <w:highlight w:val="yellow"/>
          </w:rPr>
          <w:t xml:space="preserve">thesis </w:t>
        </w:r>
      </w:ins>
      <w:del w:id="408" w:author="Unknown Author" w:date="2023-02-15T11:40:08Z">
        <w:r>
          <w:rPr>
            <w:highlight w:val="yellow"/>
          </w:rPr>
          <w:delText>as well as motivated studies of molecular biology of systems in our laboratory with important contributions to the field.</w:delText>
        </w:r>
      </w:del>
      <w:del w:id="409" w:author="Unknown Author" w:date="2023-02-15T11:39:42Z">
        <w:r>
          <w:rPr>
            <w:highlight w:val="yellow"/>
          </w:rPr>
          <w:delText xml:space="preserve">work </w:delText>
        </w:r>
      </w:del>
      <w:r>
        <w:rPr>
          <w:highlight w:val="yellow"/>
        </w:rPr>
        <w:t xml:space="preserve"> Since molecular systems biology has much to contribute to microalgae research, we hope that ALGAEFUN with MARACAS will reach the hands of many research groups and will be as useful to them as it has been to us.</w:t>
      </w:r>
      <w:del w:id="410" w:author="Unknown Author" w:date="2023-02-15T11:40:13Z">
        <w:r>
          <w:rPr>
            <w:highlight w:val="yellow"/>
          </w:rPr>
          <w:delText xml:space="preserve">  (</w:delText>
        </w:r>
      </w:del>
      <w:del w:id="411" w:author="Unknown Author" w:date="2023-02-15T11:40:13Z">
        <w:r>
          <w:rPr>
            <w:b/>
            <w:bCs/>
            <w:highlight w:val="yellow"/>
          </w:rPr>
          <w:delText>DISCUTIR SI NO PEGA EN ESTO EN UNA TESIS)</w:delText>
        </w:r>
      </w:del>
    </w:p>
    <w:p>
      <w:pPr>
        <w:pStyle w:val="Cuerpodetexto"/>
        <w:rPr/>
      </w:pPr>
      <w:ins w:id="413" w:author="Autor desconocido" w:date="2023-02-21T15:33:26Z">
        <w:r>
          <w:rPr/>
          <w:commentReference w:id="3"/>
        </w:r>
      </w:ins>
    </w:p>
    <w:p>
      <w:pPr>
        <w:pStyle w:val="Cuerpodetexto"/>
        <w:rPr>
          <w:color w:val="81D41A"/>
        </w:rPr>
      </w:pPr>
      <w:r>
        <w:rPr>
          <w:color w:val="81D41A"/>
        </w:rPr>
      </w:r>
    </w:p>
    <w:p>
      <w:pPr>
        <w:pStyle w:val="Cuerpodetexto"/>
        <w:rPr>
          <w:color w:val="81D41A"/>
        </w:rPr>
      </w:pPr>
      <w:r>
        <w:rPr>
          <w:color w:val="81D41A"/>
        </w:rPr>
      </w:r>
    </w:p>
    <w:p>
      <w:pPr>
        <w:pStyle w:val="Cuerpodetexto"/>
        <w:rPr>
          <w:color w:val="81D41A"/>
        </w:rPr>
      </w:pPr>
      <w:r>
        <w:rPr>
          <w:color w:val="81D41A"/>
        </w:rPr>
      </w:r>
    </w:p>
    <w:p>
      <w:pPr>
        <w:pStyle w:val="Cuerpodetexto"/>
        <w:rPr>
          <w:color w:val="81D41A"/>
        </w:rPr>
      </w:pPr>
      <w:r>
        <w:rPr>
          <w:color w:val="81D41A"/>
        </w:rPr>
      </w:r>
    </w:p>
    <w:p>
      <w:pPr>
        <w:pStyle w:val="Cuerpodetexto"/>
        <w:rPr>
          <w:color w:val="81D41A"/>
        </w:rPr>
      </w:pPr>
      <w:r>
        <w:rPr>
          <w:color w:val="81D41A"/>
        </w:rPr>
      </w:r>
    </w:p>
    <w:p>
      <w:pPr>
        <w:pStyle w:val="Cuerpodetexto"/>
        <w:rPr>
          <w:color w:val="81D41A"/>
        </w:rPr>
      </w:pPr>
      <w:r>
        <w:rPr>
          <w:color w:val="81D41A"/>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Normal"/>
        <w:spacing w:lineRule="auto" w:line="360"/>
        <w:jc w:val="both"/>
        <w:rPr>
          <w:rFonts w:ascii="Liberation Sans" w:hAnsi="Liberation Sans"/>
        </w:rPr>
      </w:pPr>
      <w:r>
        <w:rPr>
          <w:rFonts w:ascii="Liberation Sans" w:hAnsi="Liberation Sans"/>
        </w:rPr>
      </w:r>
    </w:p>
    <w:p>
      <w:pPr>
        <w:pStyle w:val="Ttulo2"/>
        <w:numPr>
          <w:ilvl w:val="1"/>
          <w:numId w:val="3"/>
        </w:numPr>
        <w:rPr/>
      </w:pPr>
      <w:bookmarkStart w:id="67" w:name="__RefHeading___Toc11039_646972261"/>
      <w:bookmarkEnd w:id="67"/>
      <w:r>
        <w:rPr/>
        <w:t xml:space="preserve">Chapter 2: Transcriptomic analysis of diurnal and seasonal cycles in </w:t>
      </w:r>
      <w:r>
        <w:rPr>
          <w:i/>
          <w:iCs/>
        </w:rPr>
        <w:t>Ostreococcus tauri</w:t>
      </w:r>
    </w:p>
    <w:p>
      <w:pPr>
        <w:pStyle w:val="Cuerpodetexto"/>
        <w:rPr/>
      </w:pPr>
      <w:r>
        <w:rPr>
          <w:i w:val="false"/>
          <w:iCs w:val="false"/>
        </w:rPr>
        <w:t xml:space="preserve">High-throughput transcriptome sequencing produced approximately 10 million short reads per sample (ANEXO 1). This allowed us to accurately estimate gene expression levels measured as FPKM (Fragments Per Kilobase of exon per Million reads mapped) in the transcriptomes corresponding to each data point of our time series. Indeed, out of the 7668 genes currently annotated in the Ostreococcus tauri genome </w:t>
      </w:r>
      <w:r>
        <w:rPr>
          <w:i w:val="false"/>
          <w:iCs w:val="false"/>
          <w:position w:val="0"/>
          <w:sz w:val="24"/>
          <w:sz w:val="24"/>
          <w:vertAlign w:val="baseline"/>
        </w:rPr>
        <w:t>(Blanc-Mathieu et al., 2014; Palenik et al., 2007)</w:t>
      </w:r>
      <w:r>
        <w:rPr>
          <w:i w:val="false"/>
          <w:iCs w:val="false"/>
        </w:rPr>
        <w:t xml:space="preserve">⁠, only 3 genes were never expressed and 260 genes never exceeded an expression level of 10 FPKM. This shows that practically the entire </w:t>
      </w:r>
      <w:r>
        <w:rPr>
          <w:i/>
          <w:iCs/>
        </w:rPr>
        <w:t>Ostreococcus tauri</w:t>
      </w:r>
      <w:r>
        <w:rPr>
          <w:i w:val="false"/>
          <w:iCs w:val="false"/>
        </w:rPr>
        <w:t xml:space="preserve"> genome is expressed under seasonal and diurnal cycles. First, we focus in the 36 transcriptomes corresponding to the time points taken during three days under LD and SD conditions and perform a hierarchical clustering analysis. </w:t>
      </w:r>
      <w:r>
        <w:rPr>
          <w:i w:val="false"/>
          <w:iCs w:val="false"/>
          <w:color w:val="C9211E"/>
        </w:rPr>
        <w:t>(explicar que es?)</w:t>
      </w:r>
      <w:r>
        <w:rPr>
          <w:i w:val="false"/>
          <w:iCs w:val="false"/>
        </w:rPr>
        <w:t xml:space="preserve"> The transcriptomes corresponding to the same time points during the three different days tend to cluster together (Fig. 19-1). This indicates a high circadian synchronization in our cultures. Moreover, these 36 transcriptomes assemble together into three different groups (Fig. 19-1). The first cluster corresponds to midday. The transcriptomes at time points ZT4 and ZT8 under LD and ZT4 under SD constitute this cluster. These time points correspond to the moments of maximum irradiance under both LD and SD conditions. The second cluster conforms the dusk group. Here the transcriptomes at time points ZT12 and ZT16 under LD and ZT8 under SD are grouped. These time points coincide with the end of the light period in both LD and SD conditions when incident light irradiance is low. The third cluster represents night/dawn and comprises the transcriptomes at time points ZT20, ZT0 under LD and ZT12, ZT16, ZT20 and ZT0 under SD. The transcriptomes at time points in the LD and SD nights or dark periods constitute two distinct groups suggesting noticeable differences in the transcriptomic responses during the night under LD and SD conditions. It is also noteworthy the higher similarity between the dusk, night/dawn transcriptomes when compare to the midday one (Fig. 19-1). </w:t>
      </w:r>
    </w:p>
    <w:p>
      <w:pPr>
        <w:pStyle w:val="Cuerpodetexto"/>
        <w:rPr>
          <w:i w:val="false"/>
          <w:i w:val="false"/>
          <w:iCs w:val="false"/>
        </w:rPr>
      </w:pPr>
      <w:r>
        <w:rPr>
          <w:i w:val="false"/>
          <w:iCs w:val="false"/>
        </w:rPr>
        <mc:AlternateContent>
          <mc:Choice Requires="wps">
            <w:drawing>
              <wp:anchor behindDoc="0" distT="0" distB="0" distL="0" distR="0" simplePos="0" locked="0" layoutInCell="1" allowOverlap="1" relativeHeight="17">
                <wp:simplePos x="0" y="0"/>
                <wp:positionH relativeFrom="column">
                  <wp:posOffset>31750</wp:posOffset>
                </wp:positionH>
                <wp:positionV relativeFrom="paragraph">
                  <wp:posOffset>635</wp:posOffset>
                </wp:positionV>
                <wp:extent cx="6123305" cy="7930515"/>
                <wp:effectExtent l="0" t="0" r="0" b="0"/>
                <wp:wrapSquare wrapText="largest"/>
                <wp:docPr id="43" name="Marco17"/>
                <a:graphic xmlns:a="http://schemas.openxmlformats.org/drawingml/2006/main">
                  <a:graphicData uri="http://schemas.microsoft.com/office/word/2010/wordprocessingShape">
                    <wps:wsp>
                      <wps:cNvSpPr/>
                      <wps:spPr>
                        <a:xfrm>
                          <a:off x="0" y="0"/>
                          <a:ext cx="6122520" cy="792972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sz w:val="20"/>
                              </w:rPr>
                              <w:t xml:space="preserve">Figure 19: </w:t>
                            </w:r>
                            <w:r>
                              <w:rPr>
                                <w:b/>
                                <w:bCs/>
                                <w:sz w:val="20"/>
                              </w:rPr>
                              <w:t>RNA reliability.</w:t>
                            </w:r>
                            <w:r>
                              <w:rPr>
                                <w:sz w:val="20"/>
                              </w:rPr>
                              <w:t xml:space="preserve"> (A) </w:t>
                            </w:r>
                            <w:r>
                              <w:rPr>
                                <w:color w:val="000000"/>
                                <w:sz w:val="24"/>
                              </w:rPr>
                              <w:t xml:space="preserve">Hierarchical clustering of the RNA-seq data corresponding to the 36 time points collected under alternating dark/light cycles simulating long and short day conditions. The three global transcriptomes corresponding to the same time points from different days cluster together showing robust rhythmicity in our cultures. Three distinct clusters are observed corresponding to midday (blue rectangle: LD ZT4, SD ZT4 and LD ZT8), dusk (yellow rectangle: SD ZT8, LD ZT16 and LD ZT12) and night/dawn (grey rectangle with two clear subclusters distinguishing between LD and SD: LD ZT0 and LD ZT20 on one hand and SD ZT12, SD ZT16, SD ZT20 and ZT0 on the other hand). </w:t>
                            </w:r>
                            <w:r>
                              <w:rPr>
                                <w:b w:val="false"/>
                                <w:bCs w:val="false"/>
                                <w:i/>
                                <w:iCs/>
                                <w:color w:val="000000"/>
                                <w:sz w:val="24"/>
                              </w:rPr>
                              <w:t xml:space="preserve">(B) </w:t>
                            </w:r>
                            <w:r>
                              <w:rPr>
                                <w:color w:val="000000"/>
                                <w:sz w:val="24"/>
                              </w:rPr>
                              <w:t xml:space="preserve">Principal Component Analysis of the time point global transcriptomes under long day conditions. Small dots correspond to the 2D projection of each time point global transcriptome. Big dots correspond to the average of the three replicates 2D projections for each time point. Ellipses mark the 95% confidence regions corresponding to each time point global transcriptome. </w:t>
                            </w:r>
                            <w:r>
                              <w:rPr>
                                <w:b w:val="false"/>
                                <w:bCs w:val="false"/>
                                <w:color w:val="000000"/>
                                <w:sz w:val="24"/>
                              </w:rPr>
                              <w:t>(C)</w:t>
                            </w:r>
                            <w:r>
                              <w:rPr>
                                <w:color w:val="000000"/>
                                <w:sz w:val="20"/>
                              </w:rPr>
                              <w:t xml:space="preserve"> </w:t>
                            </w:r>
                            <w:r>
                              <w:rPr>
                                <w:color w:val="000000"/>
                                <w:sz w:val="24"/>
                              </w:rPr>
                              <w:t xml:space="preserve">Principal Component Analysis of the time point global transcriptomes under short day conditions. Points and ellipses are used as described before. </w:t>
                            </w:r>
                          </w:p>
                        </w:txbxContent>
                      </wps:txbx>
                      <wps:bodyPr lIns="0" rIns="0" tIns="0" bIns="0">
                        <a:noAutofit/>
                      </wps:bodyPr>
                    </wps:wsp>
                  </a:graphicData>
                </a:graphic>
              </wp:anchor>
            </w:drawing>
          </mc:Choice>
          <mc:Fallback>
            <w:pict>
              <v:rect id="shape_0" ID="Marco17" stroked="f" style="position:absolute;margin-left:2.5pt;margin-top:0.05pt;width:482.05pt;height:624.35pt">
                <w10:wrap type="square"/>
                <v:fill o:detectmouseclick="t" on="false"/>
                <v:stroke color="#3465a4" joinstyle="round" endcap="flat"/>
                <v:textbox>
                  <w:txbxContent>
                    <w:p>
                      <w:pPr>
                        <w:pStyle w:val="Contenidodelmarco"/>
                        <w:overflowPunct w:val="true"/>
                        <w:spacing w:before="120" w:after="120"/>
                        <w:rPr/>
                      </w:pPr>
                      <w:r>
                        <w:rPr>
                          <w:sz w:val="20"/>
                        </w:rPr>
                        <w:t xml:space="preserve">Figure 19: </w:t>
                      </w:r>
                      <w:r>
                        <w:rPr>
                          <w:b/>
                          <w:bCs/>
                          <w:sz w:val="20"/>
                        </w:rPr>
                        <w:t>RNA reliability.</w:t>
                      </w:r>
                      <w:r>
                        <w:rPr>
                          <w:sz w:val="20"/>
                        </w:rPr>
                        <w:t xml:space="preserve"> (A) </w:t>
                      </w:r>
                      <w:r>
                        <w:rPr>
                          <w:color w:val="000000"/>
                          <w:sz w:val="24"/>
                        </w:rPr>
                        <w:t xml:space="preserve">Hierarchical clustering of the RNA-seq data corresponding to the 36 time points collected under alternating dark/light cycles simulating long and short day conditions. The three global transcriptomes corresponding to the same time points from different days cluster together showing robust rhythmicity in our cultures. Three distinct clusters are observed corresponding to midday (blue rectangle: LD ZT4, SD ZT4 and LD ZT8), dusk (yellow rectangle: SD ZT8, LD ZT16 and LD ZT12) and night/dawn (grey rectangle with two clear subclusters distinguishing between LD and SD: LD ZT0 and LD ZT20 on one hand and SD ZT12, SD ZT16, SD ZT20 and ZT0 on the other hand). </w:t>
                      </w:r>
                      <w:r>
                        <w:rPr>
                          <w:b w:val="false"/>
                          <w:bCs w:val="false"/>
                          <w:i/>
                          <w:iCs/>
                          <w:color w:val="000000"/>
                          <w:sz w:val="24"/>
                        </w:rPr>
                        <w:t xml:space="preserve">(B) </w:t>
                      </w:r>
                      <w:r>
                        <w:rPr>
                          <w:color w:val="000000"/>
                          <w:sz w:val="24"/>
                        </w:rPr>
                        <w:t xml:space="preserve">Principal Component Analysis of the time point global transcriptomes under long day conditions. Small dots correspond to the 2D projection of each time point global transcriptome. Big dots correspond to the average of the three replicates 2D projections for each time point. Ellipses mark the 95% confidence regions corresponding to each time point global transcriptome. </w:t>
                      </w:r>
                      <w:r>
                        <w:rPr>
                          <w:b w:val="false"/>
                          <w:bCs w:val="false"/>
                          <w:color w:val="000000"/>
                          <w:sz w:val="24"/>
                        </w:rPr>
                        <w:t>(C)</w:t>
                      </w:r>
                      <w:r>
                        <w:rPr>
                          <w:color w:val="000000"/>
                          <w:sz w:val="20"/>
                        </w:rPr>
                        <w:t xml:space="preserve"> </w:t>
                      </w:r>
                      <w:r>
                        <w:rPr>
                          <w:color w:val="000000"/>
                          <w:sz w:val="24"/>
                        </w:rPr>
                        <w:t xml:space="preserve">Principal Component Analysis of the time point global transcriptomes under short day conditions. Points and ellipses are used as described before. </w:t>
                      </w:r>
                    </w:p>
                  </w:txbxContent>
                </v:textbox>
              </v:rect>
            </w:pict>
          </mc:Fallback>
        </mc:AlternateContent>
      </w:r>
    </w:p>
    <w:p>
      <w:pPr>
        <w:pStyle w:val="Cuerpodetexto"/>
        <w:rPr/>
      </w:pPr>
      <w:r>
        <w:rPr>
          <w:i w:val="false"/>
          <w:iCs w:val="false"/>
        </w:rPr>
        <w:t xml:space="preserve">In order to obtain a deeper understanding of the underlying structure </w:t>
      </w:r>
      <w:r>
        <w:rPr>
          <w:rFonts w:eastAsia="AR PL SungtiL GB" w:cs="Lohit Devanagari"/>
          <w:i w:val="false"/>
          <w:iCs w:val="false"/>
          <w:color w:val="auto"/>
          <w:sz w:val="24"/>
          <w:szCs w:val="24"/>
          <w:lang w:val="en-US" w:eastAsia="zh-CN" w:bidi="hi-IN"/>
        </w:rPr>
        <w:t>in our data</w:t>
      </w:r>
      <w:r>
        <w:rPr>
          <w:i w:val="false"/>
          <w:iCs w:val="false"/>
        </w:rPr>
        <w:t xml:space="preserve"> we performed principal components analysis separately over the LD (Fig. 19-2) and SD (Fig. 19-3) transcriptomes. Under LD conditions, we observed that the transcriptomes corresponding to the same time point in the three different days tightly cluster together globally constituting a circular structure. Nonetheless, under SD conditions more variability is observed and the time point transcriptomes form a structure resembling an ellipse. This could indicate that whereas in LD conditions gene expression in globally cycling precisely with a similar period a more complex behavior is expected under SD conditions. Also, it is remarkable the high similarity between the transcriptomes corresponding to ZT0 and ZT20 under SD conditions that is not present under LD conditions. This suggests that the transcriptomic response at the end of a SD night is already preparing all molecular systems for the incoming light availability </w:t>
      </w:r>
      <w:r>
        <w:rPr>
          <w:rFonts w:eastAsia="AR PL SungtiL GB" w:cs="Lohit Devanagari"/>
          <w:i w:val="false"/>
          <w:iCs w:val="false"/>
          <w:color w:val="auto"/>
          <w:sz w:val="24"/>
          <w:szCs w:val="24"/>
          <w:lang w:val="en-US" w:eastAsia="zh-CN" w:bidi="hi-IN"/>
        </w:rPr>
        <w:t>at</w:t>
      </w:r>
      <w:r>
        <w:rPr>
          <w:i w:val="false"/>
          <w:iCs w:val="false"/>
        </w:rPr>
        <w:t xml:space="preserve"> dawn whereas this anticipation is not as clearly observed under LD conditions. In overall, these results support that our experimental design grants a high level of synchronization in our data allowing us to proceed to the identification and comparison of genes exhibiting rhythmic expression patterns under LD and SD conditions.</w:t>
      </w:r>
    </w:p>
    <w:p>
      <w:pPr>
        <w:pStyle w:val="Ttulo3"/>
        <w:numPr>
          <w:ilvl w:val="2"/>
          <w:numId w:val="3"/>
        </w:numPr>
        <w:rPr>
          <w:strike/>
        </w:rPr>
      </w:pPr>
      <w:r>
        <w:rPr>
          <w:strike/>
        </w:rPr>
      </w:r>
    </w:p>
    <w:p>
      <w:pPr>
        <w:pStyle w:val="Ttulo3"/>
        <w:numPr>
          <w:ilvl w:val="2"/>
          <w:numId w:val="3"/>
        </w:numPr>
        <w:rPr/>
      </w:pPr>
      <w:bookmarkStart w:id="68" w:name="__RefHeading___Toc11041_646972261"/>
      <w:bookmarkEnd w:id="68"/>
      <w:r>
        <w:rPr/>
        <w:t>Transcriptomic characterization of diurnal rhythmic expression profiles</w:t>
      </w:r>
    </w:p>
    <w:p>
      <w:pPr>
        <w:pStyle w:val="Ttulo4"/>
        <w:numPr>
          <w:ilvl w:val="3"/>
          <w:numId w:val="3"/>
        </w:numPr>
        <w:rPr/>
      </w:pPr>
      <w:bookmarkStart w:id="69" w:name="__RefHeading___Toc11043_646972261"/>
      <w:bookmarkEnd w:id="69"/>
      <w:r>
        <w:rPr/>
        <w:t>Most genes in Ostreococcus tauri present diurnal rhythmic expression profiles under both photoperiods</w:t>
      </w:r>
    </w:p>
    <w:p>
      <w:pPr>
        <w:pStyle w:val="Cuerpodetexto"/>
        <w:rPr/>
      </w:pPr>
      <w:r>
        <w:rPr>
          <w:b w:val="false"/>
          <w:bCs w:val="false"/>
        </w:rPr>
        <w:t xml:space="preserve">We used the bioconductor R package RAIN (Rhythmicity Analysis Incorporating Non-parametric Methods) </w:t>
      </w:r>
      <w:r>
        <w:rPr>
          <w:b w:val="false"/>
          <w:bCs w:val="false"/>
          <w:position w:val="0"/>
          <w:sz w:val="24"/>
          <w:sz w:val="24"/>
          <w:vertAlign w:val="baseline"/>
        </w:rPr>
        <w:t>(Thaben &amp; Westermark, 2014)</w:t>
      </w:r>
      <w:r>
        <w:rPr>
          <w:b w:val="false"/>
          <w:bCs w:val="false"/>
        </w:rPr>
        <w:t xml:space="preserve">⁠, as described in Materials and methods, to identify genes exhibiting diurnal rhythmic expression patterns under the both seasonal conditions. Specifically, we used time series consisting of three days with rhythmic light / dark periods from our experiment. Independently from the photoperiod, more than 6000 genes comprising approximately 80% of the entire </w:t>
      </w:r>
      <w:r>
        <w:rPr>
          <w:b w:val="false"/>
          <w:bCs w:val="false"/>
          <w:i/>
          <w:iCs/>
        </w:rPr>
        <w:t>Ostreococcus</w:t>
      </w:r>
      <w:r>
        <w:rPr>
          <w:b w:val="false"/>
          <w:bCs w:val="false"/>
        </w:rPr>
        <w:t xml:space="preserve"> genome present diurnal periodic rhythmic expression patterns. This result is in agreement with previous studies in </w:t>
      </w:r>
      <w:r>
        <w:rPr>
          <w:b w:val="false"/>
          <w:bCs w:val="false"/>
          <w:i/>
          <w:iCs/>
        </w:rPr>
        <w:t xml:space="preserve">Ostreococcus tauri </w:t>
      </w:r>
      <w:r>
        <w:rPr>
          <w:b w:val="false"/>
          <w:bCs w:val="false"/>
          <w:i w:val="false"/>
          <w:iCs w:val="false"/>
          <w:position w:val="0"/>
          <w:sz w:val="24"/>
          <w:sz w:val="24"/>
          <w:vertAlign w:val="baseline"/>
        </w:rPr>
        <w:t>(Monnier et al., 2010)</w:t>
      </w:r>
      <w:r>
        <w:rPr>
          <w:b w:val="false"/>
          <w:bCs w:val="false"/>
          <w:i w:val="false"/>
          <w:iCs w:val="false"/>
        </w:rPr>
        <w:t>⁠ under different photoperiods</w:t>
      </w:r>
      <w:r>
        <w:rPr>
          <w:b w:val="false"/>
          <w:bCs w:val="false"/>
          <w:i/>
          <w:iCs/>
        </w:rPr>
        <w:t xml:space="preserve"> </w:t>
      </w:r>
      <w:r>
        <w:rPr>
          <w:b w:val="false"/>
          <w:bCs w:val="false"/>
        </w:rPr>
        <w:t xml:space="preserve">and other microalgae such as </w:t>
      </w:r>
      <w:r>
        <w:rPr>
          <w:b w:val="false"/>
          <w:bCs w:val="false"/>
          <w:i/>
          <w:iCs/>
        </w:rPr>
        <w:t>Chlamydomonas reinhardtii</w:t>
      </w:r>
      <w:r>
        <w:rPr>
          <w:b w:val="false"/>
          <w:bCs w:val="false"/>
          <w:i w:val="false"/>
          <w:iCs w:val="false"/>
        </w:rPr>
        <w:t xml:space="preserve"> </w:t>
      </w:r>
      <w:r>
        <w:rPr>
          <w:b w:val="false"/>
          <w:bCs w:val="false"/>
          <w:i w:val="false"/>
          <w:iCs w:val="false"/>
          <w:position w:val="0"/>
          <w:sz w:val="24"/>
          <w:sz w:val="24"/>
          <w:vertAlign w:val="baseline"/>
        </w:rPr>
        <w:t>(Zones et al., 2015)</w:t>
      </w:r>
      <w:r>
        <w:rPr>
          <w:b w:val="false"/>
          <w:bCs w:val="false"/>
          <w:i/>
          <w:iCs/>
        </w:rPr>
        <w:t>⁠</w:t>
      </w:r>
      <w:r>
        <w:rPr>
          <w:b w:val="false"/>
          <w:bCs w:val="false"/>
        </w:rPr>
        <w:t xml:space="preserve">.  The specific rhythmic genes under each photoperiod are practically coincident (Fig.  20-A) (Supplemental Table 3—ANEXO?). </w:t>
      </w:r>
    </w:p>
    <w:p>
      <w:pPr>
        <w:pStyle w:val="Cuerpodetexto"/>
        <w:rPr/>
      </w:pPr>
      <w:r>
        <w:rPr/>
      </w:r>
    </w:p>
    <w:p>
      <w:pPr>
        <w:pStyle w:val="Cuerpodetexto"/>
        <w:rPr/>
      </w:pPr>
      <w:r>
        <w:rPr/>
        <w:t>In order to further explore the remaining 20% of the genome of Ostreococcus tauri that didn’t show rhythmic expression patterns under any photoperiod, we compared their highest expression values with the ones reached by rhythmic genes. We found that genes exhibiting rhythmic expression patterns under both LD and SD conditions present a maximal level of expression three times greater than genes detected as non rhythmic. This difference was significant according to a p-value of 1.45×10</w:t>
      </w:r>
      <w:r>
        <w:rPr>
          <w:vertAlign w:val="superscript"/>
        </w:rPr>
        <w:t>-4</w:t>
      </w:r>
      <w:r>
        <w:rPr/>
        <w:t xml:space="preserve"> computed using Mann-Whitney-Wilcoxson test (Fig. 20-B). The current methods for detecting rhythmic gene expression are known to perform optimally only for highly expressed genes (Laloum and Robison-Rechavi, 2020). Therefore, the genes identified as non rhythmic in this study could indeed be rhythmic although their low expression level have prevented our methods from detecting them.</w:t>
      </w:r>
    </w:p>
    <w:p>
      <w:pPr>
        <w:pStyle w:val="Cuerpodetexto"/>
        <w:rPr/>
      </w:pPr>
      <w:r>
        <w:rPr/>
      </w:r>
    </w:p>
    <w:p>
      <w:pPr>
        <w:pStyle w:val="Cuerpodetexto"/>
        <w:rPr/>
      </w:pPr>
      <w:r>
        <w:rPr/>
        <mc:AlternateContent>
          <mc:Choice Requires="wps">
            <w:drawing>
              <wp:anchor behindDoc="0" distT="0" distB="0" distL="0" distR="0" simplePos="0" locked="0" layoutInCell="1" allowOverlap="1" relativeHeight="18">
                <wp:simplePos x="0" y="0"/>
                <wp:positionH relativeFrom="column">
                  <wp:posOffset>-23495</wp:posOffset>
                </wp:positionH>
                <wp:positionV relativeFrom="paragraph">
                  <wp:posOffset>74930</wp:posOffset>
                </wp:positionV>
                <wp:extent cx="6123305" cy="4218305"/>
                <wp:effectExtent l="0" t="0" r="0" b="0"/>
                <wp:wrapSquare wrapText="largest"/>
                <wp:docPr id="45" name="Marco18"/>
                <a:graphic xmlns:a="http://schemas.openxmlformats.org/drawingml/2006/main">
                  <a:graphicData uri="http://schemas.microsoft.com/office/word/2010/wordprocessingShape">
                    <wps:wsp>
                      <wps:cNvSpPr/>
                      <wps:spPr>
                        <a:xfrm>
                          <a:off x="0" y="0"/>
                          <a:ext cx="6122520" cy="421776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color w:val="000000"/>
                                <w:sz w:val="20"/>
                              </w:rPr>
                              <w:t xml:space="preserve">Figure 20: </w:t>
                            </w:r>
                            <w:r>
                              <w:rPr>
                                <w:b/>
                                <w:bCs/>
                                <w:strike w:val="false"/>
                                <w:dstrike w:val="false"/>
                                <w:color w:val="000000"/>
                                <w:sz w:val="20"/>
                              </w:rPr>
                              <w:t>Diurnal rhythmic expression patterns detected in the transcriptome of Ostreococcus tauri under both photoperiods:</w:t>
                            </w:r>
                            <w:r>
                              <w:rPr>
                                <w:strike w:val="false"/>
                                <w:dstrike w:val="false"/>
                                <w:color w:val="000000"/>
                                <w:sz w:val="20"/>
                              </w:rPr>
                              <w:t xml:space="preserve"> </w:t>
                            </w:r>
                            <w:r>
                              <w:rPr>
                                <w:color w:val="000000"/>
                                <w:sz w:val="20"/>
                              </w:rPr>
                              <w:t>(A) Venn diagram comparing rhythmic genes under LD conditions (light blue circle) and SD conditions (light red circle). Genes with rhythmic expression patterns are almost identical under both photoperiodic entrainments. (B) Boxplot representing the maximum expression level of rhythmic genes (light green) and non-rhythmic genes (dark green). Differences observed are statistically probed (p-value of 1.45 × 10-4) using Mann-Whitney-Wilcoxon test. Gene expression levels are measured as FPKM (Fragments Per Kilobase of transcript per Million fragments mapped).</w:t>
                            </w:r>
                          </w:p>
                        </w:txbxContent>
                      </wps:txbx>
                      <wps:bodyPr lIns="0" rIns="0" tIns="0" bIns="0">
                        <a:noAutofit/>
                      </wps:bodyPr>
                    </wps:wsp>
                  </a:graphicData>
                </a:graphic>
              </wp:anchor>
            </w:drawing>
          </mc:Choice>
          <mc:Fallback>
            <w:pict>
              <v:rect id="shape_0" ID="Marco18" stroked="f" style="position:absolute;margin-left:-1.85pt;margin-top:5.9pt;width:482.05pt;height:332.05pt">
                <w10:wrap type="square"/>
                <v:fill o:detectmouseclick="t" on="false"/>
                <v:stroke color="#3465a4" joinstyle="round" endcap="flat"/>
                <v:textbox>
                  <w:txbxContent>
                    <w:p>
                      <w:pPr>
                        <w:pStyle w:val="Contenidodelmarco"/>
                        <w:overflowPunct w:val="true"/>
                        <w:spacing w:before="120" w:after="120"/>
                        <w:rPr/>
                      </w:pPr>
                      <w:r>
                        <w:rPr>
                          <w:color w:val="000000"/>
                          <w:sz w:val="20"/>
                        </w:rPr>
                        <w:t xml:space="preserve">Figure 20: </w:t>
                      </w:r>
                      <w:r>
                        <w:rPr>
                          <w:b/>
                          <w:bCs/>
                          <w:strike w:val="false"/>
                          <w:dstrike w:val="false"/>
                          <w:color w:val="000000"/>
                          <w:sz w:val="20"/>
                        </w:rPr>
                        <w:t>Diurnal rhythmic expression patterns detected in the transcriptome of Ostreococcus tauri under both photoperiods:</w:t>
                      </w:r>
                      <w:r>
                        <w:rPr>
                          <w:strike w:val="false"/>
                          <w:dstrike w:val="false"/>
                          <w:color w:val="000000"/>
                          <w:sz w:val="20"/>
                        </w:rPr>
                        <w:t xml:space="preserve"> </w:t>
                      </w:r>
                      <w:r>
                        <w:rPr>
                          <w:color w:val="000000"/>
                          <w:sz w:val="20"/>
                        </w:rPr>
                        <w:t>(A) Venn diagram comparing rhythmic genes under LD conditions (light blue circle) and SD conditions (light red circle). Genes with rhythmic expression patterns are almost identical under both photoperiodic entrainments. (B) Boxplot representing the maximum expression level of rhythmic genes (light green) and non-rhythmic genes (dark green). Differences observed are statistically probed (p-value of 1.45 × 10-4) using Mann-Whitney-Wilcoxon test. Gene expression levels are measured as FPKM (Fragments Per Kilobase of transcript per Million fragments mapped).</w:t>
                      </w:r>
                    </w:p>
                  </w:txbxContent>
                </v:textbox>
              </v:rect>
            </w:pict>
          </mc:Fallback>
        </mc:AlternateContent>
      </w:r>
    </w:p>
    <w:p>
      <w:pPr>
        <w:pStyle w:val="Ttulo4"/>
        <w:numPr>
          <w:ilvl w:val="3"/>
          <w:numId w:val="3"/>
        </w:numPr>
        <w:spacing w:before="0" w:after="119"/>
        <w:rPr/>
      </w:pPr>
      <w:bookmarkStart w:id="70" w:name="__RefHeading___Toc11045_646972261"/>
      <w:bookmarkEnd w:id="70"/>
      <w:r>
        <w:rPr/>
        <w:t xml:space="preserve">Constant light and constant darkness as free-running conditions have different effects over the transcriptome of </w:t>
      </w:r>
      <w:r>
        <w:rPr>
          <w:i/>
          <w:iCs/>
        </w:rPr>
        <w:t>Ostreococcus</w:t>
      </w:r>
    </w:p>
    <w:p>
      <w:pPr>
        <w:pStyle w:val="Cuerpodetexto"/>
        <w:spacing w:before="0" w:after="119"/>
        <w:rPr/>
      </w:pPr>
      <w:r>
        <w:rPr>
          <w:i w:val="false"/>
          <w:iCs w:val="false"/>
        </w:rPr>
        <w:t xml:space="preserve">In order to explore the effect of the transition to continuous light on rhythmic gene expression patterns we compared three rhythmic characteristics of the expression profiles under LD or SD to the corresponding ones under LL and DD. This was carried out using the R package </w:t>
      </w:r>
      <w:r>
        <w:rPr>
          <w:i/>
          <w:iCs/>
        </w:rPr>
        <w:t>circacompare</w:t>
      </w:r>
      <w:r>
        <w:rPr>
          <w:i w:val="false"/>
          <w:iCs w:val="false"/>
        </w:rPr>
        <w:t xml:space="preserve">. As it was mentioned in Materials and methods, </w:t>
      </w:r>
      <w:r>
        <w:rPr>
          <w:i/>
          <w:iCs/>
        </w:rPr>
        <w:t>cicacompare</w:t>
      </w:r>
      <w:r>
        <w:rPr>
          <w:i w:val="false"/>
          <w:iCs w:val="false"/>
        </w:rPr>
        <w:t xml:space="preserve"> performs a fitting to the data as co-sinusoidal curve with a particular parametrization that is used to test for statistical significant differences between the two circadian patterns under comparison. </w:t>
      </w:r>
    </w:p>
    <w:p>
      <w:pPr>
        <w:pStyle w:val="Cuerpodetexto"/>
        <w:rPr>
          <w:i w:val="false"/>
          <w:i w:val="false"/>
          <w:iCs w:val="false"/>
        </w:rPr>
      </w:pPr>
      <w:r>
        <w:rPr>
          <w:i w:val="false"/>
          <w:iCs w:val="false"/>
        </w:rPr>
        <w:t xml:space="preserve">When comparing our LD and LL data, a decrease of amplitude in the rhythmic expression profiles is observed. Specifically, most genes (97.68%) that maintain their rhythmicity under LL conditions (with previous LD entrainment) presented a decrease in amplitude when transferred to LL (Fig. 21-A), being significant in more than half of them with a p-value lower than 0.05. Also a positive phase shift (increasing phase) is observed in 76.28% of those genes being significant in 14.98% of them. However, when comparing LD with DD data, the reduction in amplitude is less widespread (Fig. 21-A), being observed in 79.43% of the DD rhythmic genes and being significant in 31.62% of the them with p-value lower than 0.05. Also, in contrast to LL, negative phase shifts (decreasing phase) is observed in rhythmic expression profiles under DD conditions. Specifically, 87.32% of the rhythmic genes under DD (with LD entrainment) presented an anticipation in phase that was significant in 34.16% of them. Most of them present negative phase shifts between 0 and 5 h of difference, whereas most of genes presenting positive phase shifts under LL conditions exhibit between 0 and 5 h of difference (Fig. 21-B). </w:t>
      </w:r>
    </w:p>
    <w:p>
      <w:pPr>
        <w:pStyle w:val="Cuerpodetexto"/>
        <w:rPr/>
      </w:pPr>
      <w:r>
        <w:rPr/>
        <w:t xml:space="preserve">The global reduction of amplitude in rhythmic gene expression profiles under LL and DD when compared to LD ones (Fig. 21-A) is significant with p-values 4.225738e-140 and 1.087318e-60 respectively. More precisely, the reduction in amplitude is significantly lower under LL than under DD with a p-value of 6.706823e-28. </w:t>
      </w:r>
    </w:p>
    <w:p>
      <w:pPr>
        <w:pStyle w:val="Cuerpodetexto"/>
        <w:spacing w:before="0" w:after="119"/>
        <w:rPr/>
      </w:pPr>
      <w:r>
        <w:rPr/>
        <w:t>Next we perform the analysis of the effects of free-running conditions over rhythmic genes with previous SD entrainment. First, comparing their expression profiles under SD and LL, it</w:t>
      </w:r>
      <w:r>
        <w:rPr>
          <w:i w:val="false"/>
          <w:iCs w:val="false"/>
        </w:rPr>
        <w:t xml:space="preserve"> can be observed that the decrease in amplitude is more drastic than the one observed when LD-LL conditions are compared. Specifically, most genes (</w:t>
      </w:r>
      <w:r>
        <w:rPr>
          <w:i w:val="false"/>
          <w:iCs w:val="false"/>
          <w:strike w:val="false"/>
          <w:dstrike w:val="false"/>
        </w:rPr>
        <w:t>87.9%</w:t>
      </w:r>
      <w:r>
        <w:rPr>
          <w:i w:val="false"/>
          <w:iCs w:val="false"/>
        </w:rPr>
        <w:t xml:space="preserve">) that maintain their rhythmicity under LL conditions (with SD entraintment) presented a drastic decrease in amplitude when transferred to LL  (Fig. 21-E), being significant in </w:t>
      </w:r>
      <w:r>
        <w:rPr>
          <w:i w:val="false"/>
          <w:iCs w:val="false"/>
          <w:strike w:val="false"/>
          <w:dstrike w:val="false"/>
        </w:rPr>
        <w:t xml:space="preserve">34.6% of them </w:t>
      </w:r>
      <w:r>
        <w:rPr>
          <w:i w:val="false"/>
          <w:iCs w:val="false"/>
        </w:rPr>
        <w:t xml:space="preserve">with a p-value lower than 0.05. In agreement with LD entrainment, a positive phase shift around 5 h of difference (Fig. 21-F,G) is also observed in 68.28% of rhythmic genes under LL with SD entrainment, being significant in 14.98% of them with a p-value lower that 0.05. However, when comparing SD with DD data, the reduction in amplitude is almost non-existent (Fig. 21-E), being observed only in 35.97% of the rhythmic genes (under SD and DD) and being significant in 23.58% of them with p-value lower than 0.05. Negative phase shifts are observed in 47.7% of the genes maintaining DD with SD entrainment, being significant in 28.83% of them. However, most genes have a phase shit around 0 (Fig. 21-F), suggesting that phase shifts are not so drastic in DD after SD entrainment (Fig. 21-G). </w:t>
      </w:r>
    </w:p>
    <w:p>
      <w:pPr>
        <w:pStyle w:val="Cuerpodetexto"/>
        <w:spacing w:before="0" w:after="119"/>
        <w:rPr/>
      </w:pPr>
      <w:r>
        <w:rPr/>
        <w:t>The global drastic reduction of amplitude in rhythmic gene expression profiles under LL when compared to SD ones is significant with a p-value 5.951216e-65 (Fig. 21-D). In contrast to what was observed after LD entrainment, a slight but significant increase in amplitude under DD was detected when compared to SD with a p-value of 2.502664e-08 (Fig. 21-D). There are no drastic changes in phase or amplitude when SD rhythmic expression profiles are transferred to constant darkness conditions. This suggests a highly similarity between SD and DD conditions, probably due to long periods of dark entrainment.</w:t>
      </w:r>
    </w:p>
    <w:p>
      <w:pPr>
        <w:pStyle w:val="Cuerpodetexto"/>
        <w:spacing w:before="0" w:after="119"/>
        <w:rPr/>
      </w:pPr>
      <w:r>
        <w:rPr/>
        <w:t xml:space="preserve">Free-running conditions have been widely studied in nocturnal mammals </w:t>
      </w:r>
      <w:r>
        <w:rPr>
          <w:position w:val="0"/>
          <w:sz w:val="24"/>
          <w:sz w:val="24"/>
          <w:vertAlign w:val="baseline"/>
        </w:rPr>
        <w:t>(Bartoszewicz et al., 2010; Hundahl et al., 2012; Imai et al., 2020)</w:t>
      </w:r>
      <w:r>
        <w:rPr/>
        <w:t xml:space="preserve">⁠, plants </w:t>
      </w:r>
      <w:r>
        <w:rPr>
          <w:position w:val="0"/>
          <w:sz w:val="24"/>
          <w:sz w:val="24"/>
          <w:vertAlign w:val="baseline"/>
        </w:rPr>
        <w:t>(Edwards et al., 2010; Ohara et al., 2015)</w:t>
      </w:r>
      <w:r>
        <w:rPr/>
        <w:t>⁠ and other organisms</w:t>
      </w:r>
      <w:r>
        <w:rPr>
          <w:position w:val="0"/>
          <w:sz w:val="24"/>
          <w:sz w:val="24"/>
          <w:vertAlign w:val="baseline"/>
        </w:rPr>
        <w:t>(Biebach et al., 1991; Vatakis et al., 2018)</w:t>
      </w:r>
      <w:r>
        <w:rPr/>
        <w:t xml:space="preserve">⁠. The effect over the amplitude of biological rhythms has been previously observed at different biological levels and is commonly associated with a lost of synchrony </w:t>
      </w:r>
      <w:r>
        <w:rPr>
          <w:position w:val="0"/>
          <w:sz w:val="24"/>
          <w:sz w:val="24"/>
          <w:vertAlign w:val="baseline"/>
        </w:rPr>
        <w:t>(Paajanen et al., 2021; Vatakis et al., 2018)</w:t>
      </w:r>
      <w:r>
        <w:rPr/>
        <w:t xml:space="preserve">⁠ (Fig. 22). This suggests that LL conditions promote a larger lost of synchrony than DD conditions at the transcriptomic level in </w:t>
      </w:r>
      <w:r>
        <w:rPr>
          <w:i/>
          <w:iCs/>
        </w:rPr>
        <w:t>Ostreococcus</w:t>
      </w:r>
      <w:r>
        <w:rPr/>
        <w:t xml:space="preserve"> under both photoperiods of entrainment. </w:t>
      </w:r>
    </w:p>
    <w:p>
      <w:pPr>
        <w:pStyle w:val="Figura"/>
        <w:spacing w:before="0" w:after="119"/>
        <w:rPr/>
      </w:pPr>
      <w: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6120130" cy="5201920"/>
            <wp:effectExtent l="0" t="0" r="0" b="0"/>
            <wp:wrapSquare wrapText="largest"/>
            <wp:docPr id="47" name="Imagen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25" descr=""/>
                    <pic:cNvPicPr>
                      <a:picLocks noChangeAspect="1" noChangeArrowheads="1"/>
                    </pic:cNvPicPr>
                  </pic:nvPicPr>
                  <pic:blipFill>
                    <a:blip r:embed="rId10"/>
                    <a:stretch>
                      <a:fillRect/>
                    </a:stretch>
                  </pic:blipFill>
                  <pic:spPr bwMode="auto">
                    <a:xfrm>
                      <a:off x="0" y="0"/>
                      <a:ext cx="6120130" cy="5201920"/>
                    </a:xfrm>
                    <a:prstGeom prst="rect">
                      <a:avLst/>
                    </a:prstGeom>
                  </pic:spPr>
                </pic:pic>
              </a:graphicData>
            </a:graphic>
          </wp:anchor>
        </w:drawing>
      </w:r>
      <w:r>
        <w:rPr/>
        <w:t>F</w:t>
      </w:r>
      <w:r>
        <w:rPr/>
        <w:t xml:space="preserve">igure 21: </w:t>
      </w:r>
      <w:r>
        <w:rPr>
          <w:b/>
          <w:bCs/>
        </w:rPr>
        <w:t>Free running conditions effects over gene expression profiles.</w:t>
      </w:r>
      <w:r>
        <w:rPr/>
        <w:t xml:space="preserve"> (A) Boxplot representing rhythmic genes amplitude reached under long day conditions (blue), when cultures were kept under free running conditions consisting of constant light (light blue) and when cultures were kept under free running conditions consisting of constant dark (dark blue). LL and DD amplitudes are significantly reduced with respect to LD according to p-values of 4.225738e-140 and 1.087318e-60. LL amplitudes are also reduced when compared to DD according to a p-value of 6.706823e-28. P-values were computed using Mann-Whitney-Wilcoxon test. (B) Histograms showing the distribution of the number of genes exhibiting positive and negative phase shifts under LL (light blue, left) and DD (dark blue, right) free running conditions when compared to LD. Vertical dashed lines mark no shift. Positive forward phase shifts are observed when cultures are transferred from LD to LL whereas negative backward phase shifts are apparent when transferred to DD. (C) Gene expression profiles under LD, LL and DD of Sedoheptulose-bisphosphatase (ostta03g05500, SBPase). Vertical black arrows mark LD phases, vertical grey arrows mark LL and DD phases and horizontal black arrows represent phase shifts. SBPase illustrates how genes after LD entrainment present reduced amplitudes under LL and DD, forward phase shifts under LL and backward phase shift under DD being these changes more drastic under LL than DD. (D) Boxplot representing rhythmic genes amplitude under short day conditions (red), when cultures were kept under free running conditions consisting of constant light (light red) and when cultures were kept under free running conditions consisting of constant dark (dark red). LL amplitudes are significantly reduced with respect to LD according to p-values of  5.951216e-65. A slight but significant increase in amplitude under DD was detected when compared to SD with a p-value of 2.502664e-08. P-values were computed using Mann-Whitney-Wilcoxon test. (E) Histograms showing the distribution of the number of genes exhibiting positive and negative shifts in phase or maximum expression level time point under LL (light red, left) and DD (dark red, right) free running conditions when compared to SD. Vertical dashed lines mark no shift. (F) Gene expression profiles under LD, LL and DD of Sedoheptulose-bisphosphatase (ostta03g05500, SBPase). SBPase illustrates how genes after SD entrainment present reduced amplitudes and forward phase shifts only under LL with no significant change under DD.</w:t>
      </w:r>
    </w:p>
    <w:p>
      <w:pPr>
        <w:pStyle w:val="Figura"/>
        <w:spacing w:before="0" w:after="119"/>
        <w:rPr/>
      </w:pPr>
      <w:r>
        <w:rPr/>
      </w:r>
    </w:p>
    <w:p>
      <w:pPr>
        <w:pStyle w:val="Normal"/>
        <w:widowControl/>
        <w:spacing w:lineRule="auto" w:line="360" w:before="0" w:after="60"/>
        <w:ind w:left="0" w:right="0" w:hanging="0"/>
        <w:jc w:val="both"/>
        <w:rPr/>
      </w:pPr>
      <w:r>
        <w:rPr>
          <w:rFonts w:ascii="Liberation Sans" w:hAnsi="Liberation Sans"/>
          <w:position w:val="0"/>
          <w:sz w:val="24"/>
          <w:sz w:val="24"/>
          <w:szCs w:val="24"/>
          <w:vertAlign w:val="baseline"/>
        </w:rPr>
        <w:t xml:space="preserve">The free-running rhythms observed in </w:t>
      </w:r>
      <w:r>
        <w:rPr>
          <w:rFonts w:ascii="Liberation Sans" w:hAnsi="Liberation Sans"/>
          <w:i/>
          <w:iCs/>
          <w:position w:val="0"/>
          <w:sz w:val="24"/>
          <w:sz w:val="24"/>
          <w:szCs w:val="24"/>
          <w:vertAlign w:val="baseline"/>
        </w:rPr>
        <w:t>Ostreococcus</w:t>
      </w:r>
      <w:r>
        <w:rPr>
          <w:rFonts w:ascii="Liberation Sans" w:hAnsi="Liberation Sans"/>
          <w:position w:val="0"/>
          <w:sz w:val="24"/>
          <w:sz w:val="24"/>
          <w:szCs w:val="24"/>
          <w:vertAlign w:val="baseline"/>
        </w:rPr>
        <w:t xml:space="preserve"> are possibly found in other photosynthetic organisms as well. There is a huge lack of research of this topic but positive and negative phase shifts under LL and DD, respectively, have been also observed in algae-coral symbiosis content in photosynthetic pigments (Sorek et al., 2013)⁠.</w:t>
      </w:r>
    </w:p>
    <w:p>
      <w:pPr>
        <w:pStyle w:val="Cuerpodetexto"/>
        <w:spacing w:before="0" w:after="119"/>
        <w:rPr/>
      </w:pPr>
      <w:r>
        <w:rPr/>
        <w:t xml:space="preserve">However, since plants growth is dependent on photosynthesis and thus in light, the effects of DD conditions over biological rhythms in photosynthetic organisms are yet poorly described. Our results bring new approaches about the effects of free running conditions in the green lineage, showing for the first time the strong desynchronizing effect of LL compared to DD conditions in a photosynthetic organism. Moreover, the effects of LL and DD observed over the transcriptome of </w:t>
      </w:r>
      <w:r>
        <w:rPr>
          <w:i/>
          <w:iCs/>
        </w:rPr>
        <w:t>Ostreococcus</w:t>
      </w:r>
      <w:r>
        <w:rPr/>
        <w:t xml:space="preserve"> in this study (desynchronization, positive phase shifts under LL and negative phase shifts under DD) agree with the ones typically described in nocturnal animals. Also, constant light is commonly used as a circadian disruption model in those organisms </w:t>
      </w:r>
      <w:r>
        <w:rPr>
          <w:position w:val="0"/>
          <w:sz w:val="24"/>
          <w:sz w:val="24"/>
          <w:vertAlign w:val="baseline"/>
        </w:rPr>
        <w:t>(Bartoszewicz et al., 2010; Hundahl et al., 2012; Imai et al., 2020; Vatakis et al., 2018)</w:t>
      </w:r>
      <w:r>
        <w:rPr/>
        <w:t xml:space="preserve">⁠, which agrees with the strongly desynchronizing effect over the transcriptome of </w:t>
      </w:r>
      <w:r>
        <w:rPr>
          <w:i/>
          <w:iCs/>
        </w:rPr>
        <w:t>Ostreococcus</w:t>
      </w:r>
      <w:r>
        <w:rPr/>
        <w:t xml:space="preserve">. This suggest for the first time a strong dependence on dark periods in </w:t>
      </w:r>
      <w:r>
        <w:rPr>
          <w:i/>
          <w:iCs/>
        </w:rPr>
        <w:t>Ostreococcus</w:t>
      </w:r>
      <w:r>
        <w:rPr/>
        <w:t xml:space="preserve"> and possibly other photosynthetic organisms.</w:t>
      </w:r>
    </w:p>
    <w:p>
      <w:pPr>
        <w:pStyle w:val="Cuerpodetexto"/>
        <w:rPr/>
      </w:pPr>
      <w:r>
        <w:rPr/>
        <mc:AlternateContent>
          <mc:Choice Requires="wps">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6123305" cy="6301740"/>
                <wp:effectExtent l="0" t="0" r="0" b="0"/>
                <wp:wrapSquare wrapText="largest"/>
                <wp:docPr id="48" name="Marco21"/>
                <a:graphic xmlns:a="http://schemas.openxmlformats.org/drawingml/2006/main">
                  <a:graphicData uri="http://schemas.microsoft.com/office/word/2010/wordprocessingShape">
                    <wps:wsp>
                      <wps:cNvSpPr/>
                      <wps:spPr>
                        <a:xfrm>
                          <a:off x="0" y="0"/>
                          <a:ext cx="6122520" cy="630108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color w:val="000000"/>
                                <w:sz w:val="20"/>
                              </w:rPr>
                              <w:t xml:space="preserve">Figure 22: </w:t>
                            </w:r>
                            <w:r>
                              <w:rPr>
                                <w:b/>
                                <w:bCs/>
                                <w:color w:val="000000"/>
                                <w:sz w:val="20"/>
                              </w:rPr>
                              <w:t>Reductions in amplitude under free running conditions can be explained by a decline in culture synchrony. (A)</w:t>
                            </w:r>
                            <w:r>
                              <w:rPr>
                                <w:color w:val="000000"/>
                                <w:sz w:val="20"/>
                              </w:rPr>
                              <w:t xml:space="preserve"> Culture average gene expression profile under LD and constant light  (LL) is represented by a thick blue line. Examples of individual cell gene expression profiles under LD and LL are represented by thin grey lines. When cultures are transferred to LL, cells get strongly desynchronized and their individual gene expression profiles become out of phase. This results in a strong reduction in the amplitude of the culture average gene expression profile although individual gene expression profiles maintain the same amplitude.  </w:t>
                            </w:r>
                            <w:r>
                              <w:rPr>
                                <w:b/>
                                <w:bCs/>
                                <w:color w:val="000000"/>
                                <w:sz w:val="20"/>
                              </w:rPr>
                              <w:t xml:space="preserve">(B) </w:t>
                            </w:r>
                            <w:r>
                              <w:rPr>
                                <w:b w:val="false"/>
                                <w:bCs w:val="false"/>
                                <w:color w:val="000000"/>
                                <w:sz w:val="20"/>
                              </w:rPr>
                              <w:t xml:space="preserve">Culture average gene expression profile under LD and DD is represented by a thick blue line. Examples of individual cell gene expression profiles under LD and DD are represented by thin grey lines. </w:t>
                            </w:r>
                            <w:r>
                              <w:rPr>
                                <w:color w:val="000000"/>
                                <w:sz w:val="20"/>
                              </w:rPr>
                              <w:t xml:space="preserve">When cultures are transferred to DD, cells get moderately desynchronized and their individual gene expression profiles become out of phase. This results in a slight reduction in the amplitude of the culture average gene expression profile although individual gene expression profiles maintain the same amplitude. </w:t>
                            </w:r>
                          </w:p>
                        </w:txbxContent>
                      </wps:txbx>
                      <wps:bodyPr lIns="0" rIns="0" tIns="0" bIns="0">
                        <a:noAutofit/>
                      </wps:bodyPr>
                    </wps:wsp>
                  </a:graphicData>
                </a:graphic>
              </wp:anchor>
            </w:drawing>
          </mc:Choice>
          <mc:Fallback>
            <w:pict>
              <v:rect id="shape_0" ID="Marco21" stroked="f" style="position:absolute;margin-left:-0.1pt;margin-top:0.05pt;width:482.05pt;height:496.1pt;mso-position-horizontal:center">
                <w10:wrap type="square"/>
                <v:fill o:detectmouseclick="t" on="false"/>
                <v:stroke color="#3465a4" joinstyle="round" endcap="flat"/>
                <v:textbox>
                  <w:txbxContent>
                    <w:p>
                      <w:pPr>
                        <w:pStyle w:val="Contenidodelmarco"/>
                        <w:overflowPunct w:val="true"/>
                        <w:spacing w:before="120" w:after="120"/>
                        <w:rPr/>
                      </w:pPr>
                      <w:r>
                        <w:rPr>
                          <w:color w:val="000000"/>
                          <w:sz w:val="20"/>
                        </w:rPr>
                        <w:t xml:space="preserve">Figure 22: </w:t>
                      </w:r>
                      <w:r>
                        <w:rPr>
                          <w:b/>
                          <w:bCs/>
                          <w:color w:val="000000"/>
                          <w:sz w:val="20"/>
                        </w:rPr>
                        <w:t>Reductions in amplitude under free running conditions can be explained by a decline in culture synchrony. (A)</w:t>
                      </w:r>
                      <w:r>
                        <w:rPr>
                          <w:color w:val="000000"/>
                          <w:sz w:val="20"/>
                        </w:rPr>
                        <w:t xml:space="preserve"> Culture average gene expression profile under LD and constant light  (LL) is represented by a thick blue line. Examples of individual cell gene expression profiles under LD and LL are represented by thin grey lines. When cultures are transferred to LL, cells get strongly desynchronized and their individual gene expression profiles become out of phase. This results in a strong reduction in the amplitude of the culture average gene expression profile although individual gene expression profiles maintain the same amplitude.  </w:t>
                      </w:r>
                      <w:r>
                        <w:rPr>
                          <w:b/>
                          <w:bCs/>
                          <w:color w:val="000000"/>
                          <w:sz w:val="20"/>
                        </w:rPr>
                        <w:t xml:space="preserve">(B) </w:t>
                      </w:r>
                      <w:r>
                        <w:rPr>
                          <w:b w:val="false"/>
                          <w:bCs w:val="false"/>
                          <w:color w:val="000000"/>
                          <w:sz w:val="20"/>
                        </w:rPr>
                        <w:t xml:space="preserve">Culture average gene expression profile under LD and DD is represented by a thick blue line. Examples of individual cell gene expression profiles under LD and DD are represented by thin grey lines. </w:t>
                      </w:r>
                      <w:r>
                        <w:rPr>
                          <w:color w:val="000000"/>
                          <w:sz w:val="20"/>
                        </w:rPr>
                        <w:t xml:space="preserve">When cultures are transferred to DD, cells get moderately desynchronized and their individual gene expression profiles become out of phase. This results in a slight reduction in the amplitude of the culture average gene expression profile although individual gene expression profiles maintain the same amplitude. </w:t>
                      </w:r>
                    </w:p>
                  </w:txbxContent>
                </v:textbox>
              </v:rect>
            </w:pict>
          </mc:Fallback>
        </mc:AlternateContent>
      </w:r>
    </w:p>
    <w:p>
      <w:pPr>
        <w:pStyle w:val="Ttulo4"/>
        <w:numPr>
          <w:ilvl w:val="3"/>
          <w:numId w:val="3"/>
        </w:numPr>
        <w:rPr/>
      </w:pPr>
      <w:r>
        <w:rPr/>
      </w:r>
    </w:p>
    <w:p>
      <w:pPr>
        <w:pStyle w:val="Ttulo4"/>
        <w:numPr>
          <w:ilvl w:val="3"/>
          <w:numId w:val="3"/>
        </w:numPr>
        <w:rPr/>
      </w:pPr>
      <w:r>
        <w:rPr/>
      </w:r>
    </w:p>
    <w:p>
      <w:pPr>
        <w:pStyle w:val="Cuerpodetexto"/>
        <w:rPr/>
      </w:pPr>
      <w:r>
        <w:rPr/>
      </w:r>
    </w:p>
    <w:p>
      <w:pPr>
        <w:pStyle w:val="Ttulo4"/>
        <w:numPr>
          <w:ilvl w:val="3"/>
          <w:numId w:val="3"/>
        </w:numPr>
        <w:spacing w:before="0" w:after="119"/>
        <w:rPr/>
      </w:pPr>
      <w:bookmarkStart w:id="71" w:name="__RefHeading___Toc11047_646972261"/>
      <w:bookmarkEnd w:id="71"/>
      <w:r>
        <w:rPr/>
        <w:t>Under free running conditions rhythmicity is maintained in different proportions depending on the photoperiod of entrainment</w:t>
      </w:r>
    </w:p>
    <w:p>
      <w:pPr>
        <w:pStyle w:val="Cuerpodetexto"/>
        <w:widowControl/>
        <w:spacing w:before="0" w:after="60"/>
        <w:ind w:left="0" w:right="0" w:hanging="0"/>
        <w:rPr/>
      </w:pPr>
      <w:r>
        <w:rPr>
          <w:rFonts w:ascii="arial;sans-serif" w:hAnsi="arial;sans-serif"/>
          <w:b w:val="false"/>
          <w:i w:val="false"/>
          <w:caps w:val="false"/>
          <w:smallCaps w:val="false"/>
          <w:color w:val="202124"/>
          <w:spacing w:val="0"/>
          <w:sz w:val="24"/>
        </w:rPr>
        <w:t xml:space="preserve">As it was described in the introduction, circadian processes are self-sustained and maintain their rhythmicity even when the given zeitgeber become constant. Following that definition, circadian genes can be detected and discerned from light or dark responding ones using our data generated under free-running conditions. </w:t>
      </w:r>
      <w:r>
        <w:rPr>
          <w:rFonts w:ascii="arial;sans-serif" w:hAnsi="arial;sans-serif"/>
          <w:b w:val="false"/>
          <w:i w:val="false"/>
          <w:caps w:val="false"/>
          <w:smallCaps w:val="false"/>
          <w:strike w:val="false"/>
          <w:dstrike w:val="false"/>
          <w:color w:val="202124"/>
          <w:spacing w:val="0"/>
          <w:sz w:val="24"/>
          <w:szCs w:val="24"/>
          <w:highlight w:val="white"/>
          <w:u w:val="none"/>
          <w:effect w:val="none"/>
        </w:rPr>
        <w:t xml:space="preserve">One of the main observations is that the maintenance of rhythmic expression profiles is dependent on the photoperiod of entrainment. </w:t>
      </w:r>
    </w:p>
    <w:p>
      <w:pPr>
        <w:pStyle w:val="Cuerpodetexto"/>
        <w:widowControl/>
        <w:spacing w:before="0" w:after="60"/>
        <w:ind w:left="0" w:right="0" w:hanging="0"/>
        <w:rPr/>
      </w:pPr>
      <w:r>
        <w:rPr/>
        <w:t xml:space="preserve">Although genes with rhythmic expression profiles under LD (6201 rhythmic genes) and SD conditions (6104 rhythmic genes) are almost coincident (Fig. 20-A), their rhythmicity is not maintained equally under free running conditions. Specifically, we found 2804 genes (36.57% of the entire genome) with a previous LD entrainment that maintain their rhythmicity under constant light (LL) conditions (Fig. 23-A). But the number of genes with a previous SD entrainment maintaining their rhythmicity under LL conditions decrease to 1526 (19.9% of the entire genome) (Fig. 23-C). However, 4006 genes with a previous SD entrainment and 3311 genes with a previous LD entrainment maintain their rhythmicity only under constant dark conditions (DD) (Fig. 23-A,C). It suggests that rhythmic expression under SD conditions is very dependent on the presence of a long period of dark whereas rhythmic expression under LD conditions due to the presence of a short period of dark is better maintained under continuous light. </w:t>
      </w:r>
    </w:p>
    <w:p>
      <w:pPr>
        <w:pStyle w:val="Cuerpodetexto"/>
        <w:widowControl/>
        <w:spacing w:before="0" w:after="60"/>
        <w:ind w:left="0" w:right="0" w:hanging="0"/>
        <w:rPr/>
      </w:pPr>
      <w:r>
        <w:rPr/>
        <w:t xml:space="preserve">Regulatory mechanisms are often composed of large networks influenced by a wide range of inputs. Circadian clocks are strongly influenced by external environmental signals but there exists a complex interplay between the clock and cell physiology as well </w:t>
      </w:r>
      <w:r>
        <w:rPr>
          <w:position w:val="0"/>
          <w:sz w:val="24"/>
          <w:sz w:val="24"/>
          <w:vertAlign w:val="baseline"/>
        </w:rPr>
        <w:t>(Mazzoccoli et al., 2020; Morris et al., 2020)</w:t>
      </w:r>
      <w:r>
        <w:rPr/>
        <w:t xml:space="preserve">⁠. Genes maintaining their rhythmic expression profiles only under LL or DD are only partially regulated by diurnal changes in the circadian clock. They are also influenced by other regulatory mechanisms as light (Fig. 23-B) or darkness (Fig. 21-D). </w:t>
      </w:r>
    </w:p>
    <w:p>
      <w:pPr>
        <w:pStyle w:val="Normal"/>
        <w:spacing w:lineRule="auto" w:line="360"/>
        <w:jc w:val="both"/>
        <w:rPr>
          <w:rFonts w:ascii="Liberation Sans" w:hAnsi="Liberation Sans"/>
        </w:rPr>
      </w:pPr>
      <w:r>
        <w:rPr>
          <w:rFonts w:ascii="Liberation Sans" w:hAnsi="Liberation Sans"/>
        </w:rPr>
        <mc:AlternateContent>
          <mc:Choice Requires="wps">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123305" cy="8213725"/>
                <wp:effectExtent l="0" t="0" r="0" b="0"/>
                <wp:wrapSquare wrapText="largest"/>
                <wp:docPr id="50" name="Marco19"/>
                <a:graphic xmlns:a="http://schemas.openxmlformats.org/drawingml/2006/main">
                  <a:graphicData uri="http://schemas.microsoft.com/office/word/2010/wordprocessingShape">
                    <wps:wsp>
                      <wps:cNvSpPr/>
                      <wps:spPr>
                        <a:xfrm>
                          <a:off x="0" y="0"/>
                          <a:ext cx="6122520" cy="821304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color w:val="000000"/>
                                <w:sz w:val="20"/>
                              </w:rPr>
                              <w:t xml:space="preserve">Figure 23: </w:t>
                            </w:r>
                            <w:r>
                              <w:rPr>
                                <w:b/>
                                <w:bCs/>
                                <w:color w:val="000000"/>
                                <w:sz w:val="20"/>
                              </w:rPr>
                              <w:t xml:space="preserve">Rhythmicity maintenance under free-running conditions: </w:t>
                            </w:r>
                            <w:r>
                              <w:rPr>
                                <w:color w:val="000000"/>
                                <w:sz w:val="20"/>
                              </w:rPr>
                              <w:t xml:space="preserve">(C) Barplot representing with blue colors different rhythmic gene sets under LD conditions. From bottom to top: circadian genes exhibiting rhythmicity under LD, constant light (LL) and constant dark (DD); rhythmic genes under LD and DD requiring a dark input; rhythmic genes under LD and LL requiring a light input; rhythmic genes only under LD and non-rythmic genes. (D) Gene expression profiles under LD, LL and DD of DNA polymerase alpha subunit B (ostta11g01400, POLA2). POLA2 illustrates that specific genes involved in DNA replication require light maintaining rhythmicity under LL whereas being strongly repressed under DD. (E)  Barplot representing with red colors different rhythmic gene sets under SD conditions. From bottom to top: circadian genes exhibiting rhythmicity under SD, LL and DD; rhythmic genes under SD and DD requiring a dark input; rhythmic genes under SD and LL requiring a light input; rhythmic genes only under SD and non-rhythmic genes. (F) Gene expression profiles under SD, LL and DD of Ribosomal protein L7Ae (ostta02g01210, RPL7AE). RPL7AE illustrates that specific genes involved in translation require dark maintaining rhythmicity under DD whereas presenting flat expression levels under LL. </w:t>
                            </w:r>
                          </w:p>
                        </w:txbxContent>
                      </wps:txbx>
                      <wps:bodyPr lIns="0" rIns="0" tIns="0" bIns="0">
                        <a:noAutofit/>
                      </wps:bodyPr>
                    </wps:wsp>
                  </a:graphicData>
                </a:graphic>
              </wp:anchor>
            </w:drawing>
          </mc:Choice>
          <mc:Fallback>
            <w:pict>
              <v:rect id="shape_0" ID="Marco19" stroked="f" style="position:absolute;margin-left:-0.1pt;margin-top:0.05pt;width:482.05pt;height:646.65pt;mso-position-horizontal:center">
                <w10:wrap type="square"/>
                <v:fill o:detectmouseclick="t" on="false"/>
                <v:stroke color="#3465a4" joinstyle="round" endcap="flat"/>
                <v:textbox>
                  <w:txbxContent>
                    <w:p>
                      <w:pPr>
                        <w:pStyle w:val="Contenidodelmarco"/>
                        <w:overflowPunct w:val="true"/>
                        <w:spacing w:before="120" w:after="120"/>
                        <w:rPr/>
                      </w:pPr>
                      <w:r>
                        <w:rPr>
                          <w:color w:val="000000"/>
                          <w:sz w:val="20"/>
                        </w:rPr>
                        <w:t xml:space="preserve">Figure 23: </w:t>
                      </w:r>
                      <w:r>
                        <w:rPr>
                          <w:b/>
                          <w:bCs/>
                          <w:color w:val="000000"/>
                          <w:sz w:val="20"/>
                        </w:rPr>
                        <w:t xml:space="preserve">Rhythmicity maintenance under free-running conditions: </w:t>
                      </w:r>
                      <w:r>
                        <w:rPr>
                          <w:color w:val="000000"/>
                          <w:sz w:val="20"/>
                        </w:rPr>
                        <w:t xml:space="preserve">(C) Barplot representing with blue colors different rhythmic gene sets under LD conditions. From bottom to top: circadian genes exhibiting rhythmicity under LD, constant light (LL) and constant dark (DD); rhythmic genes under LD and DD requiring a dark input; rhythmic genes under LD and LL requiring a light input; rhythmic genes only under LD and non-rythmic genes. (D) Gene expression profiles under LD, LL and DD of DNA polymerase alpha subunit B (ostta11g01400, POLA2). POLA2 illustrates that specific genes involved in DNA replication require light maintaining rhythmicity under LL whereas being strongly repressed under DD. (E)  Barplot representing with red colors different rhythmic gene sets under SD conditions. From bottom to top: circadian genes exhibiting rhythmicity under SD, LL and DD; rhythmic genes under SD and DD requiring a dark input; rhythmic genes under SD and LL requiring a light input; rhythmic genes only under SD and non-rhythmic genes. (F) Gene expression profiles under SD, LL and DD of Ribosomal protein L7Ae (ostta02g01210, RPL7AE). RPL7AE illustrates that specific genes involved in translation require dark maintaining rhythmicity under DD whereas presenting flat expression levels under LL. </w:t>
                      </w:r>
                    </w:p>
                  </w:txbxContent>
                </v:textbox>
              </v:rect>
            </w:pict>
          </mc:Fallback>
        </mc:AlternateContent>
      </w:r>
    </w:p>
    <w:p>
      <w:pPr>
        <w:pStyle w:val="Cuerpodetexto"/>
        <w:widowControl/>
        <w:spacing w:before="0" w:after="60"/>
        <w:ind w:left="0" w:right="0" w:hanging="0"/>
        <w:rPr/>
      </w:pPr>
      <w:r>
        <w:rPr/>
        <w:t xml:space="preserve">For example, one of the enriched processes in the set of genes that maintain their rhythmicity only under LL is the DNA replication (ANEXO). It agrees with previous cell cycle studies in other microalgae like </w:t>
      </w:r>
      <w:r>
        <w:rPr>
          <w:i/>
          <w:iCs/>
        </w:rPr>
        <w:t xml:space="preserve">Euglena </w:t>
      </w:r>
      <w:r>
        <w:rPr>
          <w:i/>
          <w:iCs/>
          <w:position w:val="0"/>
          <w:sz w:val="24"/>
          <w:sz w:val="24"/>
          <w:vertAlign w:val="baseline"/>
        </w:rPr>
        <w:t>(Kato &amp; Nam, 2021)</w:t>
      </w:r>
      <w:r>
        <w:rPr>
          <w:i/>
          <w:iCs/>
        </w:rPr>
        <w:t xml:space="preserve">⁠ </w:t>
      </w:r>
      <w:r>
        <w:rPr/>
        <w:t xml:space="preserve">and </w:t>
      </w:r>
      <w:r>
        <w:rPr>
          <w:i/>
          <w:iCs/>
        </w:rPr>
        <w:t xml:space="preserve">Chlamydomonas </w:t>
      </w:r>
      <w:r>
        <w:rPr>
          <w:i/>
          <w:iCs/>
          <w:position w:val="0"/>
          <w:sz w:val="24"/>
          <w:sz w:val="24"/>
          <w:vertAlign w:val="baseline"/>
        </w:rPr>
        <w:t>(Donnan &amp; John, 1983; Zones et al., 2015)</w:t>
      </w:r>
      <w:r>
        <w:rPr>
          <w:i/>
          <w:iCs/>
        </w:rPr>
        <w:t xml:space="preserve">⁠ </w:t>
      </w:r>
      <w:r>
        <w:rPr>
          <w:b w:val="false"/>
          <w:bCs w:val="false"/>
          <w:i w:val="false"/>
          <w:iCs w:val="false"/>
        </w:rPr>
        <w:t>as well as</w:t>
      </w:r>
      <w:r>
        <w:rPr>
          <w:i/>
          <w:iCs/>
        </w:rPr>
        <w:t xml:space="preserve"> Ostreococcus </w:t>
      </w:r>
      <w:r>
        <w:rPr>
          <w:i/>
          <w:iCs/>
          <w:position w:val="0"/>
          <w:sz w:val="24"/>
          <w:sz w:val="24"/>
          <w:vertAlign w:val="baseline"/>
        </w:rPr>
        <w:t>(Moulager et al., 2007, 2010)</w:t>
      </w:r>
      <w:r>
        <w:rPr>
          <w:i/>
          <w:iCs/>
        </w:rPr>
        <w:t xml:space="preserve">⁠. </w:t>
      </w:r>
      <w:r>
        <w:rPr>
          <w:i w:val="false"/>
          <w:iCs w:val="false"/>
        </w:rPr>
        <w:t>They suggest that c</w:t>
      </w:r>
      <w:r>
        <w:rPr/>
        <w:t xml:space="preserve">ell cycle have a strong circadian clock regulation as well as G1 phase is light-dependent due to the need of light to grow in photosynthetic organisms, and it will explain why DNA replication genes need a light input to maintain rhythmicity. </w:t>
      </w:r>
    </w:p>
    <w:p>
      <w:pPr>
        <w:pStyle w:val="Cuerpodetexto"/>
        <w:widowControl/>
        <w:spacing w:before="0" w:after="60"/>
        <w:ind w:left="0" w:right="0" w:hanging="0"/>
        <w:rPr/>
      </w:pPr>
      <w:r>
        <w:rPr/>
        <w:t xml:space="preserve">Also, the main enriched processes in set of genes that maintain their rhythmicity only under DD are RNA processing and ribosome biogenesis (ANEXO). These processes, that are known have a complex regulatory mechanism influenced by the circadian clock as well as other regulatory machinery, are commonly programmed at the transcriptomic level to take place during the night so translation of other proteins can be achieved during the day </w:t>
      </w:r>
      <w:r>
        <w:rPr>
          <w:position w:val="0"/>
          <w:sz w:val="24"/>
          <w:sz w:val="24"/>
          <w:vertAlign w:val="baseline"/>
        </w:rPr>
        <w:t>(Merchante et al., 2017)</w:t>
      </w:r>
      <w:r>
        <w:rPr/>
        <w:t>⁠. It is logical that a dark input is needed to maintain rhythmicity of those genes since their activation is dark-dependent.</w:t>
      </w:r>
    </w:p>
    <w:p>
      <w:pPr>
        <w:pStyle w:val="Cuerpodetexto"/>
        <w:widowControl/>
        <w:spacing w:lineRule="auto" w:line="360" w:before="0" w:after="60"/>
        <w:ind w:left="0" w:right="0" w:hanging="0"/>
        <w:jc w:val="both"/>
        <w:rPr/>
      </w:pPr>
      <w:r>
        <w:rPr/>
        <w:t xml:space="preserve">In addition, comparison of circadian genes (that maintain their rhythmic expression profiles under both DD and LL) with previous LD entrainment or SD entrainment allow us the identification of what is called </w:t>
      </w:r>
      <w:r>
        <w:rPr>
          <w:i/>
          <w:iCs/>
        </w:rPr>
        <w:t>bona fide</w:t>
      </w:r>
      <w:r>
        <w:rPr/>
        <w:t xml:space="preserve"> circadian genes (Fig. 24-A). </w:t>
      </w:r>
      <w:r>
        <w:rPr>
          <w:i/>
          <w:iCs/>
        </w:rPr>
        <w:t>Bona fide</w:t>
      </w:r>
      <w:r>
        <w:rPr/>
        <w:t xml:space="preserve"> circadian rhythms are the ones maintained under every condition (both photoperiods of entrainment and both free-running conditions) and are mainly regulated by diurnal changes in the circadian clock. In our data, there are only 350 genes (comprising 4.6% of the entire Ostreococcus genome) that don’t present either a flat or noisy profile under any of the studied conditions. </w:t>
      </w:r>
    </w:p>
    <w:p>
      <w:pPr>
        <w:pStyle w:val="Cuerpodetexto"/>
        <w:widowControl/>
        <w:spacing w:lineRule="auto" w:line="360" w:before="0" w:after="60"/>
        <w:ind w:left="0" w:right="0" w:hanging="0"/>
        <w:jc w:val="both"/>
        <w:rPr/>
      </w:pPr>
      <w:r>
        <w:rPr/>
        <w:t xml:space="preserve">In previous work, RuBisCO activase (RCA) and RuBisCO small subunit (RBCS) mRNA were quantified in </w:t>
      </w:r>
      <w:r>
        <w:rPr>
          <w:i/>
          <w:iCs/>
        </w:rPr>
        <w:t xml:space="preserve">Arabidopsis </w:t>
      </w:r>
      <w:r>
        <w:rPr/>
        <w:t xml:space="preserve">under a light dark cycle, constant light and constant darkness conditions </w:t>
      </w:r>
      <w:r>
        <w:rPr>
          <w:position w:val="0"/>
          <w:sz w:val="24"/>
          <w:sz w:val="24"/>
          <w:vertAlign w:val="baseline"/>
        </w:rPr>
        <w:t>(Pilgrim &amp; McClung, 1993)</w:t>
      </w:r>
      <w:r>
        <w:rPr/>
        <w:t xml:space="preserve">⁠. Their results are in agreement with our transcriptomic data in </w:t>
      </w:r>
      <w:r>
        <w:rPr>
          <w:i/>
          <w:iCs/>
        </w:rPr>
        <w:t>Ostreococcus</w:t>
      </w:r>
      <w:r>
        <w:rPr/>
        <w:t xml:space="preserve">, where the gene expression profile of RuBisCO activase (ostta04g02510, RCA) under the different conditions exemplifies how </w:t>
      </w:r>
      <w:r>
        <w:rPr>
          <w:b w:val="false"/>
          <w:bCs w:val="false"/>
          <w:i/>
          <w:iCs/>
        </w:rPr>
        <w:t>bona fide</w:t>
      </w:r>
      <w:r>
        <w:rPr/>
        <w:t xml:space="preserve"> circadian genes maintain their rhythmicity (Fig. 24-B). </w:t>
      </w:r>
    </w:p>
    <w:p>
      <w:pPr>
        <w:pStyle w:val="Normal"/>
        <w:spacing w:lineRule="auto" w:line="360"/>
        <w:jc w:val="both"/>
        <w:rPr/>
      </w:pPr>
      <w:r>
        <w:rPr>
          <w:rFonts w:ascii="Liberation Sans" w:hAnsi="Liberation Sans"/>
        </w:rPr>
        <w:t xml:space="preserve">A functional enrichment analysis over this set of genes shows that they are mainly involved in biological processes like photosynthesis, chlorophyll metabolic/biosynthetic process and chloroplast organization among others (Fig. 24-C). Some of those processes are known to present a circadian physiological activity in plants and microalgae like </w:t>
      </w:r>
      <w:r>
        <w:rPr>
          <w:rFonts w:ascii="Liberation Sans" w:hAnsi="Liberation Sans"/>
          <w:i/>
          <w:iCs/>
        </w:rPr>
        <w:t xml:space="preserve">Euglena, </w:t>
      </w:r>
      <w:r>
        <w:rPr>
          <w:rFonts w:ascii="Liberation Sans" w:hAnsi="Liberation Sans"/>
          <w:i w:val="false"/>
          <w:iCs w:val="false"/>
        </w:rPr>
        <w:t xml:space="preserve">but there is a lack of confirmation of this observation at the transcriptomic level in most cases </w:t>
      </w:r>
      <w:r>
        <w:rPr>
          <w:rFonts w:ascii="Liberation Sans" w:hAnsi="Liberation Sans"/>
          <w:i w:val="false"/>
          <w:iCs w:val="false"/>
          <w:position w:val="0"/>
          <w:sz w:val="24"/>
          <w:sz w:val="24"/>
          <w:vertAlign w:val="baseline"/>
        </w:rPr>
        <w:t>(Cumming &amp; Wagner, 1968; Noordally &amp; Millar, 2015; Panter et al., 2019)</w:t>
      </w:r>
      <w:r>
        <w:rPr>
          <w:rFonts w:ascii="Liberation Sans" w:hAnsi="Liberation Sans"/>
          <w:i w:val="false"/>
          <w:iCs w:val="false"/>
        </w:rPr>
        <w:t>⁠</w:t>
      </w:r>
      <w:r>
        <w:rPr>
          <w:rFonts w:ascii="Liberation Sans" w:hAnsi="Liberation Sans"/>
          <w:i w:val="false"/>
          <w:iCs w:val="false"/>
          <w:sz w:val="21"/>
        </w:rPr>
        <w:t xml:space="preserve">. </w:t>
      </w:r>
      <w:r>
        <w:rPr>
          <w:rFonts w:ascii="Liberation Sans" w:hAnsi="Liberation Sans"/>
        </w:rPr>
        <w:t xml:space="preserve">Understanding the key evolutionary position of </w:t>
      </w:r>
      <w:r>
        <w:rPr>
          <w:rFonts w:ascii="Liberation Sans" w:hAnsi="Liberation Sans"/>
          <w:i/>
          <w:iCs/>
        </w:rPr>
        <w:t xml:space="preserve">Ostreococcus tauri </w:t>
      </w:r>
      <w:r>
        <w:rPr>
          <w:rFonts w:ascii="Liberation Sans" w:hAnsi="Liberation Sans"/>
        </w:rPr>
        <w:t xml:space="preserve">in the green lineage, this results suggests that those are the processes purely transcriptionally regulated by circadian clocks since early in the evolution of the green lineage. </w:t>
      </w:r>
    </w:p>
    <w:p>
      <w:pPr>
        <w:pStyle w:val="Normal"/>
        <w:spacing w:lineRule="auto" w:line="360"/>
        <w:jc w:val="both"/>
        <w:rPr>
          <w:rFonts w:ascii="Liberation Sans" w:hAnsi="Liberation Sans"/>
        </w:rPr>
      </w:pPr>
      <w:r>
        <w:rPr>
          <w:rFonts w:ascii="Liberation Sans" w:hAnsi="Liberation Sans"/>
        </w:rPr>
        <mc:AlternateContent>
          <mc:Choice Requires="wps">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123305" cy="6950710"/>
                <wp:effectExtent l="0" t="0" r="0" b="0"/>
                <wp:wrapSquare wrapText="largest"/>
                <wp:docPr id="52" name="Marco20"/>
                <a:graphic xmlns:a="http://schemas.openxmlformats.org/drawingml/2006/main">
                  <a:graphicData uri="http://schemas.microsoft.com/office/word/2010/wordprocessingShape">
                    <wps:wsp>
                      <wps:cNvSpPr/>
                      <wps:spPr>
                        <a:xfrm>
                          <a:off x="0" y="0"/>
                          <a:ext cx="6122520" cy="695016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color w:val="000000"/>
                                <w:sz w:val="20"/>
                              </w:rPr>
                              <w:t xml:space="preserve">Figura 24: </w:t>
                            </w:r>
                            <w:r>
                              <w:rPr>
                                <w:b/>
                                <w:bCs/>
                                <w:i/>
                                <w:iCs/>
                                <w:color w:val="000000"/>
                                <w:sz w:val="20"/>
                              </w:rPr>
                              <w:t>Identification of bona fide circadian genes and their functional enrichment analysis</w:t>
                            </w:r>
                            <w:r>
                              <w:rPr>
                                <w:color w:val="000000"/>
                                <w:sz w:val="20"/>
                              </w:rPr>
                              <w:t xml:space="preserve">: (A) Venn diagram comparing circadian genes identified after LD entrainment (blue circle) and after SD entrainment (red circle). Only a reduced number of genes are identified as bona fide circadian maintaining rhythmicity under the free running conditions LL and DD after both LD and SD entrainments. B) Gene expression profiles under LD, SD, LL and DD of RuBisCO Activase (ostta04g02510, RCA) exemplifying bona fide circadian genes that maintain rhythmicity under light/dark cycles as well as free running conditions. (C) Treemap summarizing the biological processes significantly enriched over the bona fide circadian genes or rhythmic genes under LD, SD, LL and DD. Rectangle sizes represent significance levels. Semantically similar biological processes are grouped together into the same colored rectangles. The most representative biological process is shown for each rectangle. </w:t>
                            </w:r>
                          </w:p>
                        </w:txbxContent>
                      </wps:txbx>
                      <wps:bodyPr lIns="0" rIns="0" tIns="0" bIns="0">
                        <a:noAutofit/>
                      </wps:bodyPr>
                    </wps:wsp>
                  </a:graphicData>
                </a:graphic>
              </wp:anchor>
            </w:drawing>
          </mc:Choice>
          <mc:Fallback>
            <w:pict>
              <v:rect id="shape_0" ID="Marco20" stroked="f" style="position:absolute;margin-left:-0.1pt;margin-top:0.05pt;width:482.05pt;height:547.2pt;mso-position-horizontal:center">
                <w10:wrap type="square"/>
                <v:fill o:detectmouseclick="t" on="false"/>
                <v:stroke color="#3465a4" joinstyle="round" endcap="flat"/>
                <v:textbox>
                  <w:txbxContent>
                    <w:p>
                      <w:pPr>
                        <w:pStyle w:val="Contenidodelmarco"/>
                        <w:overflowPunct w:val="true"/>
                        <w:spacing w:before="120" w:after="120"/>
                        <w:rPr/>
                      </w:pPr>
                      <w:r>
                        <w:rPr>
                          <w:color w:val="000000"/>
                          <w:sz w:val="20"/>
                        </w:rPr>
                        <w:t xml:space="preserve">Figura 24: </w:t>
                      </w:r>
                      <w:r>
                        <w:rPr>
                          <w:b/>
                          <w:bCs/>
                          <w:i/>
                          <w:iCs/>
                          <w:color w:val="000000"/>
                          <w:sz w:val="20"/>
                        </w:rPr>
                        <w:t>Identification of bona fide circadian genes and their functional enrichment analysis</w:t>
                      </w:r>
                      <w:r>
                        <w:rPr>
                          <w:color w:val="000000"/>
                          <w:sz w:val="20"/>
                        </w:rPr>
                        <w:t xml:space="preserve">: (A) Venn diagram comparing circadian genes identified after LD entrainment (blue circle) and after SD entrainment (red circle). Only a reduced number of genes are identified as bona fide circadian maintaining rhythmicity under the free running conditions LL and DD after both LD and SD entrainments. B) Gene expression profiles under LD, SD, LL and DD of RuBisCO Activase (ostta04g02510, RCA) exemplifying bona fide circadian genes that maintain rhythmicity under light/dark cycles as well as free running conditions. (C) Treemap summarizing the biological processes significantly enriched over the bona fide circadian genes or rhythmic genes under LD, SD, LL and DD. Rectangle sizes represent significance levels. Semantically similar biological processes are grouped together into the same colored rectangles. The most representative biological process is shown for each rectangle. </w:t>
                      </w:r>
                    </w:p>
                  </w:txbxContent>
                </v:textbox>
              </v:rect>
            </w:pict>
          </mc:Fallback>
        </mc:AlternateContent>
      </w:r>
    </w:p>
    <w:p>
      <w:pPr>
        <w:pStyle w:val="Ttulo3"/>
        <w:numPr>
          <w:ilvl w:val="2"/>
          <w:numId w:val="3"/>
        </w:numPr>
        <w:rPr/>
      </w:pPr>
      <w:bookmarkStart w:id="72" w:name="__RefHeading___Toc14792_1371221409"/>
      <w:bookmarkEnd w:id="72"/>
      <w:r>
        <w:rPr/>
        <w:t xml:space="preserve">Transcriptomic characterization of seasonal  </w:t>
      </w:r>
      <w:r>
        <w:rPr>
          <w:b/>
          <w:bCs/>
        </w:rPr>
        <w:t>effects over gene expression profiles</w:t>
      </w:r>
    </w:p>
    <w:p>
      <w:pPr>
        <w:pStyle w:val="Ttulo4"/>
        <w:numPr>
          <w:ilvl w:val="3"/>
          <w:numId w:val="3"/>
        </w:numPr>
        <w:rPr/>
      </w:pPr>
      <w:bookmarkStart w:id="73" w:name="__RefHeading___Toc14794_1371221409"/>
      <w:bookmarkEnd w:id="73"/>
      <w:r>
        <w:rPr/>
        <w:t>Seasonal changes induce changes in amplitude and phase over gene expression profiles.</w:t>
      </w:r>
    </w:p>
    <w:p>
      <w:pPr>
        <w:pStyle w:val="Cuerpodetexto"/>
        <w:rPr/>
      </w:pPr>
      <w:r>
        <w:rPr/>
        <w:t xml:space="preserve">R package circacompare is used to study the global effect of the photoperiod over the amplitude and phase of rhythmic expression profiles. Changes in amplitude and phase offsets of biological rhythms dependent of photoperiods have been already described in mammals like human and others </w:t>
      </w:r>
      <w:r>
        <w:rPr>
          <w:position w:val="0"/>
          <w:sz w:val="24"/>
          <w:sz w:val="24"/>
          <w:vertAlign w:val="baseline"/>
        </w:rPr>
        <w:t>(Messager et al., 2000; Sumová et al., 2003; Van Dongen et al., 1997; Wucher et al., 2022)</w:t>
      </w:r>
      <w:r>
        <w:rPr/>
        <w:t xml:space="preserve">⁠, as well as in plants and microalgae </w:t>
      </w:r>
      <w:r>
        <w:rPr>
          <w:position w:val="0"/>
          <w:sz w:val="24"/>
          <w:sz w:val="24"/>
          <w:vertAlign w:val="baseline"/>
        </w:rPr>
        <w:t>(Flis et al., 2016; Panter et al., 2019; Serrano et al., 2009)</w:t>
      </w:r>
      <w:r>
        <w:rPr/>
        <w:t xml:space="preserve">⁠. The photoperiod inducing an increase in amplitude is different depending on the organism. Specifically, when biological rhythms are studied globally in </w:t>
      </w:r>
      <w:r>
        <w:rPr>
          <w:i/>
          <w:iCs/>
        </w:rPr>
        <w:t>Arabidopsis thaliana</w:t>
      </w:r>
      <w:r>
        <w:rPr/>
        <w:t xml:space="preserve">, they show phase offsets as an adaptation to changes in photoperiod but differences in amplitude are not observed </w:t>
      </w:r>
      <w:r>
        <w:rPr>
          <w:position w:val="0"/>
          <w:sz w:val="24"/>
          <w:sz w:val="24"/>
          <w:vertAlign w:val="baseline"/>
        </w:rPr>
        <w:t>(Flis et al., 2016)</w:t>
      </w:r>
      <w:r>
        <w:rPr/>
        <w:t xml:space="preserve">⁠. A similar effect is observed in </w:t>
      </w:r>
      <w:r>
        <w:rPr>
          <w:i/>
          <w:iCs/>
        </w:rPr>
        <w:t xml:space="preserve">Chlamydomonas </w:t>
      </w:r>
      <w:r>
        <w:rPr>
          <w:i/>
          <w:iCs/>
          <w:position w:val="0"/>
          <w:sz w:val="24"/>
          <w:sz w:val="24"/>
          <w:vertAlign w:val="baseline"/>
        </w:rPr>
        <w:t>(Serrano et al., 2009)</w:t>
      </w:r>
      <w:r>
        <w:rPr>
          <w:i/>
          <w:iCs/>
        </w:rPr>
        <w:t xml:space="preserve">⁠. </w:t>
      </w:r>
      <w:r>
        <w:rPr>
          <w:i w:val="false"/>
          <w:iCs w:val="false"/>
        </w:rPr>
        <w:t>In both studies, differences in amplitude are only found in some biological rhythms when they are studied individually. For example, the rhythmic expression profile of CrCO show an increase of amplitude under SD conditions as well as a negative phase shift.</w:t>
      </w:r>
    </w:p>
    <w:p>
      <w:pPr>
        <w:pStyle w:val="Cuerpodetexto"/>
        <w:rPr/>
      </w:pPr>
      <w:r>
        <w:rPr/>
        <w:t xml:space="preserve">However, in </w:t>
      </w:r>
      <w:r>
        <w:rPr>
          <w:i/>
          <w:iCs/>
        </w:rPr>
        <w:t>Ostreococcus</w:t>
      </w:r>
      <w:r>
        <w:rPr/>
        <w:t xml:space="preserve"> transcriptome, we found global changes over the amplitude. Specifically,  SD amplitudes are significantly reduced with respect to LD according to a p-value of  1.16e10</w:t>
      </w:r>
      <w:r>
        <w:rPr>
          <w:vertAlign w:val="superscript"/>
        </w:rPr>
        <w:t>-111</w:t>
      </w:r>
      <w:r>
        <w:rPr/>
        <w:t xml:space="preserve"> computed using Mann-Whitney-Wilcoxon (Fig. 25-A). A high numer of rhythmic genes (2036 genes) exhibit a significant decrease in the amplitude of their rhythmic expression profiles. Whereas, only 123 significantly increase their amplitude in short day when compared to long day conditions. This suggests a possibly decline in culture synchrony under SD, accordingly to the previous similar synchronization observed between DD and SD conditions (Fig.21-D). </w:t>
      </w:r>
    </w:p>
    <w:p>
      <w:pPr>
        <w:pStyle w:val="Cuerpodetexto"/>
        <w:rPr/>
      </w:pPr>
      <w:r>
        <w:rPr/>
        <w:t xml:space="preserve">Negative phase shift or phase anticipation is also globally observed over the transcriptome of </w:t>
      </w:r>
      <w:r>
        <w:rPr>
          <w:i/>
          <w:iCs/>
        </w:rPr>
        <w:t>Ostreococcus</w:t>
      </w:r>
      <w:r>
        <w:rPr/>
        <w:t xml:space="preserve">, in agreement with what has been described in </w:t>
      </w:r>
      <w:r>
        <w:rPr>
          <w:i/>
          <w:iCs/>
        </w:rPr>
        <w:t>Arabidopsis</w:t>
      </w:r>
      <w:r>
        <w:rPr/>
        <w:t xml:space="preserve"> and </w:t>
      </w:r>
      <w:r>
        <w:rPr>
          <w:i/>
          <w:iCs/>
        </w:rPr>
        <w:t>Chlamydomonas</w:t>
      </w:r>
      <w:r>
        <w:rPr/>
        <w:t xml:space="preserve">. Specifically, 3424 genes comprising 64.95% of the rhythmic genes exhibited a significantly anticipated phase under short day conditions when compared to long day conditions. Phase anticipation are apparent under SD since gene phases are mostly reached around SD midnight (ZT12 to ZT16) whereas, under LD, phases are uniformly distributed from LD dusk (ZT12) to the end of the night (Fig. 25-B). Only a low number of rhythmic genes exhibit their phase or maximum level of expression during the light period in LD and SD. The main activity at the transcriptomic level takes place during the night in </w:t>
      </w:r>
      <w:r>
        <w:rPr>
          <w:i/>
          <w:iCs/>
        </w:rPr>
        <w:t xml:space="preserve">Ostreococcus, </w:t>
      </w:r>
      <w:r>
        <w:rPr>
          <w:i w:val="false"/>
          <w:iCs w:val="false"/>
        </w:rPr>
        <w:t xml:space="preserve">which is in agreement with the similarities between </w:t>
      </w:r>
      <w:r>
        <w:rPr>
          <w:i/>
          <w:iCs/>
        </w:rPr>
        <w:t>Ostreococcus</w:t>
      </w:r>
      <w:r>
        <w:rPr>
          <w:i w:val="false"/>
          <w:iCs w:val="false"/>
        </w:rPr>
        <w:t xml:space="preserve"> transcriptome and nocturnal animals activity (Fig. 21-22)</w:t>
      </w:r>
      <w:r>
        <w:rPr/>
        <w:t>.</w:t>
      </w:r>
    </w:p>
    <w:p>
      <w:pPr>
        <w:pStyle w:val="Cuerpodetexto"/>
        <w:rPr/>
      </w:pPr>
      <w:r>
        <w:rPr/>
        <w:t xml:space="preserve">Cyclin B (ostta01g06150, CYCB) and Delta-9 acyl-lipid desaturase 1 (ostta01g00790, ADS1) are two examples of genes exhibiting the typical phase anticipation and amplitude reduction under short day conditions when compared to long day conditions (Fig. 25-B). </w:t>
      </w:r>
    </w:p>
    <w:p>
      <w:pPr>
        <w:pStyle w:val="Normal"/>
        <w:spacing w:lineRule="auto" w:line="360"/>
        <w:jc w:val="both"/>
        <w:rPr/>
      </w:pPr>
      <w:r>
        <w:rPr/>
      </w:r>
    </w:p>
    <w:p>
      <w:pPr>
        <w:pStyle w:val="Normal"/>
        <w:spacing w:lineRule="auto" w:line="360"/>
        <w:jc w:val="both"/>
        <w:rPr/>
      </w:pPr>
      <w:r>
        <w:rPr/>
        <mc:AlternateContent>
          <mc:Choice Requires="wps">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6123305" cy="5716270"/>
                <wp:effectExtent l="0" t="0" r="0" b="0"/>
                <wp:wrapSquare wrapText="largest"/>
                <wp:docPr id="54" name="Marco22"/>
                <a:graphic xmlns:a="http://schemas.openxmlformats.org/drawingml/2006/main">
                  <a:graphicData uri="http://schemas.microsoft.com/office/word/2010/wordprocessingShape">
                    <wps:wsp>
                      <wps:cNvSpPr/>
                      <wps:spPr>
                        <a:xfrm>
                          <a:off x="0" y="0"/>
                          <a:ext cx="6122520" cy="571572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sz w:val="20"/>
                              </w:rPr>
                              <w:t xml:space="preserve">Figure 25: </w:t>
                            </w:r>
                            <w:r>
                              <w:rPr>
                                <w:b/>
                                <w:bCs/>
                                <w:sz w:val="20"/>
                              </w:rPr>
                              <w:t>Photoperiod changes cause amplitude reductions and phase shifts over gene expression profiles.</w:t>
                            </w:r>
                            <w:r>
                              <w:rPr>
                                <w:sz w:val="20"/>
                              </w:rPr>
                              <w:t xml:space="preserve"> (A) Boxplot representing rhythmic genes amplitude or maximum expression level reached under LD and under SD. SD amplitudes are significantly reduced with respect to LD according to a p-value of </w:t>
                            </w:r>
                            <w:r>
                              <w:rPr>
                                <w:color w:val="000000"/>
                                <w:sz w:val="24"/>
                              </w:rPr>
                              <w:t>1.16 × 10</w:t>
                            </w:r>
                            <w:r>
                              <w:rPr>
                                <w:color w:val="000000"/>
                                <w:sz w:val="24"/>
                                <w:vertAlign w:val="superscript"/>
                              </w:rPr>
                              <w:t>-111</w:t>
                            </w:r>
                            <w:r>
                              <w:rPr>
                                <w:color w:val="000000"/>
                                <w:position w:val="0"/>
                                <w:sz w:val="24"/>
                                <w:sz w:val="24"/>
                                <w:vertAlign w:val="baseline"/>
                              </w:rPr>
                              <w:t xml:space="preserve"> </w:t>
                            </w:r>
                            <w:r>
                              <w:rPr>
                                <w:position w:val="0"/>
                                <w:sz w:val="24"/>
                                <w:sz w:val="24"/>
                                <w:vertAlign w:val="baseline"/>
                              </w:rPr>
                              <w:t>computed</w:t>
                            </w:r>
                            <w:r>
                              <w:rPr>
                                <w:sz w:val="20"/>
                              </w:rPr>
                              <w:t xml:space="preserve"> using Mann-Whitney-Wilcoxon test possibly due to a decline in culture synchrony under SD. (B) Histograms showing the distribution of the number of genes with phase or maximum expression level at specific time points during the day under LD conditions (blue, top) and SD conditions (red, bottom). Backward phase shifts are apparent under SD when gene phases are mostly reached around SD midnight ZT12 to ZT16 whereas, under LD, phases are uniformly distributed from dusk (ZT12) to the end of the night.  (C) Gene expression profiles under LD (blue line) and SD (red line) of Cyclin B (ostta01g06150, CYCB, top) and Delta-9 acyl-lipid desaturase 1 (ostta01g00790, ADS1, bottom). Blue and red vertical dotted arrows mark LD and SD phases. Horizontal black arrow represents backward phase shifts under SD when compared to LD. Blue and red horizontal dashed lines mark LD and SD amplitudes. Vertical black arrows represent the reductions in amplitude under SD with respect to LD.</w:t>
                            </w:r>
                          </w:p>
                        </w:txbxContent>
                      </wps:txbx>
                      <wps:bodyPr lIns="0" rIns="0" tIns="0" bIns="0">
                        <a:noAutofit/>
                      </wps:bodyPr>
                    </wps:wsp>
                  </a:graphicData>
                </a:graphic>
              </wp:anchor>
            </w:drawing>
          </mc:Choice>
          <mc:Fallback>
            <w:pict>
              <v:rect id="shape_0" ID="Marco22" stroked="f" style="position:absolute;margin-left:-0.1pt;margin-top:0.05pt;width:482.05pt;height:450pt;mso-position-horizontal:center">
                <w10:wrap type="square"/>
                <v:fill o:detectmouseclick="t" on="false"/>
                <v:stroke color="#3465a4" joinstyle="round" endcap="flat"/>
                <v:textbox>
                  <w:txbxContent>
                    <w:p>
                      <w:pPr>
                        <w:pStyle w:val="Contenidodelmarco"/>
                        <w:overflowPunct w:val="true"/>
                        <w:spacing w:before="120" w:after="120"/>
                        <w:rPr/>
                      </w:pPr>
                      <w:r>
                        <w:rPr>
                          <w:sz w:val="20"/>
                        </w:rPr>
                        <w:t xml:space="preserve">Figure 25: </w:t>
                      </w:r>
                      <w:r>
                        <w:rPr>
                          <w:b/>
                          <w:bCs/>
                          <w:sz w:val="20"/>
                        </w:rPr>
                        <w:t>Photoperiod changes cause amplitude reductions and phase shifts over gene expression profiles.</w:t>
                      </w:r>
                      <w:r>
                        <w:rPr>
                          <w:sz w:val="20"/>
                        </w:rPr>
                        <w:t xml:space="preserve"> (A) Boxplot representing rhythmic genes amplitude or maximum expression level reached under LD and under SD. SD amplitudes are significantly reduced with respect to LD according to a p-value of </w:t>
                      </w:r>
                      <w:r>
                        <w:rPr>
                          <w:color w:val="000000"/>
                          <w:sz w:val="24"/>
                        </w:rPr>
                        <w:t>1.16 × 10</w:t>
                      </w:r>
                      <w:r>
                        <w:rPr>
                          <w:color w:val="000000"/>
                          <w:sz w:val="24"/>
                          <w:vertAlign w:val="superscript"/>
                        </w:rPr>
                        <w:t>-111</w:t>
                      </w:r>
                      <w:r>
                        <w:rPr>
                          <w:color w:val="000000"/>
                          <w:position w:val="0"/>
                          <w:sz w:val="24"/>
                          <w:sz w:val="24"/>
                          <w:vertAlign w:val="baseline"/>
                        </w:rPr>
                        <w:t xml:space="preserve"> </w:t>
                      </w:r>
                      <w:r>
                        <w:rPr>
                          <w:position w:val="0"/>
                          <w:sz w:val="24"/>
                          <w:sz w:val="24"/>
                          <w:vertAlign w:val="baseline"/>
                        </w:rPr>
                        <w:t>computed</w:t>
                      </w:r>
                      <w:r>
                        <w:rPr>
                          <w:sz w:val="20"/>
                        </w:rPr>
                        <w:t xml:space="preserve"> using Mann-Whitney-Wilcoxon test possibly due to a decline in culture synchrony under SD. (B) Histograms showing the distribution of the number of genes with phase or maximum expression level at specific time points during the day under LD conditions (blue, top) and SD conditions (red, bottom). Backward phase shifts are apparent under SD when gene phases are mostly reached around SD midnight ZT12 to ZT16 whereas, under LD, phases are uniformly distributed from dusk (ZT12) to the end of the night.  (C) Gene expression profiles under LD (blue line) and SD (red line) of Cyclin B (ostta01g06150, CYCB, top) and Delta-9 acyl-lipid desaturase 1 (ostta01g00790, ADS1, bottom). Blue and red vertical dotted arrows mark LD and SD phases. Horizontal black arrow represents backward phase shifts under SD when compared to LD. Blue and red horizontal dashed lines mark LD and SD amplitudes. Vertical black arrows represent the reductions in amplitude under SD with respect to LD.</w:t>
                      </w:r>
                    </w:p>
                  </w:txbxContent>
                </v:textbox>
              </v:rect>
            </w:pict>
          </mc:Fallback>
        </mc:AlternateContent>
      </w:r>
    </w:p>
    <w:p>
      <w:pPr>
        <w:pStyle w:val="Ttulo4"/>
        <w:numPr>
          <w:ilvl w:val="3"/>
          <w:numId w:val="3"/>
        </w:numPr>
        <w:rPr/>
      </w:pPr>
      <w:bookmarkStart w:id="74" w:name="__RefHeading___Toc14796_1371221409"/>
      <w:bookmarkEnd w:id="74"/>
      <w:r>
        <w:rPr/>
        <w:t>Seasonal changes promote the emergence of 12 h period cycles</w:t>
      </w:r>
    </w:p>
    <w:p>
      <w:pPr>
        <w:pStyle w:val="Cuerpodetexto"/>
        <w:rPr/>
      </w:pPr>
      <w:r>
        <w:rPr/>
        <w:t xml:space="preserve">When comparing SD and LD conditions, another significant phenomenon affects the transcriptome of </w:t>
      </w:r>
      <w:r>
        <w:rPr>
          <w:i/>
          <w:iCs/>
        </w:rPr>
        <w:t xml:space="preserve">Ostreococcus. </w:t>
      </w:r>
      <w:r>
        <w:rPr>
          <w:i w:val="false"/>
          <w:iCs w:val="false"/>
        </w:rPr>
        <w:t xml:space="preserve">Under LD conditions almost every rhythmic gene (5825 genes covering 75.97% of the entire genome) reaches its maximum level of expression once a day, presenting one single peak each 24h in their expression profile (Fig. 26-D, E). Under SD conditions the number of genes presenting one single peak of expression per day decrease to 4249 (55.41% of the entire genome). Also, an increasing number of genes, namely 1855 genes, present a more complex rhythmic expression profile with two peaks of expression per day (every 12 h) (Fig. 26-D, E). </w:t>
      </w:r>
    </w:p>
    <w:p>
      <w:pPr>
        <w:pStyle w:val="Cuerpodetexto"/>
        <w:rPr/>
      </w:pPr>
      <w:r>
        <w:rPr>
          <w:i w:val="false"/>
          <w:iCs w:val="false"/>
        </w:rPr>
        <w:t xml:space="preserve">Biological rhythms with 12 h periods (two peaks per day) have been described from marine organisms to mammals including humans. It is hypothesized that 12 h rhythm of gene expression and metabolism in terrestrial organisms is reminiscent of the ~ 12 h circatidal rhythms of coastal and estuarine organisms </w:t>
      </w:r>
      <w:r>
        <w:rPr>
          <w:i w:val="false"/>
          <w:iCs w:val="false"/>
          <w:position w:val="0"/>
          <w:sz w:val="24"/>
          <w:sz w:val="24"/>
          <w:vertAlign w:val="baseline"/>
        </w:rPr>
        <w:t>(Ballance &amp; Zhu, 2021)</w:t>
      </w:r>
      <w:r>
        <w:rPr>
          <w:i w:val="false"/>
          <w:iCs w:val="false"/>
        </w:rPr>
        <w:t xml:space="preserve">⁠. The maintenance of 12 h rhythms after evolving to live on land is hypothesized to provide an advantage in the adaptation to metabolic stress that peak at transition periods during the diurnal cycle </w:t>
      </w:r>
      <w:r>
        <w:rPr>
          <w:i w:val="false"/>
          <w:iCs w:val="false"/>
          <w:position w:val="0"/>
          <w:sz w:val="24"/>
          <w:sz w:val="24"/>
          <w:vertAlign w:val="baseline"/>
        </w:rPr>
        <w:t>(Pan et al., 2020; B. Zhu et al., 2017)</w:t>
      </w:r>
      <w:r>
        <w:rPr>
          <w:i w:val="false"/>
          <w:iCs w:val="false"/>
        </w:rPr>
        <w:t xml:space="preserve">⁠. </w:t>
      </w:r>
    </w:p>
    <w:p>
      <w:pPr>
        <w:pStyle w:val="Cuerpodetexto"/>
        <w:rPr/>
      </w:pPr>
      <w:r>
        <w:rPr>
          <w:i w:val="false"/>
          <w:iCs w:val="false"/>
        </w:rPr>
        <w:t xml:space="preserve">There are other bimodal rhythms (presenting two peaks per day but which periods are different to 12h) that are maintained under free running conditions and have been observed in animals </w:t>
      </w:r>
      <w:r>
        <w:rPr>
          <w:i w:val="false"/>
          <w:iCs w:val="false"/>
          <w:position w:val="0"/>
          <w:sz w:val="24"/>
          <w:sz w:val="24"/>
          <w:vertAlign w:val="baseline"/>
        </w:rPr>
        <w:t>(Binkley &amp; Mosher, 1985; Foà &amp; Bertolucci, 2001; Kyorku &amp; Brady, 1994; Prabhakaran &amp; Sheeba, 2012; Watanabe et al., 2007)</w:t>
      </w:r>
      <w:r>
        <w:rPr>
          <w:i w:val="false"/>
          <w:iCs w:val="false"/>
        </w:rPr>
        <w:t xml:space="preserve">⁠, plants </w:t>
      </w:r>
      <w:r>
        <w:rPr>
          <w:i w:val="false"/>
          <w:iCs w:val="false"/>
          <w:position w:val="0"/>
          <w:sz w:val="24"/>
          <w:sz w:val="24"/>
          <w:vertAlign w:val="baseline"/>
        </w:rPr>
        <w:t>(Hayes et al., 2010; Van Gelderen, 2020)</w:t>
      </w:r>
      <w:r>
        <w:rPr>
          <w:i w:val="false"/>
          <w:iCs w:val="false"/>
        </w:rPr>
        <w:t xml:space="preserve">⁠ and some microalgae like Euglena </w:t>
      </w:r>
      <w:r>
        <w:rPr>
          <w:i w:val="false"/>
          <w:iCs w:val="false"/>
          <w:position w:val="0"/>
          <w:sz w:val="24"/>
          <w:sz w:val="24"/>
          <w:vertAlign w:val="baseline"/>
        </w:rPr>
        <w:t>(Mohabir &amp; Edmunds, 1999)</w:t>
      </w:r>
      <w:r>
        <w:rPr>
          <w:i w:val="false"/>
          <w:iCs w:val="false"/>
        </w:rPr>
        <w:t xml:space="preserve">⁠. However, they are described by specific processes, genes or compounds abundance, they’ve never been observed as a global effect in the transcriptome. Season cycles were thought to have some effect over some of these cycles but in the majority of the studies different photoperiods weren’t studied or there weren’t any difference between them </w:t>
      </w:r>
      <w:r>
        <w:rPr>
          <w:i w:val="false"/>
          <w:iCs w:val="false"/>
          <w:position w:val="0"/>
          <w:sz w:val="24"/>
          <w:sz w:val="24"/>
          <w:vertAlign w:val="baseline"/>
        </w:rPr>
        <w:t>(Prabhakaran &amp; Sheeba, 2012)</w:t>
      </w:r>
      <w:r>
        <w:rPr>
          <w:i w:val="false"/>
          <w:iCs w:val="false"/>
        </w:rPr>
        <w:t xml:space="preserve">⁠. There is only an observation of a bimodal biological rhythm observed in ruin lizards that is apparently strongly dependent on photoperiod and is also maintained under free-runnig conditions </w:t>
      </w:r>
      <w:r>
        <w:rPr>
          <w:i w:val="false"/>
          <w:iCs w:val="false"/>
          <w:position w:val="0"/>
          <w:sz w:val="24"/>
          <w:sz w:val="24"/>
          <w:vertAlign w:val="baseline"/>
        </w:rPr>
        <w:t>(Foà &amp; Bertolucci, 2001)</w:t>
      </w:r>
      <w:r>
        <w:rPr>
          <w:i w:val="false"/>
          <w:iCs w:val="false"/>
        </w:rPr>
        <w:t xml:space="preserve">⁠. </w:t>
      </w:r>
    </w:p>
    <w:p>
      <w:pPr>
        <w:pStyle w:val="Cuerpodetexto"/>
        <w:rPr/>
      </w:pPr>
      <w:r>
        <w:rPr>
          <w:i w:val="false"/>
          <w:iCs w:val="false"/>
        </w:rPr>
        <w:t xml:space="preserve">However, the 12 h cycles emerging under shorter photoperiods have gone mostly unnoticed and thus there isn’t an hypothesis about its biological role yet, although they can be found reanalyzing already published transcriptomic data. As an example, this phenomenon is found in an already published microarray set of data generated from cultures of </w:t>
      </w:r>
      <w:r>
        <w:rPr>
          <w:i/>
          <w:iCs/>
        </w:rPr>
        <w:t>Ostreococcus tauri</w:t>
      </w:r>
      <w:r>
        <w:rPr>
          <w:i w:val="false"/>
          <w:iCs w:val="false"/>
        </w:rPr>
        <w:t xml:space="preserve"> under 12 h of light-12 h of dark cycle </w:t>
      </w:r>
      <w:r>
        <w:rPr>
          <w:i w:val="false"/>
          <w:iCs w:val="false"/>
          <w:position w:val="0"/>
          <w:sz w:val="24"/>
          <w:sz w:val="24"/>
          <w:vertAlign w:val="baseline"/>
        </w:rPr>
        <w:t>(Monnier et al., 2010)</w:t>
      </w:r>
      <w:r>
        <w:rPr>
          <w:i w:val="false"/>
          <w:iCs w:val="false"/>
        </w:rPr>
        <w:t xml:space="preserve">⁠. Most of the rhythmic genes presented rhythmic expression profiles with a 24 hours period and, thus, a single expression peak. However, 1171 genes presented rhythmic expression pattern with an apparent period of 12 hours (two peaks of expression per day). This photoperiod can be considered an intermediate step between the two extreme photoperiods studied (LD and SD) and, indeed, the data show an intermediate number of genes with two peaks of expression per day. Also in agreement with our results, this effect can be found in data generated from other organisms like </w:t>
      </w:r>
      <w:r>
        <w:rPr>
          <w:i/>
          <w:iCs/>
        </w:rPr>
        <w:t>Chlamydomonas</w:t>
      </w:r>
      <w:r>
        <w:rPr>
          <w:i w:val="false"/>
          <w:iCs w:val="false"/>
        </w:rPr>
        <w:t xml:space="preserve"> under neutral day </w:t>
      </w:r>
      <w:r>
        <w:rPr>
          <w:i w:val="false"/>
          <w:iCs w:val="false"/>
          <w:position w:val="0"/>
          <w:sz w:val="24"/>
          <w:sz w:val="24"/>
          <w:vertAlign w:val="baseline"/>
        </w:rPr>
        <w:t>(Zones et al., 2015)</w:t>
      </w:r>
      <w:r>
        <w:rPr>
          <w:i w:val="false"/>
          <w:iCs w:val="false"/>
        </w:rPr>
        <w:t xml:space="preserve">⁠. That means, that at least in </w:t>
      </w:r>
      <w:r>
        <w:rPr>
          <w:i/>
          <w:iCs/>
        </w:rPr>
        <w:t>Ostreococcus</w:t>
      </w:r>
      <w:r>
        <w:rPr>
          <w:i w:val="false"/>
          <w:iCs w:val="false"/>
        </w:rPr>
        <w:t xml:space="preserve"> (and possibly other microalgae) there is an increasing number of genes that reach their maximum level of expression twice a day (every 12h) as the photoperiod get shorter although its biological role isn’t clear yet. </w:t>
      </w:r>
    </w:p>
    <w:p>
      <w:pPr>
        <w:pStyle w:val="Cuerpodetexto"/>
        <w:rPr/>
      </w:pPr>
      <w:r>
        <w:rPr>
          <w:i/>
          <w:iCs/>
        </w:rPr>
        <w:t>Ostreococcus</w:t>
      </w:r>
      <w:r>
        <w:rPr>
          <w:i w:val="false"/>
          <w:iCs w:val="false"/>
        </w:rPr>
        <w:t xml:space="preserve"> is a marine organism, so the maintenance of these 12 h rhythms under free running condition is also studied in order to discard a possibly circatidal rhythm. Nevertheless, 12 h period rhythmic gene expression profiles (two peaks of expression per day) in </w:t>
      </w:r>
      <w:r>
        <w:rPr>
          <w:i/>
          <w:iCs/>
        </w:rPr>
        <w:t>Ostreococcus</w:t>
      </w:r>
      <w:r>
        <w:rPr>
          <w:i w:val="false"/>
          <w:iCs w:val="false"/>
        </w:rPr>
        <w:t xml:space="preserve"> transcriptome under SD are not maintained under free-running conditions. One of the peaks of expression is maintained only under constant light and the other one only under constant darkness (Fig. 26-C). </w:t>
      </w:r>
    </w:p>
    <w:p>
      <w:pPr>
        <w:pStyle w:val="Cuerpodetexto"/>
        <w:rPr>
          <w:i w:val="false"/>
          <w:i w:val="false"/>
          <w:iCs w:val="false"/>
        </w:rPr>
      </w:pPr>
      <w:r>
        <w:rPr>
          <w:i w:val="false"/>
          <w:iCs w:val="false"/>
        </w:rPr>
        <w:t>Since bimodal circadian rhythms (with periods equal or not to 12 h) have been probed to be maintained under free-running conditions, our results suggest that the seasonal effect observed over the transcriptome of Ostreococcus isn’t a self-sustained 12 h rhythm, but a combination of two distinct rhythmic profiles: one depending on the photoperiod (maintaining its rhythmicity only under LL) and another apparently depending on the skotoperiod (maintaining its rhythmicity only under DD). A simulation of both distinct rhythmic profiles can be illustrated using Cicacompare parametrization of gene expression profiles maintained under DD and LL and, indeed, a perfect coincidence with the peaks described under the dark/light cycle is observed (Fig. 26-C).</w:t>
      </w:r>
    </w:p>
    <w:p>
      <w:pPr>
        <w:pStyle w:val="Cuerpodetexto"/>
        <w:rPr>
          <w:rFonts w:ascii="Liberation Sans" w:hAnsi="Liberation Sans"/>
        </w:rPr>
      </w:pPr>
      <w:r>
        <w:rPr/>
        <mc:AlternateContent>
          <mc:Choice Requires="wps">
            <w:drawing>
              <wp:anchor behindDoc="0" distT="0" distB="0" distL="0" distR="0" simplePos="0" locked="0" layoutInCell="1" allowOverlap="1" relativeHeight="24">
                <wp:simplePos x="0" y="0"/>
                <wp:positionH relativeFrom="column">
                  <wp:posOffset>95250</wp:posOffset>
                </wp:positionH>
                <wp:positionV relativeFrom="paragraph">
                  <wp:posOffset>635</wp:posOffset>
                </wp:positionV>
                <wp:extent cx="6123305" cy="8230235"/>
                <wp:effectExtent l="0" t="0" r="0" b="0"/>
                <wp:wrapSquare wrapText="largest"/>
                <wp:docPr id="56" name="Marco23"/>
                <a:graphic xmlns:a="http://schemas.openxmlformats.org/drawingml/2006/main">
                  <a:graphicData uri="http://schemas.microsoft.com/office/word/2010/wordprocessingShape">
                    <wps:wsp>
                      <wps:cNvSpPr/>
                      <wps:spPr>
                        <a:xfrm>
                          <a:off x="0" y="0"/>
                          <a:ext cx="6122520" cy="822960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color w:val="000000"/>
                                <w:sz w:val="20"/>
                              </w:rPr>
                              <w:t xml:space="preserve">Figure 26: </w:t>
                            </w:r>
                            <w:r>
                              <w:rPr>
                                <w:b/>
                                <w:bCs/>
                                <w:color w:val="000000"/>
                                <w:sz w:val="20"/>
                              </w:rPr>
                              <w:t>Emergence of 12 h period rhythmic expression profiles under SD.</w:t>
                            </w:r>
                            <w:r>
                              <w:rPr>
                                <w:color w:val="000000"/>
                                <w:sz w:val="20"/>
                              </w:rPr>
                              <w:t xml:space="preserve"> (A) Barplot representing in different green colors the number of non rhythmic, single peak rhythmic and two peaks rhythmic genes under LD and SD conditions. An increase in the number of two peaks rhythmic genes is observed as the photoperiod shortens. (E) Gene expression profiles under LD (blue line) and SD (red line) of Ferredoxin-NADP+ reductase (ostta18g01250, FNR). This gene illustrates how specific single peak rhythmic expression patterns under LD conditions become two peaks rhythmic expression profiles under SD conditions. (F) Gene expression profiles under SD and free running conditions consisting of constant light (LL) or constant dark (DD) of Ferredoxin-NADP+ reductase (ostta18g01250, FNR). This gene exemplifies how two peaks expression patterns under SD conditions could emerge as the combination of two distinct rhythmic profiles. One depending on the photoperiod (dotted line) with phase marked with a grey vertical arrow maintaining its rhythmicity only under LL (top). Another expression profile is apparent depending on the skotoperiod (dashed line) with phase marked with a black vertical arrow maintaining its rhythmicity only under DD (bottom). </w:t>
                            </w:r>
                          </w:p>
                        </w:txbxContent>
                      </wps:txbx>
                      <wps:bodyPr lIns="0" rIns="0" tIns="0" bIns="0">
                        <a:noAutofit/>
                      </wps:bodyPr>
                    </wps:wsp>
                  </a:graphicData>
                </a:graphic>
              </wp:anchor>
            </w:drawing>
          </mc:Choice>
          <mc:Fallback>
            <w:pict>
              <v:rect id="shape_0" ID="Marco23" stroked="f" style="position:absolute;margin-left:7.5pt;margin-top:0.05pt;width:482.05pt;height:647.95pt">
                <w10:wrap type="square"/>
                <v:fill o:detectmouseclick="t" on="false"/>
                <v:stroke color="#3465a4" joinstyle="round" endcap="flat"/>
                <v:textbox>
                  <w:txbxContent>
                    <w:p>
                      <w:pPr>
                        <w:pStyle w:val="Contenidodelmarco"/>
                        <w:overflowPunct w:val="true"/>
                        <w:spacing w:before="120" w:after="120"/>
                        <w:rPr/>
                      </w:pPr>
                      <w:r>
                        <w:rPr>
                          <w:color w:val="000000"/>
                          <w:sz w:val="20"/>
                        </w:rPr>
                        <w:t xml:space="preserve">Figure 26: </w:t>
                      </w:r>
                      <w:r>
                        <w:rPr>
                          <w:b/>
                          <w:bCs/>
                          <w:color w:val="000000"/>
                          <w:sz w:val="20"/>
                        </w:rPr>
                        <w:t>Emergence of 12 h period rhythmic expression profiles under SD.</w:t>
                      </w:r>
                      <w:r>
                        <w:rPr>
                          <w:color w:val="000000"/>
                          <w:sz w:val="20"/>
                        </w:rPr>
                        <w:t xml:space="preserve"> (A) Barplot representing in different green colors the number of non rhythmic, single peak rhythmic and two peaks rhythmic genes under LD and SD conditions. An increase in the number of two peaks rhythmic genes is observed as the photoperiod shortens. (E) Gene expression profiles under LD (blue line) and SD (red line) of Ferredoxin-NADP+ reductase (ostta18g01250, FNR). This gene illustrates how specific single peak rhythmic expression patterns under LD conditions become two peaks rhythmic expression profiles under SD conditions. (F) Gene expression profiles under SD and free running conditions consisting of constant light (LL) or constant dark (DD) of Ferredoxin-NADP+ reductase (ostta18g01250, FNR). This gene exemplifies how two peaks expression patterns under SD conditions could emerge as the combination of two distinct rhythmic profiles. One depending on the photoperiod (dotted line) with phase marked with a grey vertical arrow maintaining its rhythmicity only under LL (top). Another expression profile is apparent depending on the skotoperiod (dashed line) with phase marked with a black vertical arrow maintaining its rhythmicity only under DD (bottom). </w:t>
                      </w:r>
                    </w:p>
                  </w:txbxContent>
                </v:textbox>
              </v:rect>
            </w:pict>
          </mc:Fallback>
        </mc:AlternateContent>
      </w:r>
    </w:p>
    <w:p>
      <w:pPr>
        <w:pStyle w:val="Ttulo4"/>
        <w:numPr>
          <w:ilvl w:val="3"/>
          <w:numId w:val="3"/>
        </w:numPr>
        <w:rPr/>
      </w:pPr>
      <w:bookmarkStart w:id="75" w:name="__RefHeading___Toc18380_718962469"/>
      <w:bookmarkEnd w:id="75"/>
      <w:r>
        <w:rPr/>
        <w:t>Seasonal cycles induced distinct temporal transcriptional programs organizing biological processes during diurnal cycles</w:t>
      </w:r>
    </w:p>
    <w:p>
      <w:pPr>
        <w:pStyle w:val="Cuerpodetexto"/>
        <w:rPr/>
      </w:pPr>
      <w:r>
        <w:rPr/>
        <w:t xml:space="preserve">Genes are clustered together depending on their phase or time of maximum expression level. A functional enrichment analysis of the resulting clusters of genes show which cellular processes are activated at the transcriptomic level in each time point (supp 8 y 9). Focusing on the most enriched processes in each time point, a clear transcriptional temporal map of </w:t>
      </w:r>
      <w:r>
        <w:rPr>
          <w:i/>
          <w:iCs/>
        </w:rPr>
        <w:t>Ostreococcus</w:t>
      </w:r>
      <w:r>
        <w:rPr/>
        <w:t xml:space="preserve"> under each photoperiod is illustrated in Fig. 27. </w:t>
      </w:r>
    </w:p>
    <w:p>
      <w:pPr>
        <w:pStyle w:val="Cuerpodetexto"/>
        <w:rPr>
          <w:sz w:val="12"/>
          <w:szCs w:val="12"/>
        </w:rPr>
      </w:pPr>
      <w:r>
        <w:rPr>
          <w:sz w:val="12"/>
          <w:szCs w:val="12"/>
        </w:rPr>
        <mc:AlternateContent>
          <mc:Choice Requires="wps">
            <w:drawing>
              <wp:anchor behindDoc="0" distT="0" distB="0" distL="0" distR="0" simplePos="0" locked="0" layoutInCell="1" allowOverlap="1" relativeHeight="25">
                <wp:simplePos x="0" y="0"/>
                <wp:positionH relativeFrom="column">
                  <wp:posOffset>26035</wp:posOffset>
                </wp:positionH>
                <wp:positionV relativeFrom="paragraph">
                  <wp:posOffset>119380</wp:posOffset>
                </wp:positionV>
                <wp:extent cx="6123305" cy="5453380"/>
                <wp:effectExtent l="0" t="0" r="0" b="0"/>
                <wp:wrapSquare wrapText="largest"/>
                <wp:docPr id="58" name="Marco24"/>
                <a:graphic xmlns:a="http://schemas.openxmlformats.org/drawingml/2006/main">
                  <a:graphicData uri="http://schemas.microsoft.com/office/word/2010/wordprocessingShape">
                    <wps:wsp>
                      <wps:cNvSpPr/>
                      <wps:spPr>
                        <a:xfrm>
                          <a:off x="0" y="0"/>
                          <a:ext cx="6122520" cy="545292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color w:val="000000"/>
                                <w:sz w:val="20"/>
                              </w:rPr>
                              <w:t xml:space="preserve">Figure 27: </w:t>
                            </w:r>
                            <w:r>
                              <w:rPr>
                                <w:b/>
                                <w:bCs/>
                                <w:color w:val="000000"/>
                                <w:sz w:val="20"/>
                              </w:rPr>
                              <w:t>Summary of the transcriptional temporal program of Ostreococcus tauri under LD and SD conditions.</w:t>
                            </w:r>
                            <w:r>
                              <w:rPr>
                                <w:color w:val="000000"/>
                                <w:sz w:val="20"/>
                              </w:rPr>
                              <w:t xml:space="preserve"> (A) Circular heatmap representing the temporal organization of gene expression profiles under LD conditions. Dark blue stands for low expression whereas yellow represents high expression. Genes are clustered depending on their phase or time of maximum expression where genes with phase at ZT0 are located in the outer circle and genes with phase at subsequent ZTs are placed sequentially into inner circles. Biological enriched processes in the gene set with phase at each specific time point are depicting capturing the temporal transcriptional program over diurnal cycles under LD conditions. (B) Similarly, circular heatmap representing the temporal organization of the diurnal transcriptional program under SD conditions. A shift as well as a rearrangement is observed in the SD diurnal transcriptional program when compared to the one inferred for LD.   </w:t>
                            </w:r>
                          </w:p>
                        </w:txbxContent>
                      </wps:txbx>
                      <wps:bodyPr lIns="0" rIns="0" tIns="0" bIns="0">
                        <a:noAutofit/>
                      </wps:bodyPr>
                    </wps:wsp>
                  </a:graphicData>
                </a:graphic>
              </wp:anchor>
            </w:drawing>
          </mc:Choice>
          <mc:Fallback>
            <w:pict>
              <v:rect id="shape_0" ID="Marco24" stroked="f" style="position:absolute;margin-left:2.05pt;margin-top:9.4pt;width:482.05pt;height:429.3pt">
                <w10:wrap type="square"/>
                <v:fill o:detectmouseclick="t" on="false"/>
                <v:stroke color="#3465a4" joinstyle="round" endcap="flat"/>
                <v:textbox>
                  <w:txbxContent>
                    <w:p>
                      <w:pPr>
                        <w:pStyle w:val="Contenidodelmarco"/>
                        <w:overflowPunct w:val="true"/>
                        <w:spacing w:before="120" w:after="120"/>
                        <w:rPr/>
                      </w:pPr>
                      <w:r>
                        <w:rPr>
                          <w:color w:val="000000"/>
                          <w:sz w:val="20"/>
                        </w:rPr>
                        <w:t xml:space="preserve">Figure 27: </w:t>
                      </w:r>
                      <w:r>
                        <w:rPr>
                          <w:b/>
                          <w:bCs/>
                          <w:color w:val="000000"/>
                          <w:sz w:val="20"/>
                        </w:rPr>
                        <w:t>Summary of the transcriptional temporal program of Ostreococcus tauri under LD and SD conditions.</w:t>
                      </w:r>
                      <w:r>
                        <w:rPr>
                          <w:color w:val="000000"/>
                          <w:sz w:val="20"/>
                        </w:rPr>
                        <w:t xml:space="preserve"> (A) Circular heatmap representing the temporal organization of gene expression profiles under LD conditions. Dark blue stands for low expression whereas yellow represents high expression. Genes are clustered depending on their phase or time of maximum expression where genes with phase at ZT0 are located in the outer circle and genes with phase at subsequent ZTs are placed sequentially into inner circles. Biological enriched processes in the gene set with phase at each specific time point are depicting capturing the temporal transcriptional program over diurnal cycles under LD conditions. (B) Similarly, circular heatmap representing the temporal organization of the diurnal transcriptional program under SD conditions. A shift as well as a rearrangement is observed in the SD diurnal transcriptional program when compared to the one inferred for LD.   </w:t>
                      </w:r>
                    </w:p>
                  </w:txbxContent>
                </v:textbox>
              </v:rect>
            </w:pict>
          </mc:Fallback>
        </mc:AlternateContent>
      </w:r>
    </w:p>
    <w:p>
      <w:pPr>
        <w:pStyle w:val="Cuerpodetexto"/>
        <w:rPr/>
      </w:pPr>
      <w:r>
        <w:rPr/>
        <w:t xml:space="preserve">On one hand, </w:t>
      </w:r>
      <w:r>
        <w:rPr>
          <w:i/>
          <w:iCs/>
        </w:rPr>
        <w:t>Ostreococcus tauri</w:t>
      </w:r>
      <w:r>
        <w:rPr/>
        <w:t xml:space="preserve"> during summer days (Fig. 27-A), seems to activate  genes involved in RNA processing and ribosome biogenesis at dawn (ZT0). Examples for such genes  are U3 small nucleolar RNA-associated protein 14 (ostta04g00770, Utp14) or the Ribosome Biogenesis Factor BMS1 (ostta05g01080, BMS1) (Supp 8). During the first part of the morning (ZT4) Ostreococcus transcriptome is almost completely focused in genes involved in translation, such as </w:t>
      </w:r>
      <w:r>
        <w:rPr>
          <w:i w:val="false"/>
          <w:iCs w:val="false"/>
        </w:rPr>
        <w:t>eukaryotic Initiation Factor 2 (ostta03g02100, eIF2) and translation elongation factor P (ostta03g03015, YeiP).</w:t>
      </w:r>
      <w:r>
        <w:rPr/>
        <w:t xml:space="preserve"> The genes mainly involved in photosynthesis but also in carbohydrate metabolism reach their maximum level of expression during the the midday, when the maximum irradiance is reached (ZT8). Some of those genes are subunits of both photosystems: ostta01g03170 (PsbP), ostta02g00580 (PsaL), ostta02g02560 (PsbX), ostta02g03860 (PsaE), ostta04g01790 (PsaF), ostta05g04560 (PsbR), etc. Then, during the afternoon (ZT12), the activation of genes involved in DNA replication takes place. Some minichromosome maintenance proteins (ostta01g02580 and ostta05g01680 which corresponds to MCM6 and MCM9, respectively) are found, as well as the proliferating cell nuclear antigen (PCNA) which is central to the DNA replication process. </w:t>
      </w:r>
      <w:r>
        <w:rPr>
          <w:b w:val="false"/>
          <w:bCs w:val="false"/>
        </w:rPr>
        <w:t xml:space="preserve">Intracellular transport and cellular respiration are the two most prominent biological processes whose genes reach their maximum expression level at dusk (ZT16) under LD conditions. Genes like lysophospholipases (ostta01g04440, CLC) or nulceoporins (ostta14g02210, Nup133) are some examples for this time point. Finally, during midnight </w:t>
      </w:r>
      <w:r>
        <w:rPr>
          <w:b w:val="false"/>
          <w:bCs w:val="false"/>
          <w:i/>
          <w:iCs/>
        </w:rPr>
        <w:t>Ostreococcus</w:t>
      </w:r>
      <w:r>
        <w:rPr>
          <w:b w:val="false"/>
          <w:bCs w:val="false"/>
        </w:rPr>
        <w:t xml:space="preserve"> focuses on expressing genes involved mainly in cellular aminoacid metabolic process, like 3-Deoxy-D-arabinoheptulosonate 7-phosphate (DAHP) synthase (</w:t>
      </w:r>
      <w:r>
        <w:rPr>
          <w:b w:val="false"/>
          <w:bCs w:val="false"/>
          <w:i w:val="false"/>
          <w:iCs w:val="false"/>
        </w:rPr>
        <w:t>ostta06g03270) which encodes the first enzyme in the biosynthesis of the amino acids phenylalanine, tyrosine and tryptophan.</w:t>
      </w:r>
    </w:p>
    <w:p>
      <w:pPr>
        <w:pStyle w:val="Cuerpodetexto"/>
        <w:rPr/>
      </w:pPr>
      <w:r>
        <w:rPr>
          <w:b w:val="false"/>
          <w:bCs w:val="false"/>
          <w:i w:val="false"/>
          <w:iCs w:val="false"/>
        </w:rPr>
        <w:t xml:space="preserve">On the other hand, under SD conditions, the most prominent biological process whose genes reach their maximum expression level at dawn (ZT0) is protein catabolism. Examples for such genes are </w:t>
      </w:r>
      <w:r>
        <w:rPr>
          <w:b w:val="false"/>
          <w:bCs w:val="false"/>
          <w:i/>
          <w:iCs/>
        </w:rPr>
        <w:t>Signal transduction Histidine Kinase</w:t>
      </w:r>
      <w:r>
        <w:rPr>
          <w:b w:val="false"/>
          <w:bCs w:val="false"/>
          <w:i w:val="false"/>
          <w:iCs w:val="false"/>
        </w:rPr>
        <w:t xml:space="preserve"> (ostta09g02190, HK), or </w:t>
      </w:r>
      <w:r>
        <w:rPr>
          <w:b w:val="false"/>
          <w:bCs w:val="false"/>
          <w:i/>
          <w:iCs/>
        </w:rPr>
        <w:t>Ubiquitin Fusion Degradation protein</w:t>
      </w:r>
      <w:r>
        <w:rPr>
          <w:b w:val="false"/>
          <w:bCs w:val="false"/>
          <w:i w:val="false"/>
          <w:iCs w:val="false"/>
        </w:rPr>
        <w:t xml:space="preserve"> (ostta09g00750, UFD). In agreement with what was observed in LD, genes having their peak of expression during midday (which in SD takes place at ZT4, maximum irradiance) are involved in photosynthesis. Once again, genes encoding photosystems subunits are clustered together in this time point. Under SD conditions, dusk takes place at ZT8 and the genes involved in DNA replication show their maximum level of expression during this time point. The same genes used as an example in LD are found also in SD but anticipating their peak of expression 4 h. Then, RNA processing and ribosome biogenesis are the two most prominent biological processes early during the night (ZT12) under SD conditions, showing a delay of 12 h compared with LD temporal program. Also genes involved in translation show a 12h delay reaching its maximum expression level during midnight (ZT16). Under LD photoperiod, genes involved in aminoacids metabolic process reach their maximum expression level at ZT20, 8h before genes involved in translation did (ZT4). However, under SD photoperiod genes involved in both processes seems to reach their maximum expression level at the same time. The opposite situation is observed with the genes involved in photosynthesis and the ones involved in carbohydrate metabolism. They reach their maximum expression level at the same time under LD (ZT8), but they take place at two different times under SD: the ones involved in photosynthesis maintain their maximum level of expression at the maximum irradiance hours (which correspond to ZT4 in SD) but the ones involved in carbohydrate metabolism reach their maximum expression level 12 h later (after midnight at ZT20). This suggests that phase shifts globally observed over the transcriptome of </w:t>
      </w:r>
      <w:r>
        <w:rPr>
          <w:b w:val="false"/>
          <w:bCs w:val="false"/>
          <w:i/>
          <w:iCs/>
        </w:rPr>
        <w:t>Ostreococcus</w:t>
      </w:r>
      <w:r>
        <w:rPr>
          <w:b w:val="false"/>
          <w:bCs w:val="false"/>
          <w:i w:val="false"/>
          <w:iCs w:val="false"/>
        </w:rPr>
        <w:t xml:space="preserve"> </w:t>
      </w:r>
      <w:r>
        <w:rPr>
          <w:b w:val="false"/>
          <w:bCs w:val="false"/>
          <w:i/>
          <w:iCs/>
        </w:rPr>
        <w:t>tauri</w:t>
      </w:r>
      <w:r>
        <w:rPr>
          <w:b w:val="false"/>
          <w:bCs w:val="false"/>
          <w:i w:val="false"/>
          <w:iCs w:val="false"/>
        </w:rPr>
        <w:t xml:space="preserve"> as an adaptation to photoperiods, not only consist in anticipating or delaying processes but also in a rearrangement of the complete temporal program.</w:t>
      </w:r>
    </w:p>
    <w:p>
      <w:pPr>
        <w:pStyle w:val="Cuerpodetexto"/>
        <w:rPr>
          <w:b w:val="false"/>
          <w:b w:val="false"/>
          <w:bCs w:val="false"/>
          <w:i w:val="false"/>
          <w:i w:val="false"/>
          <w:iCs w:val="false"/>
        </w:rPr>
      </w:pPr>
      <w:r>
        <w:rPr>
          <w:b w:val="false"/>
          <w:bCs w:val="false"/>
          <w:i w:val="false"/>
          <w:iCs w:val="false"/>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Ttulo2"/>
        <w:numPr>
          <w:ilvl w:val="1"/>
          <w:numId w:val="3"/>
        </w:numPr>
        <w:rPr/>
      </w:pPr>
      <w:bookmarkStart w:id="76" w:name="__RefHeading___Toc14552_2446877690"/>
      <w:bookmarkEnd w:id="76"/>
      <w:r>
        <w:rPr/>
        <w:t xml:space="preserve">Chapter 3: Proteomic analysis of diurnal and seasonal cycles in </w:t>
      </w:r>
      <w:r>
        <w:rPr>
          <w:i/>
          <w:iCs/>
        </w:rPr>
        <w:t>Ostreococcus tauri</w:t>
      </w:r>
    </w:p>
    <w:p>
      <w:pPr>
        <w:pStyle w:val="Cuerpodetexto"/>
        <w:rPr/>
      </w:pPr>
      <w:r>
        <w:rPr>
          <w:i w:val="false"/>
          <w:iCs w:val="false"/>
        </w:rPr>
        <w:t xml:space="preserve">SWATH protomics allow us not only to quantify but also to identify proteins in </w:t>
      </w:r>
      <w:r>
        <w:rPr>
          <w:i/>
          <w:iCs/>
        </w:rPr>
        <w:t>Ostreococcus tauri</w:t>
      </w:r>
      <w:r>
        <w:rPr>
          <w:i w:val="false"/>
          <w:iCs w:val="false"/>
        </w:rPr>
        <w:t xml:space="preserve"> proteome. Our proteomics analysis has reached a proteome coverage of 40%, detecting proteins from all the different cell components (Fig. 28). </w:t>
      </w:r>
    </w:p>
    <w:p>
      <w:pPr>
        <w:pStyle w:val="Cuerpodetexto"/>
        <w:rPr>
          <w:i w:val="false"/>
          <w:i w:val="false"/>
          <w:iCs w:val="false"/>
          <w:sz w:val="12"/>
          <w:szCs w:val="12"/>
        </w:rPr>
      </w:pPr>
      <w:r>
        <w:rPr>
          <w:i w:val="false"/>
          <w:iCs w:val="false"/>
          <w:sz w:val="12"/>
          <w:szCs w:val="12"/>
        </w:rPr>
        <mc:AlternateContent>
          <mc:Choice Requires="wps">
            <w:drawing>
              <wp:anchor behindDoc="0" distT="0" distB="0" distL="0" distR="0" simplePos="0" locked="0" layoutInCell="1" allowOverlap="1" relativeHeight="34">
                <wp:simplePos x="0" y="0"/>
                <wp:positionH relativeFrom="column">
                  <wp:posOffset>-50800</wp:posOffset>
                </wp:positionH>
                <wp:positionV relativeFrom="paragraph">
                  <wp:posOffset>-45720</wp:posOffset>
                </wp:positionV>
                <wp:extent cx="6155055" cy="5610225"/>
                <wp:effectExtent l="0" t="0" r="0" b="0"/>
                <wp:wrapTopAndBottom/>
                <wp:docPr id="60" name="Marco28"/>
                <a:graphic xmlns:a="http://schemas.openxmlformats.org/drawingml/2006/main">
                  <a:graphicData uri="http://schemas.microsoft.com/office/word/2010/wordprocessingShape">
                    <wps:wsp>
                      <wps:cNvSpPr/>
                      <wps:spPr>
                        <a:xfrm>
                          <a:off x="0" y="0"/>
                          <a:ext cx="6154560" cy="560952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color w:val="000000"/>
                                <w:sz w:val="20"/>
                              </w:rPr>
                              <w:t xml:space="preserve">Figure 28: </w:t>
                            </w:r>
                            <w:r>
                              <w:rPr>
                                <w:b/>
                                <w:bCs/>
                                <w:color w:val="000000"/>
                                <w:sz w:val="20"/>
                              </w:rPr>
                              <w:t xml:space="preserve">Our proteomics data cover all cell components. </w:t>
                            </w:r>
                            <w:r>
                              <w:rPr>
                                <w:color w:val="000000"/>
                                <w:sz w:val="20"/>
                              </w:rPr>
                              <w:t xml:space="preserve">Enrichment map representing the cellular components or organelle significantly covered by the proteins detected in our data. Dots or nodes sizes represent the number of proteins identified located in the corresponding organelle. A blue to red gradient is used to represent the level of significance. Lines or edges link dots or nodes representing related organelle. </w:t>
                            </w:r>
                          </w:p>
                        </w:txbxContent>
                      </wps:txbx>
                      <wps:bodyPr lIns="0" rIns="0" tIns="0" bIns="0">
                        <a:noAutofit/>
                      </wps:bodyPr>
                    </wps:wsp>
                  </a:graphicData>
                </a:graphic>
              </wp:anchor>
            </w:drawing>
          </mc:Choice>
          <mc:Fallback>
            <w:pict>
              <v:rect id="shape_0" ID="Marco28" stroked="f" style="position:absolute;margin-left:-4pt;margin-top:-3.6pt;width:484.55pt;height:441.65pt">
                <w10:wrap type="square"/>
                <v:fill o:detectmouseclick="t" on="false"/>
                <v:stroke color="#3465a4" joinstyle="round" endcap="flat"/>
                <v:textbox>
                  <w:txbxContent>
                    <w:p>
                      <w:pPr>
                        <w:pStyle w:val="Contenidodelmarco"/>
                        <w:overflowPunct w:val="true"/>
                        <w:spacing w:before="120" w:after="120"/>
                        <w:rPr/>
                      </w:pPr>
                      <w:r>
                        <w:rPr>
                          <w:color w:val="000000"/>
                          <w:sz w:val="20"/>
                        </w:rPr>
                        <w:t xml:space="preserve">Figure 28: </w:t>
                      </w:r>
                      <w:r>
                        <w:rPr>
                          <w:b/>
                          <w:bCs/>
                          <w:color w:val="000000"/>
                          <w:sz w:val="20"/>
                        </w:rPr>
                        <w:t xml:space="preserve">Our proteomics data cover all cell components. </w:t>
                      </w:r>
                      <w:r>
                        <w:rPr>
                          <w:color w:val="000000"/>
                          <w:sz w:val="20"/>
                        </w:rPr>
                        <w:t xml:space="preserve">Enrichment map representing the cellular components or organelle significantly covered by the proteins detected in our data. Dots or nodes sizes represent the number of proteins identified located in the corresponding organelle. A blue to red gradient is used to represent the level of significance. Lines or edges link dots or nodes representing related organelle. </w:t>
                      </w:r>
                    </w:p>
                  </w:txbxContent>
                </v:textbox>
              </v:rect>
            </w:pict>
          </mc:Fallback>
        </mc:AlternateContent>
        <w:drawing>
          <wp:anchor behindDoc="0" distT="0" distB="0" distL="0" distR="0" simplePos="0" locked="0" layoutInCell="1" allowOverlap="1" relativeHeight="35">
            <wp:simplePos x="0" y="0"/>
            <wp:positionH relativeFrom="column">
              <wp:posOffset>0</wp:posOffset>
            </wp:positionH>
            <wp:positionV relativeFrom="paragraph">
              <wp:posOffset>635</wp:posOffset>
            </wp:positionV>
            <wp:extent cx="6111875" cy="4730750"/>
            <wp:effectExtent l="0" t="0" r="0" b="0"/>
            <wp:wrapTopAndBottom/>
            <wp:docPr id="62" name="Form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orma1" descr=""/>
                    <pic:cNvPicPr>
                      <a:picLocks noChangeAspect="1" noChangeArrowheads="1"/>
                    </pic:cNvPicPr>
                  </pic:nvPicPr>
                  <pic:blipFill>
                    <a:blip r:embed="rId11"/>
                    <a:stretch>
                      <a:fillRect/>
                    </a:stretch>
                  </pic:blipFill>
                  <pic:spPr bwMode="auto">
                    <a:xfrm>
                      <a:off x="0" y="0"/>
                      <a:ext cx="6111875" cy="4730750"/>
                    </a:xfrm>
                    <a:prstGeom prst="rect">
                      <a:avLst/>
                    </a:prstGeom>
                  </pic:spPr>
                </pic:pic>
              </a:graphicData>
            </a:graphic>
          </wp:anchor>
        </w:drawing>
      </w:r>
    </w:p>
    <w:p>
      <w:pPr>
        <w:pStyle w:val="Cuerpodetexto"/>
        <w:rPr/>
      </w:pPr>
      <w:r>
        <w:rPr>
          <w:i w:val="false"/>
          <w:iCs w:val="false"/>
        </w:rPr>
        <w:t>Furthermore, since our data is obtained from 3 technical replicates of each biological replicate (3 light/dark cycles), it can be observed that the global distribution of each group of 3 technical replicates is similar (Fig. 29-A). The differences observed over the global distribution of different groups of technical replicates are solved with log2 quantile normalization of the data, ensuring data comparability (Fig. 29-B).</w:t>
      </w:r>
    </w:p>
    <w:p>
      <w:pPr>
        <w:pStyle w:val="Cuerpodetexto"/>
        <w:rPr>
          <w:i w:val="false"/>
          <w:i w:val="false"/>
          <w:iCs w:val="false"/>
        </w:rPr>
      </w:pPr>
      <w:r>
        <mc:AlternateContent>
          <mc:Choice Requires="wps">
            <w:drawing>
              <wp:anchor behindDoc="0" distT="0" distB="0" distL="0" distR="0" simplePos="0" locked="0" layoutInCell="1" allowOverlap="1" relativeHeight="36">
                <wp:simplePos x="0" y="0"/>
                <wp:positionH relativeFrom="column">
                  <wp:posOffset>-34925</wp:posOffset>
                </wp:positionH>
                <wp:positionV relativeFrom="paragraph">
                  <wp:posOffset>80010</wp:posOffset>
                </wp:positionV>
                <wp:extent cx="6107430" cy="7196455"/>
                <wp:effectExtent l="0" t="0" r="0" b="0"/>
                <wp:wrapTopAndBottom/>
                <wp:docPr id="63" name="Marco29"/>
                <a:graphic xmlns:a="http://schemas.openxmlformats.org/drawingml/2006/main">
                  <a:graphicData uri="http://schemas.microsoft.com/office/word/2010/wordprocessingShape">
                    <wps:wsp>
                      <wps:cNvSpPr/>
                      <wps:spPr>
                        <a:xfrm>
                          <a:off x="0" y="0"/>
                          <a:ext cx="6106680" cy="719568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color w:val="000000"/>
                                <w:sz w:val="20"/>
                              </w:rPr>
                              <w:t xml:space="preserve">Figure 29: </w:t>
                            </w:r>
                            <w:r>
                              <w:rPr>
                                <w:b/>
                                <w:bCs/>
                                <w:color w:val="000000"/>
                                <w:sz w:val="20"/>
                              </w:rPr>
                              <w:t>Proteomic data normalization and reliability.</w:t>
                            </w:r>
                            <w:r>
                              <w:rPr>
                                <w:color w:val="000000"/>
                                <w:sz w:val="20"/>
                              </w:rPr>
                              <w:t xml:space="preserve"> (A) Boxplots representing global distributions (before normalization) of protein abundances over the three technical replicates of the six time points corresponding to three consecutive days under long day conditions on the left and under short day conditions on the right.  (B) Boxplot representing global distributions after normalization.  (C) Principal Component Analysis of the time point global rhythmic proteomes under LD conditions. Small dots correspond to the 2D projection of each time point global rhythmic proteome. Big dots correspond to the average of the three replicates 2D projections for each time point. Ellipses mark the 95% confidence regions corresponding to each time point global rhythmic proteome. A clear circular distribution emerges capturing the cycling structure in diurnal rhythmic LD proteomes. (D) Principal Component Analysis of the time point global rhythmic proteomes under SD conditions. Points and ellipses are used as described before. </w:t>
                            </w:r>
                          </w:p>
                          <w:p>
                            <w:pPr>
                              <w:pStyle w:val="Contenidodelmarco"/>
                              <w:overflowPunct w:val="true"/>
                              <w:spacing w:before="120" w:after="120"/>
                              <w:rPr/>
                            </w:pPr>
                            <w:r>
                              <w:rPr/>
                            </w:r>
                          </w:p>
                        </w:txbxContent>
                      </wps:txbx>
                      <wps:bodyPr lIns="0" rIns="0" tIns="0" bIns="0">
                        <a:noAutofit/>
                      </wps:bodyPr>
                    </wps:wsp>
                  </a:graphicData>
                </a:graphic>
              </wp:anchor>
            </w:drawing>
          </mc:Choice>
          <mc:Fallback>
            <w:pict>
              <v:rect id="shape_0" ID="Marco29" stroked="f" style="position:absolute;margin-left:-2.75pt;margin-top:6.3pt;width:480.8pt;height:566.55pt">
                <w10:wrap type="square"/>
                <v:fill o:detectmouseclick="t" on="false"/>
                <v:stroke color="#3465a4" joinstyle="round" endcap="flat"/>
                <v:textbox>
                  <w:txbxContent>
                    <w:p>
                      <w:pPr>
                        <w:pStyle w:val="Contenidodelmarco"/>
                        <w:overflowPunct w:val="true"/>
                        <w:spacing w:before="120" w:after="120"/>
                        <w:rPr/>
                      </w:pPr>
                      <w:r>
                        <w:rPr>
                          <w:color w:val="000000"/>
                          <w:sz w:val="20"/>
                        </w:rPr>
                        <w:t xml:space="preserve">Figure 29: </w:t>
                      </w:r>
                      <w:r>
                        <w:rPr>
                          <w:b/>
                          <w:bCs/>
                          <w:color w:val="000000"/>
                          <w:sz w:val="20"/>
                        </w:rPr>
                        <w:t>Proteomic data normalization and reliability.</w:t>
                      </w:r>
                      <w:r>
                        <w:rPr>
                          <w:color w:val="000000"/>
                          <w:sz w:val="20"/>
                        </w:rPr>
                        <w:t xml:space="preserve"> (A) Boxplots representing global distributions (before normalization) of protein abundances over the three technical replicates of the six time points corresponding to three consecutive days under long day conditions on the left and under short day conditions on the right.  (B) Boxplot representing global distributions after normalization.  (C) Principal Component Analysis of the time point global rhythmic proteomes under LD conditions. Small dots correspond to the 2D projection of each time point global rhythmic proteome. Big dots correspond to the average of the three replicates 2D projections for each time point. Ellipses mark the 95% confidence regions corresponding to each time point global rhythmic proteome. A clear circular distribution emerges capturing the cycling structure in diurnal rhythmic LD proteomes. (D) Principal Component Analysis of the time point global rhythmic proteomes under SD conditions. Points and ellipses are used as described before. </w:t>
                      </w:r>
                    </w:p>
                    <w:p>
                      <w:pPr>
                        <w:pStyle w:val="Contenidodelmarco"/>
                        <w:overflowPunct w:val="true"/>
                        <w:spacing w:before="120" w:after="120"/>
                        <w:rPr/>
                      </w:pPr>
                      <w:r>
                        <w:rPr/>
                      </w:r>
                    </w:p>
                  </w:txbxContent>
                </v:textbox>
              </v:rect>
            </w:pict>
          </mc:Fallback>
        </mc:AlternateContent>
      </w:r>
      <w:r>
        <w:rPr>
          <w:i w:val="false"/>
          <w:iCs w:val="false"/>
        </w:rPr>
        <w:t>In order to obtain a deeper understanding of the underlying structure in our data a principal components analysis was performed separately over the LD (Fig. 28- C) and SD (Fig. 28-D) rhythmic proteomes. Under LD conditions, the proteomes corresponding to the same time point in the three different days tightly cluster together globally constituting a circular structure. Nonetheless, under SD conditions more variability is observed but the circular structure is still maintained, in contrast to what was observed with SD transcriptomes. Also, the high similarity between the transcriptomes corresponding to ZT0 and ZT20 under SD conditions that is not present in SD proteomes corresponding to those time points. This suggests that during the night starts the transcription of genes which encoding proteins are needed during light , while the at the proteomic level, those proteins are present during the light period and, thus, there isn’t a clear similarity between night and morning proteomes.</w:t>
      </w:r>
    </w:p>
    <w:p>
      <w:pPr>
        <w:pStyle w:val="Cuerpodetexto"/>
        <w:rPr>
          <w:i w:val="false"/>
          <w:i w:val="false"/>
          <w:iCs w:val="false"/>
        </w:rPr>
      </w:pPr>
      <w:r>
        <w:rPr>
          <w:i w:val="false"/>
          <w:iCs w:val="false"/>
        </w:rPr>
        <w:t>In overall, these results support that our experimental design grants good quality data and a high level of synchronization in our rhythmic proteomic data allowing us to proceed to the identification and comparison of proteins under LD and SD conditions.</w:t>
      </w:r>
    </w:p>
    <w:p>
      <w:pPr>
        <w:pStyle w:val="Cuerpodetexto"/>
        <w:rPr>
          <w:i w:val="false"/>
          <w:i w:val="false"/>
          <w:iCs w:val="false"/>
        </w:rPr>
      </w:pPr>
      <w:r>
        <w:rPr>
          <w:i w:val="false"/>
          <w:iCs w:val="false"/>
        </w:rPr>
      </w:r>
    </w:p>
    <w:p>
      <w:pPr>
        <w:pStyle w:val="Ttulo3"/>
        <w:numPr>
          <w:ilvl w:val="2"/>
          <w:numId w:val="3"/>
        </w:numPr>
        <w:rPr/>
      </w:pPr>
      <w:bookmarkStart w:id="77" w:name="__RefHeading___Toc14669_743070878"/>
      <w:bookmarkEnd w:id="77"/>
      <w:r>
        <w:rPr/>
        <w:t>Proteomic characterization of diurnal rhythmic abundance profiles</w:t>
      </w:r>
    </w:p>
    <w:p>
      <w:pPr>
        <w:pStyle w:val="Ttulo4"/>
        <w:numPr>
          <w:ilvl w:val="3"/>
          <w:numId w:val="3"/>
        </w:numPr>
        <w:rPr/>
      </w:pPr>
      <w:bookmarkStart w:id="78" w:name="__RefHeading___Toc14671_743070878"/>
      <w:bookmarkEnd w:id="78"/>
      <w:r>
        <w:rPr/>
        <w:t>Phase offsets and a decrease in rhythmicity are observed when proteomic and transcriptomic data are compared</w:t>
      </w:r>
    </w:p>
    <w:p>
      <w:pPr>
        <w:pStyle w:val="Cuerpodetexto"/>
        <w:rPr/>
      </w:pPr>
      <w:r>
        <w:rPr/>
        <w:t xml:space="preserve">The same analysis executed with transcriptomic data,  using the R package RAIN, is also executed with proteomic data. In long day proteomic data, only 928 proteins (comprising approximately 32% of the total proteins detected) present diurnal periodic rhythmic expression patterns (FIGX-A). An increase in rhythmicity is observed in short day proteomic data, detecting 1442 rhythmic proteins comprising 44% of the proteins detected (FIGX-B). However, independently from the photoperiod, the rhythmicity levels present in the proteome are much lower than the ones observed in the transcriptome of </w:t>
      </w:r>
      <w:r>
        <w:rPr>
          <w:i/>
          <w:iCs/>
        </w:rPr>
        <w:t>Ostreococcus tauri.</w:t>
      </w:r>
      <w:r>
        <w:rPr>
          <w:i/>
          <w:iCs/>
          <w:color w:val="C9211E"/>
        </w:rPr>
        <w:t xml:space="preserve">(en el paper de gerben tienen un 67% de proteinas ritmicas en ND, lo menciono?) </w:t>
      </w:r>
      <w:r>
        <w:rPr>
          <w:i w:val="false"/>
          <w:iCs w:val="false"/>
          <w:color w:val="000000"/>
        </w:rPr>
        <w:t>Transcripts rhythmic expression profiles do not seem to always lead to a rhythmic protein abundance profile. This phenomenon highlight the relevance of multiomics integration, since transcripts behavior cannot be extrapolated to proteins or cellular processes, neither vice versa. Rhythmic transcripts which encoding proteins maintain their abundance levels constant among diurnal changes have been a paradox in chronobiology research. Currently, protein degradation process is commonly used to unify transcriptomic and proteomic data(citar rhythmic degradation y quizas el de gerben degradation). This hypothesis suggest that rhythmic transcripts are needed to maintain a constant abundance level of the encoding protein when its degradation process is rhythmic. In that way, cells have to cyclic supply new transcripts to balance protein synthesis/degradation ratio.</w:t>
      </w:r>
    </w:p>
    <w:p>
      <w:pPr>
        <w:pStyle w:val="Cuerpodetexto"/>
        <w:rPr>
          <w:i w:val="false"/>
          <w:i w:val="false"/>
          <w:iCs w:val="false"/>
          <w:color w:val="000000"/>
          <w:sz w:val="12"/>
          <w:szCs w:val="12"/>
        </w:rPr>
      </w:pPr>
      <w:r>
        <w:rPr>
          <w:i w:val="false"/>
          <w:iCs w:val="false"/>
          <w:color w:val="000000"/>
          <w:sz w:val="12"/>
          <w:szCs w:val="12"/>
        </w:rPr>
        <mc:AlternateContent>
          <mc:Choice Requires="wps">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6123305" cy="5593080"/>
                <wp:effectExtent l="0" t="0" r="0" b="0"/>
                <wp:wrapSquare wrapText="largest"/>
                <wp:docPr id="65" name="Marco30"/>
                <a:graphic xmlns:a="http://schemas.openxmlformats.org/drawingml/2006/main">
                  <a:graphicData uri="http://schemas.microsoft.com/office/word/2010/wordprocessingShape">
                    <wps:wsp>
                      <wps:cNvSpPr/>
                      <wps:spPr>
                        <a:xfrm>
                          <a:off x="0" y="0"/>
                          <a:ext cx="6122520" cy="559260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color w:val="000000"/>
                                <w:sz w:val="20"/>
                              </w:rPr>
                              <w:t xml:space="preserve">Figure 30: </w:t>
                            </w:r>
                            <w:r>
                              <w:rPr>
                                <w:b/>
                                <w:bCs/>
                                <w:color w:val="000000"/>
                                <w:sz w:val="20"/>
                              </w:rPr>
                              <w:t xml:space="preserve">Proteome rhythmicity under alternating light/dark cycles and integration with the transcriptome. </w:t>
                            </w:r>
                            <w:r>
                              <w:rPr>
                                <w:color w:val="000000"/>
                                <w:sz w:val="20"/>
                              </w:rPr>
                              <w:t xml:space="preserve">(A-B) Barplots representing the number of identified proteins under long day conditions and under short day conditions. The number of rhythmic proteins under LD conditions is represented in blue and under SD conditions in red. Non rhythmic proteins are represented in white. (C-D) Protein abundance profiles under LD (blue) and SD (red) conditions represented together with gene expression profiles under LD (light blue) and SD (light red) conditions for Minichromose Maintenance 2 (ostta11g00910, MCM2). (E-F) Histograms showing the distribution of the number of proteins with phase or maximum abundance at specific time points under LD conditions (blue) and SD conditions (red). </w:t>
                            </w:r>
                          </w:p>
                        </w:txbxContent>
                      </wps:txbx>
                      <wps:bodyPr lIns="0" rIns="0" tIns="0" bIns="0">
                        <a:noAutofit/>
                      </wps:bodyPr>
                    </wps:wsp>
                  </a:graphicData>
                </a:graphic>
              </wp:anchor>
            </w:drawing>
          </mc:Choice>
          <mc:Fallback>
            <w:pict>
              <v:rect id="shape_0" ID="Marco30" stroked="f" style="position:absolute;margin-left:-0.1pt;margin-top:0.05pt;width:482.05pt;height:440.3pt;mso-position-horizontal:center">
                <w10:wrap type="square"/>
                <v:fill o:detectmouseclick="t" on="false"/>
                <v:stroke color="#3465a4" joinstyle="round" endcap="flat"/>
                <v:textbox>
                  <w:txbxContent>
                    <w:p>
                      <w:pPr>
                        <w:pStyle w:val="Contenidodelmarco"/>
                        <w:overflowPunct w:val="true"/>
                        <w:spacing w:before="120" w:after="120"/>
                        <w:rPr/>
                      </w:pPr>
                      <w:r>
                        <w:rPr>
                          <w:color w:val="000000"/>
                          <w:sz w:val="20"/>
                        </w:rPr>
                        <w:t xml:space="preserve">Figure 30: </w:t>
                      </w:r>
                      <w:r>
                        <w:rPr>
                          <w:b/>
                          <w:bCs/>
                          <w:color w:val="000000"/>
                          <w:sz w:val="20"/>
                        </w:rPr>
                        <w:t xml:space="preserve">Proteome rhythmicity under alternating light/dark cycles and integration with the transcriptome. </w:t>
                      </w:r>
                      <w:r>
                        <w:rPr>
                          <w:color w:val="000000"/>
                          <w:sz w:val="20"/>
                        </w:rPr>
                        <w:t xml:space="preserve">(A-B) Barplots representing the number of identified proteins under long day conditions and under short day conditions. The number of rhythmic proteins under LD conditions is represented in blue and under SD conditions in red. Non rhythmic proteins are represented in white. (C-D) Protein abundance profiles under LD (blue) and SD (red) conditions represented together with gene expression profiles under LD (light blue) and SD (light red) conditions for Minichromose Maintenance 2 (ostta11g00910, MCM2). (E-F) Histograms showing the distribution of the number of proteins with phase or maximum abundance at specific time points under LD conditions (blue) and SD conditions (red). </w:t>
                      </w:r>
                    </w:p>
                  </w:txbxContent>
                </v:textbox>
              </v:rect>
            </w:pict>
          </mc:Fallback>
        </mc:AlternateContent>
      </w:r>
    </w:p>
    <w:p>
      <w:pPr>
        <w:pStyle w:val="Cuerpodetexto"/>
        <w:rPr/>
      </w:pPr>
      <w:r>
        <w:rPr>
          <w:i w:val="false"/>
          <w:iCs w:val="false"/>
          <w:color w:val="000000"/>
        </w:rPr>
        <w:t xml:space="preserve">In agreement with previous chronobiology results in other organisms (mismo paper), when protein rhythmic abundance profiles are compared with transcripts rhythmic expression profiles, it is observed a clear phase offset (FIG-C). It suggests that protein translation takes place few hours after gene expression. In our data, while the majority of the transcripts have their maximum expression level during night hours in both photoperiods, the majority of the rhythmic proteins present their maximum abundance level during light hours (FIGX-D). It suggests that the transcriptome of Ostreococcus tauri present a nocturnal activity while its proteome present a clear diurnal activity. This observation is in agreement with the effects of free-running conditions over the transcriptome of </w:t>
      </w:r>
      <w:r>
        <w:rPr>
          <w:i/>
          <w:iCs/>
          <w:color w:val="000000"/>
        </w:rPr>
        <w:t xml:space="preserve">Ostreococcus tauri, </w:t>
      </w:r>
      <w:r>
        <w:rPr>
          <w:i w:val="false"/>
          <w:iCs w:val="false"/>
          <w:color w:val="000000"/>
        </w:rPr>
        <w:t>which were similar with the ones described in the activity of nocturnal organisms.</w:t>
      </w:r>
    </w:p>
    <w:p>
      <w:pPr>
        <w:pStyle w:val="Cuerpodetexto"/>
        <w:rPr>
          <w:i w:val="false"/>
          <w:i w:val="false"/>
          <w:iCs w:val="false"/>
          <w:color w:val="000000"/>
        </w:rPr>
      </w:pPr>
      <w:r>
        <w:rPr>
          <w:i w:val="false"/>
          <w:iCs w:val="false"/>
          <w:color w:val="000000"/>
        </w:rPr>
      </w:r>
    </w:p>
    <w:p>
      <w:pPr>
        <w:pStyle w:val="Ttulo3"/>
        <w:numPr>
          <w:ilvl w:val="2"/>
          <w:numId w:val="3"/>
        </w:numPr>
        <w:rPr/>
      </w:pPr>
      <w:bookmarkStart w:id="79" w:name="__RefHeading___Toc14673_743070878"/>
      <w:bookmarkEnd w:id="79"/>
      <w:r>
        <w:rPr/>
        <w:t>Proteomic characterization of seasonal effects over the protein abundance profiles</w:t>
      </w:r>
    </w:p>
    <w:p>
      <w:pPr>
        <w:pStyle w:val="Ttulo4"/>
        <w:numPr>
          <w:ilvl w:val="3"/>
          <w:numId w:val="3"/>
        </w:numPr>
        <w:rPr/>
      </w:pPr>
      <w:bookmarkStart w:id="80" w:name="__RefHeading___Toc14675_743070878"/>
      <w:bookmarkEnd w:id="80"/>
      <w:r>
        <w:rPr/>
        <w:t xml:space="preserve">The effects of seasons over the wave parameters in the transcriptome are also found in the proteome of </w:t>
      </w:r>
      <w:r>
        <w:rPr>
          <w:i/>
          <w:iCs/>
        </w:rPr>
        <w:t>Ostreococcus tauri</w:t>
      </w:r>
    </w:p>
    <w:p>
      <w:pPr>
        <w:pStyle w:val="Cuerpodetexto"/>
        <w:rPr/>
      </w:pPr>
      <w:r>
        <w:rPr/>
        <w:t xml:space="preserve">As it was executed in the transcriptomic analysis, the R package circacompare is used to study the global effect of the photoperiod over the amplitude and phase of rhythmic abundance profiles of proteins as well. In the previous chapter, it was mentioned that changes in amplitude and phase offsets of biological rhythms dependent of photoperiods have been already described in a wide range of organisms. The effects observed over the transcriptome are also found on the proteome of </w:t>
      </w:r>
      <w:r>
        <w:rPr>
          <w:i/>
          <w:iCs/>
        </w:rPr>
        <w:t>Ostreococcus tauri</w:t>
      </w:r>
      <w:r>
        <w:rPr/>
        <w:t xml:space="preserve">. </w:t>
      </w:r>
    </w:p>
    <w:p>
      <w:pPr>
        <w:pStyle w:val="Cuerpodetexto"/>
        <w:rPr/>
      </w:pPr>
      <w:r>
        <w:rPr/>
        <w:t xml:space="preserve">In contrast to our transcriptomic data, when LD and SD rhythmic proteomes are compared globally, there is not a clear increase in the amplitude </w:t>
      </w:r>
      <w:r>
        <w:rPr>
          <w:i w:val="false"/>
          <w:iCs w:val="false"/>
        </w:rPr>
        <w:t>of the waves described by proteins abundance profiles</w:t>
      </w:r>
      <w:r>
        <w:rPr>
          <w:i/>
          <w:iCs/>
        </w:rPr>
        <w:t>.</w:t>
      </w:r>
      <w:r>
        <w:rPr>
          <w:i w:val="false"/>
          <w:iCs w:val="false"/>
        </w:rPr>
        <w:t xml:space="preserve"> However, 57% of the detected rhythmic proteins (that maintain their rhythmicity under both photoperiods) present an increase in amplitude, being significant on 45% of them. This could be directly caused by the decline of synchrony observed over SD transcriptome and/or a decline of synchrony of post-traductional rhythms under shorter photoperiods.</w:t>
      </w:r>
    </w:p>
    <w:p>
      <w:pPr>
        <w:pStyle w:val="Cuerpodetexto"/>
        <w:rPr>
          <w:i w:val="false"/>
          <w:i w:val="false"/>
          <w:iCs w:val="false"/>
        </w:rPr>
      </w:pPr>
      <w:r>
        <w:rPr>
          <w:i w:val="false"/>
          <w:iCs w:val="false"/>
        </w:rPr>
        <w:t xml:space="preserve">Negative phase shift or phase anticipation is observed over the proteome of Ostreococcus, in agreement with what has been described in our transcriptomic data. Specifically, 53% of of the detected rhythmic proteins exhibit an anticipated phase under short day conditions when compared to long day conditions, being significant in 60% of them. Phase anticipation are apparent under SD since protein phases are mostly reached around SD light period (from ZT0 to ZT8) whereas, under LD, phases are more uniformly distributed from LD night (ZT16-ZT20) to the end of the maximum irradiance hours (ZT4-ZT8) (Fig. 30-E,F). </w:t>
      </w:r>
    </w:p>
    <w:p>
      <w:pPr>
        <w:pStyle w:val="Cuerpodetexto"/>
        <w:rPr>
          <w:i w:val="false"/>
          <w:i w:val="false"/>
          <w:iCs w:val="false"/>
        </w:rPr>
      </w:pPr>
      <w:r>
        <w:rPr>
          <w:i w:val="false"/>
          <w:iCs w:val="false"/>
        </w:rPr>
        <w:t>These results suggest that seasonal effects over amplitude and phase are more severe over the transcriptome than  the proteome of Ostreococcus tauri. However, the same changes are found in a considerable portion of the rhythmic proteins detected. In order to further study this results, the correlation between rhythmic gene expression profiles and proteins abundance profiles is tested (Fig. 31). Whereas the original rhythmic protein abundance and gene expression profiles are negative correlated with a value of -0.34 between, a high positive correlation of 0.84 is observed between the phased aligned profiles, globally (Fig. 31-A). It suggests that the rhythmic wave described by a gene expression and its encoding protein abundance are almost identical, except for their phase offsets (Fig. 31-B,C).</w:t>
      </w:r>
    </w:p>
    <w:p>
      <w:pPr>
        <w:pStyle w:val="Cuerpodetexto"/>
        <w:rPr>
          <w:i w:val="false"/>
          <w:i w:val="false"/>
          <w:iCs w:val="false"/>
        </w:rPr>
      </w:pPr>
      <w:r>
        <w:rPr>
          <w:i w:val="false"/>
          <w:iCs w:val="false"/>
        </w:rPr>
        <mc:AlternateContent>
          <mc:Choice Requires="wps">
            <w:drawing>
              <wp:anchor behindDoc="0" distT="0" distB="0" distL="0" distR="0" simplePos="0" locked="0" layoutInCell="1" allowOverlap="1" relativeHeight="38">
                <wp:simplePos x="0" y="0"/>
                <wp:positionH relativeFrom="column">
                  <wp:posOffset>20955</wp:posOffset>
                </wp:positionH>
                <wp:positionV relativeFrom="paragraph">
                  <wp:posOffset>161290</wp:posOffset>
                </wp:positionV>
                <wp:extent cx="5960110" cy="5139055"/>
                <wp:effectExtent l="0" t="0" r="0" b="0"/>
                <wp:wrapSquare wrapText="largest"/>
                <wp:docPr id="67" name="Marco31"/>
                <a:graphic xmlns:a="http://schemas.openxmlformats.org/drawingml/2006/main">
                  <a:graphicData uri="http://schemas.microsoft.com/office/word/2010/wordprocessingShape">
                    <wps:wsp>
                      <wps:cNvSpPr/>
                      <wps:spPr>
                        <a:xfrm>
                          <a:off x="0" y="0"/>
                          <a:ext cx="5959440" cy="513828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color w:val="000000"/>
                                <w:sz w:val="20"/>
                              </w:rPr>
                              <w:t xml:space="preserve">Figure 31: </w:t>
                            </w:r>
                            <w:r>
                              <w:rPr>
                                <w:b/>
                                <w:bCs/>
                                <w:color w:val="000000"/>
                                <w:sz w:val="20"/>
                              </w:rPr>
                              <w:t>Protein/gene correlation analysis</w:t>
                            </w:r>
                            <w:r>
                              <w:rPr>
                                <w:b/>
                                <w:bCs/>
                                <w:i/>
                                <w:iCs/>
                                <w:color w:val="000000"/>
                                <w:sz w:val="20"/>
                              </w:rPr>
                              <w:t>.</w:t>
                            </w:r>
                            <w:r>
                              <w:rPr>
                                <w:b/>
                                <w:bCs/>
                                <w:i w:val="false"/>
                                <w:iCs w:val="false"/>
                                <w:color w:val="000000"/>
                                <w:sz w:val="20"/>
                              </w:rPr>
                              <w:t xml:space="preserve"> </w:t>
                            </w:r>
                            <w:r>
                              <w:rPr>
                                <w:color w:val="000000"/>
                                <w:sz w:val="20"/>
                              </w:rPr>
                              <w:t xml:space="preserve">(A) Boxplots representing the global distribution of the correlations between protein abundance and gene expression profiles (white box) and shifted aligned profiles with coincident phases (grey). (B) Protein abundance (continuous blue line) and gene expression (dashed light blue line) profiles under LD conditions for MA3 domain-containing translation Regulatory Factor (ostta05g02330, MRF). ( C) Phase aligned protein abundance (dotted blue line) and gene expression (dashed light blue line) profiles. </w:t>
                            </w:r>
                          </w:p>
                        </w:txbxContent>
                      </wps:txbx>
                      <wps:bodyPr lIns="0" rIns="0" tIns="0" bIns="0">
                        <a:noAutofit/>
                      </wps:bodyPr>
                    </wps:wsp>
                  </a:graphicData>
                </a:graphic>
              </wp:anchor>
            </w:drawing>
          </mc:Choice>
          <mc:Fallback>
            <w:pict>
              <v:rect id="shape_0" ID="Marco31" stroked="f" style="position:absolute;margin-left:1.65pt;margin-top:12.7pt;width:469.2pt;height:404.55pt">
                <w10:wrap type="square"/>
                <v:fill o:detectmouseclick="t" on="false"/>
                <v:stroke color="#3465a4" joinstyle="round" endcap="flat"/>
                <v:textbox>
                  <w:txbxContent>
                    <w:p>
                      <w:pPr>
                        <w:pStyle w:val="Contenidodelmarco"/>
                        <w:overflowPunct w:val="true"/>
                        <w:spacing w:before="120" w:after="120"/>
                        <w:rPr/>
                      </w:pPr>
                      <w:r>
                        <w:rPr>
                          <w:color w:val="000000"/>
                          <w:sz w:val="20"/>
                        </w:rPr>
                        <w:t xml:space="preserve">Figure 31: </w:t>
                      </w:r>
                      <w:r>
                        <w:rPr>
                          <w:b/>
                          <w:bCs/>
                          <w:color w:val="000000"/>
                          <w:sz w:val="20"/>
                        </w:rPr>
                        <w:t>Protein/gene correlation analysis</w:t>
                      </w:r>
                      <w:r>
                        <w:rPr>
                          <w:b/>
                          <w:bCs/>
                          <w:i/>
                          <w:iCs/>
                          <w:color w:val="000000"/>
                          <w:sz w:val="20"/>
                        </w:rPr>
                        <w:t>.</w:t>
                      </w:r>
                      <w:r>
                        <w:rPr>
                          <w:b/>
                          <w:bCs/>
                          <w:i w:val="false"/>
                          <w:iCs w:val="false"/>
                          <w:color w:val="000000"/>
                          <w:sz w:val="20"/>
                        </w:rPr>
                        <w:t xml:space="preserve"> </w:t>
                      </w:r>
                      <w:r>
                        <w:rPr>
                          <w:color w:val="000000"/>
                          <w:sz w:val="20"/>
                        </w:rPr>
                        <w:t xml:space="preserve">(A) Boxplots representing the global distribution of the correlations between protein abundance and gene expression profiles (white box) and shifted aligned profiles with coincident phases (grey). (B) Protein abundance (continuous blue line) and gene expression (dashed light blue line) profiles under LD conditions for MA3 domain-containing translation Regulatory Factor (ostta05g02330, MRF). ( C) Phase aligned protein abundance (dotted blue line) and gene expression (dashed light blue line) profiles. </w:t>
                      </w:r>
                    </w:p>
                  </w:txbxContent>
                </v:textbox>
              </v:rect>
            </w:pict>
          </mc:Fallback>
        </mc:AlternateContent>
      </w:r>
    </w:p>
    <w:p>
      <w:pPr>
        <w:pStyle w:val="Cuerpodetexto"/>
        <w:rPr>
          <w:i w:val="false"/>
          <w:i w:val="false"/>
          <w:iCs w:val="false"/>
        </w:rPr>
      </w:pPr>
      <w:r>
        <w:rPr>
          <w:i w:val="false"/>
          <w:iCs w:val="false"/>
        </w:rPr>
      </w:r>
    </w:p>
    <w:p>
      <w:pPr>
        <w:pStyle w:val="Ttulo4"/>
        <w:numPr>
          <w:ilvl w:val="3"/>
          <w:numId w:val="3"/>
        </w:numPr>
        <w:rPr/>
      </w:pPr>
      <w:bookmarkStart w:id="81" w:name="__RefHeading___Toc14677_743070878"/>
      <w:bookmarkEnd w:id="81"/>
      <w:r>
        <w:rPr/>
        <w:t>Phase offsets between genes and proteins involved in the same biological process are adjusted by seasons</w:t>
      </w:r>
    </w:p>
    <w:p>
      <w:pPr>
        <w:pStyle w:val="Cuerpodetexto"/>
        <w:rPr/>
      </w:pPr>
      <w:r>
        <w:rPr/>
        <w:t>In order to obtain a deeper understanding of gene/protein phase offsets, an extensive analysis of its correlation with different factors and protein properties is executed.</w:t>
      </w:r>
    </w:p>
    <w:p>
      <w:pPr>
        <w:pStyle w:val="Cuerpodetexto"/>
        <w:rPr/>
      </w:pPr>
      <w:r>
        <w:rPr/>
        <w:t xml:space="preserve">One of the possible hypothesis is that gene/protein offsets depend on proteins </w:t>
      </w:r>
      <w:r>
        <w:rPr>
          <w:rFonts w:eastAsia="Noto Serif CJK SC" w:cs="Lohit Devanagari"/>
          <w:color w:val="000000"/>
          <w:kern w:val="0"/>
          <w:sz w:val="24"/>
          <w:szCs w:val="24"/>
          <w:lang w:val="en-US" w:eastAsia="en-US" w:bidi="en-US"/>
        </w:rPr>
        <w:t>properties computed from their sequences</w:t>
      </w:r>
      <w:r>
        <w:rPr/>
        <w:t xml:space="preserve"> such as amino acid composition, charge and hydrophobicity. However, no relation is apparent between any protein index and protein/gene offsets (ANEXO).</w:t>
      </w:r>
    </w:p>
    <w:p>
      <w:pPr>
        <w:pStyle w:val="Cuerpodetexto"/>
        <w:rPr/>
      </w:pPr>
      <w:r>
        <w:rPr/>
        <w:t xml:space="preserve">Another of the possible hypothesis is that gene/protein offsets depend on the time when the maximum level of expression of the encoding gene is reached (gene phase). So, for example, a gene that reaches its maximum level of expression during the morning could take less time to translate than a gene which peak of expression takes place in the middle of the night. However, in our LD data, no significant differences are found when comparing gene/protein offsets of different genes sets with specific phases (Fig. 32-A). Whereas, in  our SD data, genes with phases during the skotoperiod (dark period, ZT8, ZT12, ZT16 and ZT20) present significantly longer offsets when compared to those genes with phases during the photoperiod (light period, ZT0 and ZT4) according to Mann-Whitney-Wilcoxon test (Fig. 32-B). </w:t>
      </w:r>
    </w:p>
    <w:p>
      <w:pPr>
        <w:pStyle w:val="Cuerpodetexto"/>
        <w:rPr/>
      </w:pPr>
      <w:r>
        <w:rPr/>
        <w:t>Furthermore, gene/protein offsets affected by seasons cycles is considered as a possible phenomenon. In fact, global protein/gene offsets are significantly longer under SD conditions with respect to LD conditions according to a p-value of 1.2 × 10</w:t>
      </w:r>
      <w:r>
        <w:rPr>
          <w:vertAlign w:val="superscript"/>
        </w:rPr>
        <w:t>-9</w:t>
      </w:r>
      <w:r>
        <w:rPr/>
        <w:t xml:space="preserve"> computed using Mann-Whitney-Wilcoxon test (Fig. 32-C). This phenomenon can also be easily noticed when comparing gene/protein offsets of gene sets involved in the same biological function. For example, following GO terms functional annotation, the genes and proteins involved in DNA replication (associated with the term GO:0006260), show a significant increase in the offset observed between expression and translation under SD conditions (Fig. 32-D). Although the increase in this offset is observed globally, it does not affect equally to every gene/protein, as it is represented in (Fig. 32-D). It suggests that seasonal cycles adjust the offset between gene expression and translation depending on the function they are involved in. </w:t>
      </w:r>
    </w:p>
    <w:p>
      <w:pPr>
        <w:pStyle w:val="Cuerpodetexto"/>
        <w:rPr/>
      </w:pPr>
      <w:r>
        <w:rPr/>
      </w:r>
    </w:p>
    <w:p>
      <w:pPr>
        <w:pStyle w:val="Cuerpodetexto"/>
        <w:rPr/>
      </w:pPr>
      <w:r>
        <w:rPr/>
        <mc:AlternateContent>
          <mc:Choice Requires="wps">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6123305" cy="7178040"/>
                <wp:effectExtent l="0" t="0" r="0" b="0"/>
                <wp:wrapSquare wrapText="largest"/>
                <wp:docPr id="69" name="Marco32"/>
                <a:graphic xmlns:a="http://schemas.openxmlformats.org/drawingml/2006/main">
                  <a:graphicData uri="http://schemas.microsoft.com/office/word/2010/wordprocessingShape">
                    <wps:wsp>
                      <wps:cNvSpPr/>
                      <wps:spPr>
                        <a:xfrm>
                          <a:off x="0" y="0"/>
                          <a:ext cx="6122520" cy="717732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sz w:val="20"/>
                              </w:rPr>
                              <w:t xml:space="preserve">Figure 32: </w:t>
                            </w:r>
                            <w:r>
                              <w:rPr>
                                <w:b/>
                                <w:bCs/>
                                <w:sz w:val="20"/>
                              </w:rPr>
                              <w:t xml:space="preserve">Gene/protein offsets analysis. </w:t>
                            </w:r>
                            <w:r>
                              <w:rPr>
                                <w:b w:val="false"/>
                                <w:bCs w:val="false"/>
                                <w:sz w:val="20"/>
                              </w:rPr>
                              <w:t>(A) Boxplot representing protein/gene offsets under LD conditions for different gene sets with specific phases or maximum expression time points. There is no significant differences. (B) Boxplot representing protein/gene offsets under SD conditions for different gene sets with specific phases or maximum expression time points. Differences are significant according to Mann-Whitney-Wilcoxon test. (C) Boxplot representing the offset in hours between protein abundance and gene expression phases under LD (blue) and SD (red) conditions. Differences are significant according to a p-value of 1.2 × 10</w:t>
                            </w:r>
                            <w:r>
                              <w:rPr>
                                <w:b w:val="false"/>
                                <w:bCs w:val="false"/>
                                <w:sz w:val="20"/>
                                <w:vertAlign w:val="superscript"/>
                              </w:rPr>
                              <w:t xml:space="preserve">-9 </w:t>
                            </w:r>
                            <w:r>
                              <w:rPr>
                                <w:b w:val="false"/>
                                <w:bCs w:val="false"/>
                                <w:sz w:val="20"/>
                              </w:rPr>
                              <w:t xml:space="preserve">computed using Mann-Whitney-Wilcoxon test. (D) Boxplot illustrating how genes involved in different biological processes according to their gene ontology (GO) annotation present distinct protein/gene offsets that are longer under SD (red) than LD (blue) conditions. DNA replication (GO:0006260), photosynthesis (GO:0009521) and translation (GO:0006412) are chosen as examples exhibiting short and long protein/gene offsets. (E) Median protein/gene offset for gene sets annotated with the same Gene Ontology (GO) term under LD conditions (top) and SD conditions (bottom). </w:t>
                            </w:r>
                            <w:r>
                              <w:rPr>
                                <w:rFonts w:eastAsia="Noto Serif CJK SC" w:cs="Lohit Devanagari"/>
                                <w:b w:val="false"/>
                                <w:bCs w:val="false"/>
                                <w:color w:val="000000"/>
                                <w:kern w:val="0"/>
                                <w:sz w:val="24"/>
                                <w:szCs w:val="24"/>
                                <w:lang w:val="en-US" w:eastAsia="en-US" w:bidi="en-US"/>
                              </w:rPr>
                              <w:t>D</w:t>
                            </w:r>
                            <w:r>
                              <w:rPr>
                                <w:b w:val="false"/>
                                <w:bCs w:val="false"/>
                                <w:sz w:val="20"/>
                              </w:rPr>
                              <w:t>ifferent biological processes identified by specific GO terms present distinct short or long protein/gene offsets. (F) Treemaps summarizing the biological processes with shortest protein/gene offsets and (G) with longest protein/gene offsets. Semantically similar biological processes are grouped together into the same colored rectangles. The most representative biological processes are shown for each rectangle</w:t>
                            </w:r>
                            <w:r>
                              <w:rPr>
                                <w:rFonts w:eastAsia="Noto Serif CJK SC" w:cs="Lohit Devanagari"/>
                                <w:b w:val="false"/>
                                <w:bCs w:val="false"/>
                                <w:color w:val="000000"/>
                                <w:sz w:val="24"/>
                                <w:lang w:val="en-US"/>
                              </w:rPr>
                              <w:t>.</w:t>
                            </w:r>
                          </w:p>
                        </w:txbxContent>
                      </wps:txbx>
                      <wps:bodyPr lIns="0" rIns="0" tIns="0" bIns="0">
                        <a:noAutofit/>
                      </wps:bodyPr>
                    </wps:wsp>
                  </a:graphicData>
                </a:graphic>
              </wp:anchor>
            </w:drawing>
          </mc:Choice>
          <mc:Fallback>
            <w:pict>
              <v:rect id="shape_0" ID="Marco32" stroked="f" style="position:absolute;margin-left:-0.1pt;margin-top:0.05pt;width:482.05pt;height:565.1pt;mso-position-horizontal:center">
                <w10:wrap type="square"/>
                <v:fill o:detectmouseclick="t" on="false"/>
                <v:stroke color="#3465a4" joinstyle="round" endcap="flat"/>
                <v:textbox>
                  <w:txbxContent>
                    <w:p>
                      <w:pPr>
                        <w:pStyle w:val="Contenidodelmarco"/>
                        <w:overflowPunct w:val="true"/>
                        <w:spacing w:before="120" w:after="120"/>
                        <w:rPr/>
                      </w:pPr>
                      <w:r>
                        <w:rPr>
                          <w:sz w:val="20"/>
                        </w:rPr>
                        <w:t xml:space="preserve">Figure 32: </w:t>
                      </w:r>
                      <w:r>
                        <w:rPr>
                          <w:b/>
                          <w:bCs/>
                          <w:sz w:val="20"/>
                        </w:rPr>
                        <w:t xml:space="preserve">Gene/protein offsets analysis. </w:t>
                      </w:r>
                      <w:r>
                        <w:rPr>
                          <w:b w:val="false"/>
                          <w:bCs w:val="false"/>
                          <w:sz w:val="20"/>
                        </w:rPr>
                        <w:t>(A) Boxplot representing protein/gene offsets under LD conditions for different gene sets with specific phases or maximum expression time points. There is no significant differences. (B) Boxplot representing protein/gene offsets under SD conditions for different gene sets with specific phases or maximum expression time points. Differences are significant according to Mann-Whitney-Wilcoxon test. (C) Boxplot representing the offset in hours between protein abundance and gene expression phases under LD (blue) and SD (red) conditions. Differences are significant according to a p-value of 1.2 × 10</w:t>
                      </w:r>
                      <w:r>
                        <w:rPr>
                          <w:b w:val="false"/>
                          <w:bCs w:val="false"/>
                          <w:sz w:val="20"/>
                          <w:vertAlign w:val="superscript"/>
                        </w:rPr>
                        <w:t xml:space="preserve">-9 </w:t>
                      </w:r>
                      <w:r>
                        <w:rPr>
                          <w:b w:val="false"/>
                          <w:bCs w:val="false"/>
                          <w:sz w:val="20"/>
                        </w:rPr>
                        <w:t xml:space="preserve">computed using Mann-Whitney-Wilcoxon test. (D) Boxplot illustrating how genes involved in different biological processes according to their gene ontology (GO) annotation present distinct protein/gene offsets that are longer under SD (red) than LD (blue) conditions. DNA replication (GO:0006260), photosynthesis (GO:0009521) and translation (GO:0006412) are chosen as examples exhibiting short and long protein/gene offsets. (E) Median protein/gene offset for gene sets annotated with the same Gene Ontology (GO) term under LD conditions (top) and SD conditions (bottom). </w:t>
                      </w:r>
                      <w:r>
                        <w:rPr>
                          <w:rFonts w:eastAsia="Noto Serif CJK SC" w:cs="Lohit Devanagari"/>
                          <w:b w:val="false"/>
                          <w:bCs w:val="false"/>
                          <w:color w:val="000000"/>
                          <w:kern w:val="0"/>
                          <w:sz w:val="24"/>
                          <w:szCs w:val="24"/>
                          <w:lang w:val="en-US" w:eastAsia="en-US" w:bidi="en-US"/>
                        </w:rPr>
                        <w:t>D</w:t>
                      </w:r>
                      <w:r>
                        <w:rPr>
                          <w:b w:val="false"/>
                          <w:bCs w:val="false"/>
                          <w:sz w:val="20"/>
                        </w:rPr>
                        <w:t>ifferent biological processes identified by specific GO terms present distinct short or long protein/gene offsets. (F) Treemaps summarizing the biological processes with shortest protein/gene offsets and (G) with longest protein/gene offsets. Semantically similar biological processes are grouped together into the same colored rectangles. The most representative biological processes are shown for each rectangle</w:t>
                      </w:r>
                      <w:r>
                        <w:rPr>
                          <w:rFonts w:eastAsia="Noto Serif CJK SC" w:cs="Lohit Devanagari"/>
                          <w:b w:val="false"/>
                          <w:bCs w:val="false"/>
                          <w:color w:val="000000"/>
                          <w:sz w:val="24"/>
                          <w:lang w:val="en-US"/>
                        </w:rPr>
                        <w:t>.</w:t>
                      </w:r>
                    </w:p>
                  </w:txbxContent>
                </v:textbox>
              </v:rect>
            </w:pict>
          </mc:Fallback>
        </mc:AlternateContent>
      </w:r>
    </w:p>
    <w:p>
      <w:pPr>
        <w:pStyle w:val="Cuerpodetexto"/>
        <w:rPr/>
      </w:pPr>
      <w:r>
        <w:rPr/>
        <w:t xml:space="preserve">A deeper analysis of gene/protein offsets for gene sets annotated with the same GO term, shows how the different biological functions present distinct short or long offsets under both photoperiods (Fig 32-E). For example, one of the biological processes with the longest  time between gene expression and translation is related with translation (Fig. 32-F). This result is in agreement with the transcriptional temporal program of </w:t>
      </w:r>
      <w:r>
        <w:rPr>
          <w:i/>
          <w:iCs/>
        </w:rPr>
        <w:t>Ostreococcus tauri</w:t>
      </w:r>
      <w:r>
        <w:rPr/>
        <w:t xml:space="preserve"> illustrated in the previous chapter. Genes involved in translation reach their maximum level of expression during midnight in SD conditions, 8h before dawn. </w:t>
      </w:r>
      <w:r>
        <w:rPr>
          <w:i/>
          <w:iCs/>
        </w:rPr>
        <w:t xml:space="preserve">Ostreococcus tauri </w:t>
      </w:r>
      <w:r>
        <w:rPr/>
        <w:t>severely reorganize its transcriptional temporal program taking in count not only the current photoperiod but also the different gene/proteins offsets that each biological function presents. In that way, it ensures that proteins will be ready in the exact time they are needed. This could be a possible explanation of why the LD and SD transcriptional temporal programs are not just shifted, but differently arranged.</w:t>
      </w:r>
    </w:p>
    <w:p>
      <w:pPr>
        <w:pStyle w:val="Cuerpodetexto"/>
        <w:rPr/>
      </w:pPr>
      <w:r>
        <w:rPr/>
        <w:t>Furthermore, one of the processes with the shortest time between gene expression and translation is photosynthesis. Some proteins involved in photosynthesis present a high rate of change (CITA?), which can be preserved with short times between gene expression and translation. Also, once again in agreement with our transcriptomic data, genes involved inphotosynthesis reach their maximum of expression during high irradiance hours under both photoperiods, so a short delay between gene expression and translation is needed to get the proteins ready when they are needed the most. Photosynthesis and other processes are further analyzed in the next chapter, where an integration of transcriptomics, proteomics and physiological data is presented.</w:t>
      </w:r>
    </w:p>
    <w:p>
      <w:pPr>
        <w:pStyle w:val="Cuerpodetexto"/>
        <w:rPr>
          <w:i w:val="false"/>
          <w:i w:val="false"/>
          <w:iCs w:val="false"/>
          <w:color w:val="000000"/>
        </w:rPr>
      </w:pPr>
      <w:r>
        <w:rPr>
          <w:i w:val="false"/>
          <w:iCs w:val="false"/>
          <w:color w:val="000000"/>
        </w:rPr>
        <w:t xml:space="preserve"> </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Ttulo2"/>
        <w:numPr>
          <w:ilvl w:val="1"/>
          <w:numId w:val="3"/>
        </w:numPr>
        <w:rPr/>
      </w:pPr>
      <w:bookmarkStart w:id="82" w:name="__RefHeading___Toc14450_3955999102"/>
      <w:bookmarkEnd w:id="82"/>
      <w:r>
        <w:rPr/>
        <w:t>Chapter 4: Diurnal and seasonal multi-omic integration with physiological data.</w:t>
      </w:r>
    </w:p>
    <w:p>
      <w:pPr>
        <w:pStyle w:val="Cuerpodetexto"/>
        <w:rPr/>
      </w:pPr>
      <w:r>
        <w:rPr/>
        <w:t xml:space="preserve">In the last two chapters, biological rhythms described by proteins and mRNAs have been deeply analyzed and discussed. One of the main results has been the observed temporal offset between transcripts and proteins, which has shown the relevance of multi-omic integration to unveil the complete molecular mechanisms of interest. Since it is the main goal of this thesis, the integration of physiological measurements with multi-omic data is presented as the final step to deeply understand how biological processes are regulated by diurnal and seasonal cycles. </w:t>
      </w:r>
    </w:p>
    <w:p>
      <w:pPr>
        <w:pStyle w:val="Ttulo3"/>
        <w:numPr>
          <w:ilvl w:val="2"/>
          <w:numId w:val="3"/>
        </w:numPr>
        <w:rPr/>
      </w:pPr>
      <w:bookmarkStart w:id="83" w:name="__RefHeading___Toc14452_3955999102"/>
      <w:bookmarkEnd w:id="83"/>
      <w:r>
        <w:rPr/>
        <w:t xml:space="preserve">Cell Division Cycle (CDC) of </w:t>
      </w:r>
      <w:r>
        <w:rPr>
          <w:i/>
          <w:iCs/>
        </w:rPr>
        <w:t xml:space="preserve">Ostreococcus tauri </w:t>
      </w:r>
      <w:r>
        <w:rPr>
          <w:i w:val="false"/>
          <w:iCs w:val="false"/>
        </w:rPr>
        <w:t>under diurnal and seasonal cycles</w:t>
      </w:r>
    </w:p>
    <w:p>
      <w:pPr>
        <w:pStyle w:val="Cuerpodetexto"/>
        <w:rPr/>
      </w:pPr>
      <w:r>
        <w:rPr>
          <w:i w:val="false"/>
          <w:iCs w:val="false"/>
        </w:rPr>
        <w:t xml:space="preserve">Cell division cycle is a biological process that controls the proliferation of cells (from unicellular organisms division to tissue renewal) and it is highly conserved through eukaryotes. The influence of diurnal cycles upon cell division have been studied in a wide range of phyla, from plants and microalgae like </w:t>
      </w:r>
      <w:r>
        <w:rPr>
          <w:i/>
          <w:iCs/>
        </w:rPr>
        <w:t>Chlamydomonas, Euglena</w:t>
      </w:r>
      <w:r>
        <w:rPr>
          <w:i w:val="false"/>
          <w:iCs w:val="false"/>
        </w:rPr>
        <w:t xml:space="preserve"> and </w:t>
      </w:r>
      <w:r>
        <w:rPr>
          <w:i/>
          <w:iCs/>
        </w:rPr>
        <w:t>Gonyaulax</w:t>
      </w:r>
      <w:r>
        <w:rPr>
          <w:i w:val="false"/>
          <w:iCs w:val="false"/>
        </w:rPr>
        <w:t xml:space="preserve">  </w:t>
      </w:r>
      <w:r>
        <w:rPr>
          <w:i w:val="false"/>
          <w:iCs w:val="false"/>
          <w:position w:val="0"/>
          <w:sz w:val="24"/>
          <w:sz w:val="24"/>
          <w:vertAlign w:val="baseline"/>
        </w:rPr>
        <w:t>(Bruce, 1970; Edmunds &amp; Laval-Martin, 2019; Fung-Uceda et al., 2018; Homma &amp; Hastings, 1989)</w:t>
      </w:r>
      <w:r>
        <w:rPr>
          <w:i w:val="false"/>
          <w:iCs w:val="false"/>
        </w:rPr>
        <w:t xml:space="preserve">⁠ to mice and humans </w:t>
      </w:r>
      <w:r>
        <w:rPr>
          <w:i w:val="false"/>
          <w:iCs w:val="false"/>
          <w:position w:val="0"/>
          <w:sz w:val="24"/>
          <w:sz w:val="24"/>
          <w:vertAlign w:val="baseline"/>
        </w:rPr>
        <w:t>(Fu et al., 2005; Matsuo et al., 2003)</w:t>
      </w:r>
      <w:r>
        <w:rPr>
          <w:i w:val="false"/>
          <w:iCs w:val="false"/>
        </w:rPr>
        <w:t xml:space="preserve">⁠. However, the confirmation that circadian regulation controls cell division has been a controversy topic in some organisms, such as one of the main microalgae model organisms, </w:t>
      </w:r>
      <w:r>
        <w:rPr>
          <w:i/>
          <w:iCs/>
        </w:rPr>
        <w:t>Chlamydomonas reinhardtii.</w:t>
      </w:r>
      <w:r>
        <w:rPr>
          <w:i w:val="false"/>
          <w:iCs w:val="false"/>
        </w:rPr>
        <w:t xml:space="preserve"> While some studies concluded that cell division cycle of this microalgae was under circadian regulation </w:t>
      </w:r>
      <w:r>
        <w:rPr>
          <w:i w:val="false"/>
          <w:iCs w:val="false"/>
          <w:position w:val="0"/>
          <w:sz w:val="24"/>
          <w:sz w:val="24"/>
          <w:vertAlign w:val="baseline"/>
        </w:rPr>
        <w:t>(Bruce, 1970)</w:t>
      </w:r>
      <w:r>
        <w:rPr>
          <w:rFonts w:ascii="Liberation Serif" w:hAnsi="Liberation Serif"/>
          <w:b w:val="false"/>
          <w:i w:val="false"/>
          <w:iCs w:val="false"/>
          <w:caps w:val="false"/>
          <w:smallCaps w:val="false"/>
          <w:strike w:val="false"/>
          <w:dstrike w:val="false"/>
          <w:color w:val="000000"/>
          <w:spacing w:val="0"/>
          <w:sz w:val="24"/>
          <w:szCs w:val="24"/>
          <w:highlight w:val="white"/>
          <w:u w:val="none"/>
          <w:effect w:val="none"/>
        </w:rPr>
        <w:t>⁠</w:t>
      </w:r>
      <w:r>
        <w:rPr>
          <w:i w:val="false"/>
          <w:iCs w:val="false"/>
        </w:rPr>
        <w:t xml:space="preserve">, some other concluded that the daily periodicity observed was caused by a cyclic energy status linked to the circadian regulation of photosynthesis </w:t>
      </w:r>
      <w:r>
        <w:rPr>
          <w:i w:val="false"/>
          <w:iCs w:val="false"/>
          <w:position w:val="0"/>
          <w:sz w:val="24"/>
          <w:sz w:val="24"/>
          <w:vertAlign w:val="baseline"/>
        </w:rPr>
        <w:t>(Spudich &amp; Sager, 1980)</w:t>
      </w:r>
      <w:r>
        <w:rPr>
          <w:i w:val="false"/>
          <w:iCs w:val="false"/>
        </w:rPr>
        <w:t xml:space="preserve">⁠. Nowadays it is known that this biological rhythm present evidences of being directly regulated by the clock, as usually persist in free-running conditions and is able to be entrained by different photoperiods independent of the photosynthetic capacity. In agreement with the RNA-seq data of this thesis, cell division cycle have a complex regulatory mechanism which consist of a strong circadian clock regulation as well as a light-dependence since it is the main energy source in photosynthetic organisms </w:t>
      </w:r>
      <w:r>
        <w:rPr>
          <w:i w:val="false"/>
          <w:iCs w:val="false"/>
          <w:position w:val="0"/>
          <w:sz w:val="24"/>
          <w:sz w:val="24"/>
          <w:vertAlign w:val="baseline"/>
        </w:rPr>
        <w:t>(Goto &amp; Johnson, 1995; Hagiwara et al., 2002; Moulager et al., 2007, 2010)</w:t>
      </w:r>
      <w:r>
        <w:rPr>
          <w:i w:val="false"/>
          <w:iCs w:val="false"/>
        </w:rPr>
        <w:t xml:space="preserve">⁠. Furthermore, </w:t>
      </w:r>
      <w:r>
        <w:rPr>
          <w:i/>
          <w:iCs/>
        </w:rPr>
        <w:t>Ostreococcus tauri</w:t>
      </w:r>
      <w:r>
        <w:rPr>
          <w:i w:val="false"/>
          <w:iCs w:val="false"/>
        </w:rPr>
        <w:t xml:space="preserve"> transcriptome seems to accomplish these characteristics. As it was mentioned in Chapter 2, its DNA replication genes need a light input to maintain rhythmicity under free-running conditions (ANEXO). Cell division cycle of </w:t>
      </w:r>
      <w:r>
        <w:rPr>
          <w:i/>
          <w:iCs/>
        </w:rPr>
        <w:t xml:space="preserve">Ostreococcus </w:t>
      </w:r>
      <w:r>
        <w:rPr>
          <w:i w:val="false"/>
          <w:iCs w:val="false"/>
        </w:rPr>
        <w:t xml:space="preserve">consists of the typical  phases of a simple binary fission. First, a G1 phase which is dependent on light-energy status. During this phase the cell grows and commitment takes place </w:t>
      </w:r>
      <w:r>
        <w:rPr>
          <w:i w:val="false"/>
          <w:iCs w:val="false"/>
          <w:position w:val="0"/>
          <w:sz w:val="24"/>
          <w:sz w:val="24"/>
          <w:vertAlign w:val="baseline"/>
        </w:rPr>
        <w:t>(Moulager et al., 2007)</w:t>
      </w:r>
      <w:r>
        <w:rPr>
          <w:i w:val="false"/>
          <w:iCs w:val="false"/>
        </w:rPr>
        <w:t xml:space="preserve">⁠. In cell division cycle studies, the term commitment refers to the moment when the cell, taking into consideration its energy status, decides whether is ready or not to continue with the progression of the cell division cycle. Once cells are committed, cell division is not impaired by darkness. If commitment is achieved, G1 phase is followed by the S phase where DNA replication takes place. S phase is usually gated several hours after sunrise </w:t>
      </w:r>
      <w:r>
        <w:rPr>
          <w:i w:val="false"/>
          <w:iCs w:val="false"/>
          <w:position w:val="0"/>
          <w:sz w:val="24"/>
          <w:sz w:val="24"/>
          <w:vertAlign w:val="baseline"/>
        </w:rPr>
        <w:t>(Moulager et al., 2007, 2010)</w:t>
      </w:r>
      <w:r>
        <w:rPr>
          <w:i w:val="false"/>
          <w:iCs w:val="false"/>
        </w:rPr>
        <w:t xml:space="preserve">⁠. Once DNA replication is completed, cells enter to the final G2|M phase where they prepare themselves for cell division (G2) and achieve mitosis (M). This two last phases are usually treated as one because they are the shortest ones and, thus, the most difficult to detect and discern. In all aukaryotes, the progression of cells throughout the phases of the cell division cycle is controled by  cyclins and cyclin dependent kinases (CDKs). </w:t>
      </w:r>
      <w:r>
        <w:rPr>
          <w:i/>
          <w:iCs/>
        </w:rPr>
        <w:t xml:space="preserve">Ostreococcus tauri </w:t>
      </w:r>
      <w:r>
        <w:rPr>
          <w:i w:val="false"/>
          <w:iCs w:val="false"/>
        </w:rPr>
        <w:t xml:space="preserve">has got a extremely reduced set of cyclins and CDKs, presenting only a single copy of each gene </w:t>
      </w:r>
      <w:r>
        <w:rPr>
          <w:i w:val="false"/>
          <w:iCs w:val="false"/>
          <w:position w:val="0"/>
          <w:sz w:val="24"/>
          <w:sz w:val="24"/>
          <w:vertAlign w:val="baseline"/>
        </w:rPr>
        <w:t>(Robbens et al., 2005)</w:t>
      </w:r>
      <w:r>
        <w:rPr>
          <w:i w:val="false"/>
          <w:iCs w:val="false"/>
        </w:rPr>
        <w:t xml:space="preserve">⁠. Also, in </w:t>
      </w:r>
      <w:r>
        <w:rPr>
          <w:i/>
          <w:iCs/>
        </w:rPr>
        <w:t>Ostreococcus</w:t>
      </w:r>
      <w:r>
        <w:rPr>
          <w:i w:val="false"/>
          <w:iCs w:val="false"/>
        </w:rPr>
        <w:t xml:space="preserve"> genome are found a</w:t>
      </w:r>
      <w:r>
        <w:rPr>
          <w:b w:val="false"/>
          <w:bCs/>
          <w:i w:val="false"/>
          <w:iCs w:val="false"/>
          <w:caps w:val="false"/>
          <w:smallCaps w:val="false"/>
          <w:strike w:val="false"/>
          <w:dstrike w:val="false"/>
          <w:color w:val="000000"/>
          <w:spacing w:val="0"/>
          <w:sz w:val="24"/>
          <w:szCs w:val="24"/>
          <w:highlight w:val="white"/>
          <w:u w:val="none"/>
          <w:effect w:val="none"/>
        </w:rPr>
        <w:t xml:space="preserve"> canonical cell division control protein 25 (CDC25), which is not present in plants </w:t>
      </w:r>
      <w:r>
        <w:rPr>
          <w:b w:val="false"/>
          <w:bCs/>
          <w:i w:val="false"/>
          <w:iCs w:val="false"/>
          <w:caps w:val="false"/>
          <w:smallCaps w:val="false"/>
          <w:strike w:val="false"/>
          <w:dstrike w:val="false"/>
          <w:color w:val="000000"/>
          <w:spacing w:val="0"/>
          <w:position w:val="0"/>
          <w:sz w:val="24"/>
          <w:sz w:val="24"/>
          <w:szCs w:val="24"/>
          <w:highlight w:val="white"/>
          <w:u w:val="none"/>
          <w:effect w:val="none"/>
          <w:vertAlign w:val="baseline"/>
        </w:rPr>
        <w:t>(Khadaroo et al., 2004)</w:t>
      </w:r>
      <w:r>
        <w:rPr>
          <w:b w:val="false"/>
          <w:bCs/>
          <w:i w:val="false"/>
          <w:iCs w:val="false"/>
          <w:caps w:val="false"/>
          <w:smallCaps w:val="false"/>
          <w:strike w:val="false"/>
          <w:dstrike w:val="false"/>
          <w:color w:val="000000"/>
          <w:spacing w:val="0"/>
          <w:sz w:val="24"/>
          <w:szCs w:val="24"/>
          <w:highlight w:val="white"/>
          <w:u w:val="none"/>
          <w:effect w:val="none"/>
        </w:rPr>
        <w:t xml:space="preserve">⁠, and a plant-specific CDKB </w:t>
      </w:r>
      <w:r>
        <w:rPr>
          <w:b w:val="false"/>
          <w:bCs/>
          <w:i w:val="false"/>
          <w:iCs w:val="false"/>
          <w:caps w:val="false"/>
          <w:smallCaps w:val="false"/>
          <w:strike w:val="false"/>
          <w:dstrike w:val="false"/>
          <w:color w:val="000000"/>
          <w:spacing w:val="0"/>
          <w:position w:val="0"/>
          <w:sz w:val="24"/>
          <w:sz w:val="24"/>
          <w:szCs w:val="24"/>
          <w:highlight w:val="white"/>
          <w:u w:val="none"/>
          <w:effect w:val="none"/>
          <w:vertAlign w:val="baseline"/>
        </w:rPr>
        <w:t>(Corellou et al., 2005)</w:t>
      </w:r>
      <w:r>
        <w:rPr>
          <w:b w:val="false"/>
          <w:bCs/>
          <w:i w:val="false"/>
          <w:iCs w:val="false"/>
          <w:caps w:val="false"/>
          <w:smallCaps w:val="false"/>
          <w:strike w:val="false"/>
          <w:dstrike w:val="false"/>
          <w:color w:val="000000"/>
          <w:spacing w:val="0"/>
          <w:sz w:val="24"/>
          <w:szCs w:val="24"/>
          <w:highlight w:val="white"/>
          <w:u w:val="none"/>
          <w:effect w:val="none"/>
        </w:rPr>
        <w:t xml:space="preserve">⁠. </w:t>
      </w:r>
    </w:p>
    <w:p>
      <w:pPr>
        <w:pStyle w:val="Cuerpodetexto"/>
        <w:rPr/>
      </w:pPr>
      <w:r>
        <w:rPr>
          <w:b w:val="false"/>
          <w:bCs/>
          <w:i w:val="false"/>
          <w:iCs w:val="false"/>
          <w:caps w:val="false"/>
          <w:smallCaps w:val="false"/>
          <w:strike w:val="false"/>
          <w:dstrike w:val="false"/>
          <w:color w:val="000000"/>
          <w:spacing w:val="0"/>
          <w:sz w:val="24"/>
          <w:szCs w:val="24"/>
          <w:highlight w:val="white"/>
          <w:u w:val="none"/>
          <w:effect w:val="none"/>
        </w:rPr>
        <w:t xml:space="preserve">In the previous chapters, genes and proteins involved in DNA replication (S phase) have been highlighted in several analyses. Specifically, DNA replication is one of the enriched processes in the set of genes that need a light input to maintain rhythmicity, as well as  one of the processes with the shortest time between gene expression and translation. Those results from multi-omics analyses are integrated with physiologic data in this chapter. This integration unveil the adaptation of the cell division cycle of </w:t>
      </w:r>
      <w:r>
        <w:rPr>
          <w:b w:val="false"/>
          <w:bCs/>
          <w:i/>
          <w:iCs/>
          <w:caps w:val="false"/>
          <w:smallCaps w:val="false"/>
          <w:strike w:val="false"/>
          <w:dstrike w:val="false"/>
          <w:color w:val="000000"/>
          <w:spacing w:val="0"/>
          <w:sz w:val="24"/>
          <w:szCs w:val="24"/>
          <w:highlight w:val="white"/>
          <w:u w:val="none"/>
          <w:effect w:val="none"/>
        </w:rPr>
        <w:t>Ostreococcus</w:t>
      </w:r>
      <w:r>
        <w:rPr>
          <w:b w:val="false"/>
          <w:bCs/>
          <w:i w:val="false"/>
          <w:iCs w:val="false"/>
          <w:caps w:val="false"/>
          <w:smallCaps w:val="false"/>
          <w:strike w:val="false"/>
          <w:dstrike w:val="false"/>
          <w:color w:val="000000"/>
          <w:spacing w:val="0"/>
          <w:sz w:val="24"/>
          <w:szCs w:val="24"/>
          <w:highlight w:val="white"/>
          <w:u w:val="none"/>
          <w:effect w:val="none"/>
        </w:rPr>
        <w:t xml:space="preserve"> to different seasons and contributes to dissect the molecular mechanisms of circadian regulation of cell division in microalgae.</w:t>
      </w:r>
    </w:p>
    <w:p>
      <w:pPr>
        <w:pStyle w:val="Ttulo4"/>
        <w:numPr>
          <w:ilvl w:val="3"/>
          <w:numId w:val="3"/>
        </w:numPr>
        <w:rPr/>
      </w:pPr>
      <w:bookmarkStart w:id="84" w:name="__RefHeading___Toc14454_3955999102"/>
      <w:bookmarkEnd w:id="84"/>
      <w:r>
        <w:rPr/>
        <w:t>Temporal program of cell division cycle under summer and winter photoperiod</w:t>
      </w:r>
    </w:p>
    <w:p>
      <w:pPr>
        <w:pStyle w:val="Cuerpodetexto"/>
        <w:rPr/>
      </w:pPr>
      <w:r>
        <w:rPr>
          <w:b w:val="false"/>
          <w:bCs/>
          <w:i w:val="false"/>
          <w:iCs w:val="false"/>
          <w:caps w:val="false"/>
          <w:smallCaps w:val="false"/>
          <w:strike w:val="false"/>
          <w:dstrike w:val="false"/>
          <w:color w:val="000000"/>
          <w:spacing w:val="0"/>
          <w:sz w:val="24"/>
          <w:szCs w:val="24"/>
          <w:highlight w:val="white"/>
          <w:u w:val="none"/>
          <w:effect w:val="none"/>
        </w:rPr>
        <w:t xml:space="preserve">The phases from the cell division cycle have been detected by estimating the DNA content of cells using flux cytometry and chloroplast division have been observed under the </w:t>
      </w:r>
      <w:r>
        <w:rPr>
          <w:rStyle w:val="Destacado"/>
          <w:b w:val="false"/>
          <w:bCs/>
          <w:i w:val="false"/>
          <w:iCs w:val="false"/>
          <w:caps w:val="false"/>
          <w:smallCaps w:val="false"/>
          <w:strike w:val="false"/>
          <w:dstrike w:val="false"/>
          <w:color w:val="000000"/>
          <w:spacing w:val="0"/>
          <w:sz w:val="24"/>
          <w:szCs w:val="24"/>
          <w:highlight w:val="white"/>
          <w:u w:val="none"/>
          <w:effect w:val="none"/>
        </w:rPr>
        <w:t>fluorescence microscope</w:t>
      </w:r>
      <w:r>
        <w:rPr>
          <w:b w:val="false"/>
          <w:bCs/>
          <w:i w:val="false"/>
          <w:iCs w:val="false"/>
          <w:caps w:val="false"/>
          <w:smallCaps w:val="false"/>
          <w:strike w:val="false"/>
          <w:dstrike w:val="false"/>
          <w:color w:val="000000"/>
          <w:spacing w:val="0"/>
          <w:sz w:val="24"/>
          <w:szCs w:val="24"/>
          <w:highlight w:val="white"/>
          <w:u w:val="none"/>
          <w:effect w:val="none"/>
        </w:rPr>
        <w:t>, as described in Materials and Methods</w:t>
      </w:r>
      <w:r>
        <w:rPr>
          <w:rStyle w:val="Destacado"/>
          <w:b w:val="false"/>
          <w:bCs/>
          <w:i w:val="false"/>
          <w:iCs w:val="false"/>
          <w:caps w:val="false"/>
          <w:smallCaps w:val="false"/>
          <w:strike w:val="false"/>
          <w:dstrike w:val="false"/>
          <w:color w:val="000000"/>
          <w:spacing w:val="0"/>
          <w:sz w:val="24"/>
          <w:szCs w:val="24"/>
          <w:highlight w:val="white"/>
          <w:u w:val="none"/>
          <w:effect w:val="none"/>
        </w:rPr>
        <w:t xml:space="preserve">. The same rhythmicity analysis, also described in Materials and Methods, carried out with the transcriptomic and proteomic data, is also achieved using cytometry data generated  from the three days in a row under light-dark cycles. </w:t>
      </w:r>
    </w:p>
    <w:p>
      <w:pPr>
        <w:pStyle w:val="Cuerpodetexto"/>
        <w:rPr/>
      </w:pPr>
      <w:r>
        <w:rPr>
          <w:rStyle w:val="Destacado"/>
          <w:b w:val="false"/>
          <w:bCs/>
          <w:i w:val="false"/>
          <w:iCs w:val="false"/>
          <w:caps w:val="false"/>
          <w:smallCaps w:val="false"/>
          <w:strike w:val="false"/>
          <w:dstrike w:val="false"/>
          <w:color w:val="000000"/>
          <w:spacing w:val="0"/>
          <w:sz w:val="24"/>
          <w:szCs w:val="24"/>
          <w:highlight w:val="white"/>
          <w:u w:val="none"/>
          <w:effect w:val="none"/>
        </w:rPr>
        <w:t>Under summer photoperiod, G1, S and G2|M phases present significant rhythmic profiles with p-values of 2.96x10</w:t>
      </w:r>
      <w:r>
        <w:rPr>
          <w:rStyle w:val="Destacado"/>
          <w:b w:val="false"/>
          <w:bCs/>
          <w:i w:val="false"/>
          <w:iCs w:val="false"/>
          <w:caps w:val="false"/>
          <w:smallCaps w:val="false"/>
          <w:strike w:val="false"/>
          <w:dstrike w:val="false"/>
          <w:color w:val="000000"/>
          <w:spacing w:val="0"/>
          <w:sz w:val="24"/>
          <w:szCs w:val="24"/>
          <w:highlight w:val="white"/>
          <w:u w:val="none"/>
          <w:effect w:val="none"/>
          <w:vertAlign w:val="superscript"/>
        </w:rPr>
        <w:t>-6</w:t>
      </w:r>
      <w:r>
        <w:rPr>
          <w:rStyle w:val="Destacado"/>
          <w:b w:val="false"/>
          <w:bCs/>
          <w:i w:val="false"/>
          <w:iCs w:val="false"/>
          <w:caps w:val="false"/>
          <w:smallCaps w:val="false"/>
          <w:strike w:val="false"/>
          <w:dstrike w:val="false"/>
          <w:color w:val="000000"/>
          <w:spacing w:val="0"/>
          <w:position w:val="0"/>
          <w:sz w:val="24"/>
          <w:sz w:val="24"/>
          <w:szCs w:val="24"/>
          <w:highlight w:val="white"/>
          <w:u w:val="none"/>
          <w:effect w:val="none"/>
          <w:vertAlign w:val="baseline"/>
        </w:rPr>
        <w:t>, 3.84x10</w:t>
      </w:r>
      <w:r>
        <w:rPr>
          <w:rStyle w:val="Destacado"/>
          <w:b w:val="false"/>
          <w:bCs/>
          <w:i w:val="false"/>
          <w:iCs w:val="false"/>
          <w:caps w:val="false"/>
          <w:smallCaps w:val="false"/>
          <w:strike w:val="false"/>
          <w:dstrike w:val="false"/>
          <w:color w:val="000000"/>
          <w:spacing w:val="0"/>
          <w:sz w:val="24"/>
          <w:szCs w:val="24"/>
          <w:highlight w:val="white"/>
          <w:u w:val="none"/>
          <w:effect w:val="none"/>
          <w:vertAlign w:val="superscript"/>
        </w:rPr>
        <w:t>-4</w:t>
      </w:r>
      <w:r>
        <w:rPr>
          <w:rStyle w:val="Destacado"/>
          <w:b w:val="false"/>
          <w:bCs/>
          <w:i w:val="false"/>
          <w:iCs w:val="false"/>
          <w:caps w:val="false"/>
          <w:smallCaps w:val="false"/>
          <w:strike w:val="false"/>
          <w:dstrike w:val="false"/>
          <w:color w:val="000000"/>
          <w:spacing w:val="0"/>
          <w:position w:val="0"/>
          <w:sz w:val="24"/>
          <w:sz w:val="24"/>
          <w:szCs w:val="24"/>
          <w:highlight w:val="white"/>
          <w:u w:val="none"/>
          <w:effect w:val="none"/>
          <w:vertAlign w:val="baseline"/>
        </w:rPr>
        <w:t xml:space="preserve"> and 0.017, respectively. Whereas under winter photoperiod, only G1 and S phases present significant rhythmic profiles with p-values of 3.08x10</w:t>
      </w:r>
      <w:r>
        <w:rPr>
          <w:rStyle w:val="Destacado"/>
          <w:b w:val="false"/>
          <w:bCs/>
          <w:i w:val="false"/>
          <w:iCs w:val="false"/>
          <w:caps w:val="false"/>
          <w:smallCaps w:val="false"/>
          <w:strike w:val="false"/>
          <w:dstrike w:val="false"/>
          <w:color w:val="000000"/>
          <w:spacing w:val="0"/>
          <w:sz w:val="24"/>
          <w:szCs w:val="24"/>
          <w:highlight w:val="white"/>
          <w:u w:val="none"/>
          <w:effect w:val="none"/>
          <w:vertAlign w:val="superscript"/>
        </w:rPr>
        <w:t>-3</w:t>
      </w:r>
      <w:r>
        <w:rPr>
          <w:rStyle w:val="Destacado"/>
          <w:b w:val="false"/>
          <w:bCs/>
          <w:i w:val="false"/>
          <w:iCs w:val="false"/>
          <w:caps w:val="false"/>
          <w:smallCaps w:val="false"/>
          <w:strike w:val="false"/>
          <w:dstrike w:val="false"/>
          <w:color w:val="000000"/>
          <w:spacing w:val="0"/>
          <w:position w:val="0"/>
          <w:sz w:val="24"/>
          <w:sz w:val="24"/>
          <w:szCs w:val="24"/>
          <w:highlight w:val="white"/>
          <w:u w:val="none"/>
          <w:effect w:val="none"/>
          <w:vertAlign w:val="baseline"/>
        </w:rPr>
        <w:t xml:space="preserve"> and 0.067, respectively. In agreement with our transcriptomic and proteomic analyses, a decrease in synchronization manifested as a reduction in amplitude is observed under winter photoperiod (Fig 33-A). The reduction in amplitude is so drastic in the G2|M phase that RAIN is not able to detect a rhythmic profile. This suggest that cell division cycles of each individual cell in the culture are more synchronized during summer photoperiod. Also, there is a significant anticipation of the phase described by this biological rhythm, suggesting that cell division cycle is shifted ~4h between seasons as well as a lower percentage of committed cells under winter photoperiod. </w:t>
      </w:r>
      <w:r>
        <w:rPr>
          <w:rStyle w:val="Destacado"/>
          <w:b w:val="false"/>
          <w:bCs/>
          <w:i w:val="false"/>
          <w:iCs w:val="false"/>
          <w:caps w:val="false"/>
          <w:smallCaps w:val="false"/>
          <w:strike w:val="false"/>
          <w:dstrike w:val="false"/>
          <w:color w:val="C9211E"/>
          <w:spacing w:val="0"/>
          <w:position w:val="0"/>
          <w:sz w:val="24"/>
          <w:sz w:val="24"/>
          <w:szCs w:val="24"/>
          <w:highlight w:val="white"/>
          <w:u w:val="none"/>
          <w:effect w:val="none"/>
          <w:vertAlign w:val="baseline"/>
        </w:rPr>
        <w:t>(añadir boxplot mostrando estas diferencias?)</w:t>
      </w:r>
    </w:p>
    <w:p>
      <w:pPr>
        <w:pStyle w:val="Cuerpodetexto"/>
        <w:rPr/>
      </w:pPr>
      <w:r>
        <w:rPr>
          <w:rStyle w:val="Destacado"/>
          <w:b w:val="false"/>
          <w:bCs/>
          <w:i w:val="false"/>
          <w:iCs w:val="false"/>
          <w:caps w:val="false"/>
          <w:smallCaps w:val="false"/>
          <w:strike w:val="false"/>
          <w:dstrike w:val="false"/>
          <w:color w:val="000000"/>
          <w:spacing w:val="0"/>
          <w:position w:val="0"/>
          <w:sz w:val="24"/>
          <w:sz w:val="24"/>
          <w:szCs w:val="24"/>
          <w:highlight w:val="white"/>
          <w:u w:val="none"/>
          <w:effect w:val="none"/>
          <w:vertAlign w:val="baseline"/>
        </w:rPr>
        <w:t xml:space="preserve">The mean percentage of cells involved in G1, S and G2|M phases are calculated for each time point. These data are used to illustrate a temporal program of the cell division cycle of </w:t>
      </w:r>
      <w:r>
        <w:rPr>
          <w:rStyle w:val="Destacado"/>
          <w:b w:val="false"/>
          <w:bCs/>
          <w:i/>
          <w:iCs/>
          <w:caps w:val="false"/>
          <w:smallCaps w:val="false"/>
          <w:strike w:val="false"/>
          <w:dstrike w:val="false"/>
          <w:color w:val="000000"/>
          <w:spacing w:val="0"/>
          <w:position w:val="0"/>
          <w:sz w:val="24"/>
          <w:sz w:val="24"/>
          <w:szCs w:val="24"/>
          <w:highlight w:val="white"/>
          <w:u w:val="none"/>
          <w:effect w:val="none"/>
          <w:vertAlign w:val="baseline"/>
        </w:rPr>
        <w:t>Ostreococcus</w:t>
      </w:r>
      <w:r>
        <w:rPr>
          <w:rStyle w:val="Destacado"/>
          <w:b w:val="false"/>
          <w:bCs/>
          <w:i w:val="false"/>
          <w:iCs w:val="false"/>
          <w:caps w:val="false"/>
          <w:smallCaps w:val="false"/>
          <w:strike w:val="false"/>
          <w:dstrike w:val="false"/>
          <w:color w:val="000000"/>
          <w:spacing w:val="0"/>
          <w:position w:val="0"/>
          <w:sz w:val="24"/>
          <w:sz w:val="24"/>
          <w:szCs w:val="24"/>
          <w:highlight w:val="white"/>
          <w:u w:val="none"/>
          <w:effect w:val="none"/>
          <w:vertAlign w:val="baseline"/>
        </w:rPr>
        <w:t xml:space="preserve"> under both photoperiods (Fig. 33- B,C). Under summer photoperiod, G1 phase takes place during the light hours, the maximum percentage of cells in this phase are detected around ZT8 (coinciding with the maximum irradiance hours). After commitment, the percentage of cells in G1 phase decrease while the percentage of cells in S phase increase. The majority of cells are in S phase around and after sunset (between ZT16 and ZT20). From that moment, the percentage of cells in G2|M phase increase gradually as they successfully duplicate its DNA. The transition from G2|M phase to G1, which indicates that cell division has been achieved, takes place around ZT4. This suggest that cell division in </w:t>
      </w:r>
      <w:r>
        <w:rPr>
          <w:rStyle w:val="Destacado"/>
          <w:b w:val="false"/>
          <w:bCs/>
          <w:i/>
          <w:iCs/>
          <w:caps w:val="false"/>
          <w:smallCaps w:val="false"/>
          <w:strike w:val="false"/>
          <w:dstrike w:val="false"/>
          <w:color w:val="000000"/>
          <w:spacing w:val="0"/>
          <w:position w:val="0"/>
          <w:sz w:val="24"/>
          <w:sz w:val="24"/>
          <w:szCs w:val="24"/>
          <w:highlight w:val="white"/>
          <w:u w:val="none"/>
          <w:effect w:val="none"/>
          <w:vertAlign w:val="baseline"/>
        </w:rPr>
        <w:t>Ostreococcus</w:t>
      </w:r>
      <w:r>
        <w:rPr>
          <w:rStyle w:val="Destacado"/>
          <w:b w:val="false"/>
          <w:bCs/>
          <w:i w:val="false"/>
          <w:iCs w:val="false"/>
          <w:caps w:val="false"/>
          <w:smallCaps w:val="false"/>
          <w:strike w:val="false"/>
          <w:dstrike w:val="false"/>
          <w:color w:val="000000"/>
          <w:spacing w:val="0"/>
          <w:position w:val="0"/>
          <w:sz w:val="24"/>
          <w:sz w:val="24"/>
          <w:szCs w:val="24"/>
          <w:highlight w:val="white"/>
          <w:u w:val="none"/>
          <w:effect w:val="none"/>
          <w:vertAlign w:val="baseline"/>
        </w:rPr>
        <w:t xml:space="preserve"> takes place after sunrise in summer conditions (Fig. 33-B).</w:t>
      </w:r>
    </w:p>
    <w:p>
      <w:pPr>
        <w:pStyle w:val="Cuerpodetexto"/>
        <w:rPr/>
      </w:pPr>
      <w:r>
        <w:rPr>
          <w:rStyle w:val="Destacado"/>
          <w:b w:val="false"/>
          <w:bCs/>
          <w:i w:val="false"/>
          <w:iCs w:val="false"/>
          <w:caps w:val="false"/>
          <w:smallCaps w:val="false"/>
          <w:strike w:val="false"/>
          <w:dstrike w:val="false"/>
          <w:color w:val="000000"/>
          <w:spacing w:val="0"/>
          <w:position w:val="0"/>
          <w:sz w:val="24"/>
          <w:sz w:val="24"/>
          <w:szCs w:val="24"/>
          <w:highlight w:val="white"/>
          <w:u w:val="none"/>
          <w:effect w:val="none"/>
          <w:vertAlign w:val="baseline"/>
        </w:rPr>
        <w:t xml:space="preserve">Under winter photoperiod, in agreement with what has been observed in summer photoperiod, G1 phase coincide with the maximum irradiance hours (corresponding to ZT4 in this photoperiod) and the S phase takes place 4h hours after sunset (corresponding to ZT8 in this photoperiod). However, the G2|M phase present not only an adjustment to the photoperiod, but a reorganization in order to anticipate the small number of light hours ahead.  During winter photoperiod, G2|M phase takes place only during the night. Right when the sun rises, cell division is achieved so cells are ready to grow during the morning. It suggest that cell division cycle, as it is strongly influenced by the circadian clock, can anticipate cyclic changes like the short time of light in winter photoperiods. To anticipate it, the circadian clock ensures that all cells enter G1 phase right during sunrise so any hour of light is wasted (Fig. 33-A). This anticipation is also observed in chloroplast division. Under summer photoperiod, chloroplast duplication is achieved during the last part of the night (ZT20)  (Fig. 33-D) and during ZT16 under winter photoperiods. Before sunrise, there are already a substantial number of cells with only one chloroplast during winter photoperiods (Fig. 33-E). </w:t>
      </w:r>
    </w:p>
    <w:p>
      <w:pPr>
        <w:pStyle w:val="Cuerpodetexto"/>
        <w:rPr>
          <w:rStyle w:val="Destacado"/>
          <w:rFonts w:ascii="Liberation Sans" w:hAnsi="Liberation Sans"/>
          <w:b/>
          <w:b/>
          <w:bCs/>
          <w:i w:val="false"/>
          <w:i w:val="false"/>
          <w:iCs w:val="false"/>
          <w:caps w:val="false"/>
          <w:smallCaps w:val="false"/>
          <w:strike w:val="false"/>
          <w:dstrike w:val="false"/>
          <w:color w:val="000000"/>
          <w:spacing w:val="0"/>
          <w:position w:val="0"/>
          <w:sz w:val="24"/>
          <w:sz w:val="24"/>
          <w:szCs w:val="24"/>
          <w:highlight w:val="white"/>
          <w:u w:val="none"/>
          <w:effect w:val="none"/>
          <w:vertAlign w:val="baseline"/>
        </w:rPr>
      </w:pPr>
      <w:r>
        <w:rPr>
          <w:b/>
          <w:bCs/>
          <w:i w:val="false"/>
          <w:iCs w:val="false"/>
          <w:caps w:val="false"/>
          <w:smallCaps w:val="false"/>
          <w:strike w:val="false"/>
          <w:dstrike w:val="false"/>
          <w:color w:val="000000"/>
          <w:spacing w:val="0"/>
          <w:position w:val="0"/>
          <w:sz w:val="24"/>
          <w:sz w:val="24"/>
          <w:szCs w:val="24"/>
          <w:highlight w:val="white"/>
          <w:u w:val="none"/>
          <w:effect w:val="none"/>
          <w:vertAlign w:val="baseline"/>
        </w:rPr>
        <mc:AlternateContent>
          <mc:Choice Requires="wps">
            <w:drawing>
              <wp:anchor behindDoc="0" distT="0" distB="0" distL="0" distR="0" simplePos="0" locked="0" layoutInCell="1" allowOverlap="1" relativeHeight="40">
                <wp:simplePos x="0" y="0"/>
                <wp:positionH relativeFrom="column">
                  <wp:posOffset>-111760</wp:posOffset>
                </wp:positionH>
                <wp:positionV relativeFrom="paragraph">
                  <wp:posOffset>341630</wp:posOffset>
                </wp:positionV>
                <wp:extent cx="6123305" cy="5734685"/>
                <wp:effectExtent l="0" t="0" r="0" b="0"/>
                <wp:wrapSquare wrapText="largest"/>
                <wp:docPr id="71" name="Marco33"/>
                <a:graphic xmlns:a="http://schemas.openxmlformats.org/drawingml/2006/main">
                  <a:graphicData uri="http://schemas.microsoft.com/office/word/2010/wordprocessingShape">
                    <wps:wsp>
                      <wps:cNvSpPr/>
                      <wps:spPr>
                        <a:xfrm>
                          <a:off x="0" y="0"/>
                          <a:ext cx="6122520" cy="5734080"/>
                        </a:xfrm>
                        <a:prstGeom prst="rect">
                          <a:avLst/>
                        </a:prstGeom>
                        <a:noFill/>
                        <a:ln>
                          <a:noFill/>
                        </a:ln>
                      </wps:spPr>
                      <wps:style>
                        <a:lnRef idx="0"/>
                        <a:fillRef idx="0"/>
                        <a:effectRef idx="0"/>
                        <a:fontRef idx="minor"/>
                      </wps:style>
                      <wps:txbx>
                        <w:txbxContent>
                          <w:p>
                            <w:pPr>
                              <w:pStyle w:val="Contenidodelmarco"/>
                              <w:overflowPunct w:val="true"/>
                              <w:spacing w:before="120" w:after="120"/>
                              <w:jc w:val="both"/>
                              <w:rPr/>
                            </w:pPr>
                            <w:r>
                              <w:rPr>
                                <w:color w:val="000000"/>
                                <w:sz w:val="20"/>
                              </w:rPr>
                              <w:t>Figure 33.</w:t>
                            </w:r>
                            <w:r>
                              <w:rPr>
                                <w:b/>
                                <w:bCs/>
                                <w:color w:val="000000"/>
                                <w:sz w:val="20"/>
                              </w:rPr>
                              <w:t xml:space="preserve"> Cell division cycle of Ostreococcus tauri under summer and winter photoperiod.</w:t>
                            </w:r>
                            <w:r>
                              <w:rPr>
                                <w:color w:val="000000"/>
                                <w:sz w:val="20"/>
                              </w:rPr>
                              <w:t xml:space="preserve"> (A) Percentage of cells in G1, S and G2|M phases during the three days of sampling.  Points correspond to real data and lines represent waves approximations made by Circacompare during the rhythmicity analysis. (B-C) Circular heatmap representing mean percentage of cells in G1, S and G2|M phases during summer and winter photoperiod, respectively. (D-E) Pictures of cells under the fluorescence microscope. Each picture correspond to a different time point of summer and winter photoperiod, respectively. Nucleus are dyed and they fluorescence in green, chloroplast in red.</w:t>
                            </w:r>
                          </w:p>
                        </w:txbxContent>
                      </wps:txbx>
                      <wps:bodyPr lIns="0" rIns="0" tIns="0" bIns="0">
                        <a:noAutofit/>
                      </wps:bodyPr>
                    </wps:wsp>
                  </a:graphicData>
                </a:graphic>
              </wp:anchor>
            </w:drawing>
          </mc:Choice>
          <mc:Fallback>
            <w:pict>
              <v:rect id="shape_0" ID="Marco33" stroked="f" style="position:absolute;margin-left:-8.8pt;margin-top:26.9pt;width:482.05pt;height:451.45pt">
                <w10:wrap type="square"/>
                <v:fill o:detectmouseclick="t" on="false"/>
                <v:stroke color="#3465a4" joinstyle="round" endcap="flat"/>
                <v:textbox>
                  <w:txbxContent>
                    <w:p>
                      <w:pPr>
                        <w:pStyle w:val="Contenidodelmarco"/>
                        <w:overflowPunct w:val="true"/>
                        <w:spacing w:before="120" w:after="120"/>
                        <w:jc w:val="both"/>
                        <w:rPr/>
                      </w:pPr>
                      <w:r>
                        <w:rPr>
                          <w:color w:val="000000"/>
                          <w:sz w:val="20"/>
                        </w:rPr>
                        <w:t>Figure 33.</w:t>
                      </w:r>
                      <w:r>
                        <w:rPr>
                          <w:b/>
                          <w:bCs/>
                          <w:color w:val="000000"/>
                          <w:sz w:val="20"/>
                        </w:rPr>
                        <w:t xml:space="preserve"> Cell division cycle of Ostreococcus tauri under summer and winter photoperiod.</w:t>
                      </w:r>
                      <w:r>
                        <w:rPr>
                          <w:color w:val="000000"/>
                          <w:sz w:val="20"/>
                        </w:rPr>
                        <w:t xml:space="preserve"> (A) Percentage of cells in G1, S and G2|M phases during the three days of sampling.  Points correspond to real data and lines represent waves approximations made by Circacompare during the rhythmicity analysis. (B-C) Circular heatmap representing mean percentage of cells in G1, S and G2|M phases during summer and winter photoperiod, respectively. (D-E) Pictures of cells under the fluorescence microscope. Each picture correspond to a different time point of summer and winter photoperiod, respectively. Nucleus are dyed and they fluorescence in green, chloroplast in red.</w:t>
                      </w:r>
                    </w:p>
                  </w:txbxContent>
                </v:textbox>
              </v:rect>
            </w:pict>
          </mc:Fallback>
        </mc:AlternateContent>
      </w:r>
    </w:p>
    <w:p>
      <w:pPr>
        <w:pStyle w:val="Ttulo4"/>
        <w:numPr>
          <w:ilvl w:val="3"/>
          <w:numId w:val="3"/>
        </w:numPr>
        <w:rPr/>
      </w:pPr>
      <w:bookmarkStart w:id="85" w:name="__RefHeading___Toc14456_3955999102"/>
      <w:bookmarkEnd w:id="85"/>
      <w:r>
        <w:rPr/>
        <w:t>Integration of cell division cycle program with transcriptomic and proteomic data.</w:t>
      </w:r>
    </w:p>
    <w:p>
      <w:pPr>
        <w:pStyle w:val="Cuerpodetexto"/>
        <w:rPr/>
      </w:pPr>
      <w:r>
        <w:rPr>
          <w:i/>
          <w:iCs/>
        </w:rPr>
        <w:t xml:space="preserve">Ostreococcus tauri </w:t>
      </w:r>
      <w:r>
        <w:rPr/>
        <w:t xml:space="preserve">annotated genes involved in cell cycle are organized in three different goups in order to mark in which phase of the cell cycle they are present. This organization is represented in ANEXO </w:t>
      </w:r>
      <w:r>
        <w:rPr>
          <w:b w:val="false"/>
          <w:bCs/>
          <w:i w:val="false"/>
          <w:iCs w:val="false"/>
          <w:caps w:val="false"/>
          <w:smallCaps w:val="false"/>
          <w:strike w:val="false"/>
          <w:dstrike w:val="false"/>
          <w:color w:val="000000"/>
          <w:spacing w:val="0"/>
          <w:sz w:val="24"/>
          <w:szCs w:val="24"/>
          <w:highlight w:val="white"/>
          <w:u w:val="none"/>
          <w:effect w:val="none"/>
        </w:rPr>
        <w:t xml:space="preserve">(meter en anexo o aquí como tabla?) following the current cell cycle model in plants </w:t>
      </w:r>
      <w:r>
        <w:rPr>
          <w:b w:val="false"/>
          <w:bCs/>
          <w:i w:val="false"/>
          <w:iCs w:val="false"/>
          <w:caps w:val="false"/>
          <w:smallCaps w:val="false"/>
          <w:strike w:val="false"/>
          <w:dstrike w:val="false"/>
          <w:color w:val="000000"/>
          <w:spacing w:val="0"/>
          <w:position w:val="0"/>
          <w:sz w:val="24"/>
          <w:sz w:val="24"/>
          <w:szCs w:val="24"/>
          <w:highlight w:val="white"/>
          <w:u w:val="none"/>
          <w:effect w:val="none"/>
          <w:vertAlign w:val="baseline"/>
        </w:rPr>
        <w:t>(Carneiro et al., 2021)</w:t>
      </w:r>
      <w:r>
        <w:rPr>
          <w:b w:val="false"/>
          <w:bCs/>
          <w:i w:val="false"/>
          <w:iCs w:val="false"/>
          <w:caps w:val="false"/>
          <w:smallCaps w:val="false"/>
          <w:strike w:val="false"/>
          <w:dstrike w:val="false"/>
          <w:color w:val="000000"/>
          <w:spacing w:val="0"/>
          <w:sz w:val="24"/>
          <w:szCs w:val="24"/>
          <w:highlight w:val="white"/>
          <w:u w:val="none"/>
          <w:effect w:val="none"/>
        </w:rPr>
        <w:t>⁠.</w:t>
      </w:r>
    </w:p>
    <w:p>
      <w:pPr>
        <w:pStyle w:val="Cuerpodetexto"/>
        <w:rPr/>
      </w:pPr>
      <w:r>
        <w:rPr>
          <w:b w:val="false"/>
          <w:bCs/>
          <w:i w:val="false"/>
          <w:iCs w:val="false"/>
          <w:caps w:val="false"/>
          <w:smallCaps w:val="false"/>
          <w:strike w:val="false"/>
          <w:dstrike w:val="false"/>
          <w:color w:val="000000"/>
          <w:spacing w:val="0"/>
          <w:sz w:val="24"/>
          <w:szCs w:val="24"/>
          <w:highlight w:val="white"/>
          <w:u w:val="none"/>
          <w:effect w:val="none"/>
        </w:rPr>
        <w:t xml:space="preserve">Cyclin A and CDKA are transcribed and translated during G1, thus, they are considered as proteins related to G1 phase which are needed to enter to S phase. Transcription factors like E2F and Dp as well as other proteins (Rb, cell division control protein 6 and ORCs) also act during G1 phase regulating the activation of genes related to the S phase. Cyclin B and CDKB transcript/proteins levels are maintained during the S phase, in conjuntion with the generation of polymerases and replication related proteins (MCM complexes, replication factors, PCNA, primases, helicases, ligases, etc). Finally, Cyclin D marks the beginning of G2|M phase as well as subunits of the anaphase-promoting complex (APC) and cell division control proteins (CDC20 and CDC25) </w:t>
      </w:r>
      <w:r>
        <w:rPr>
          <w:b w:val="false"/>
          <w:bCs/>
          <w:i w:val="false"/>
          <w:iCs w:val="false"/>
          <w:caps w:val="false"/>
          <w:smallCaps w:val="false"/>
          <w:strike w:val="false"/>
          <w:dstrike w:val="false"/>
          <w:color w:val="000000"/>
          <w:spacing w:val="0"/>
          <w:position w:val="0"/>
          <w:sz w:val="24"/>
          <w:sz w:val="24"/>
          <w:szCs w:val="24"/>
          <w:highlight w:val="white"/>
          <w:u w:val="none"/>
          <w:effect w:val="none"/>
          <w:vertAlign w:val="baseline"/>
        </w:rPr>
        <w:t>(Moulager et al., 2007, 2010; Robbens et al., 2005)</w:t>
      </w:r>
      <w:r>
        <w:rPr>
          <w:b w:val="false"/>
          <w:bCs/>
          <w:i w:val="false"/>
          <w:iCs w:val="false"/>
          <w:caps w:val="false"/>
          <w:smallCaps w:val="false"/>
          <w:strike w:val="false"/>
          <w:dstrike w:val="false"/>
          <w:color w:val="000000"/>
          <w:spacing w:val="0"/>
          <w:sz w:val="24"/>
          <w:szCs w:val="24"/>
          <w:highlight w:val="white"/>
          <w:u w:val="none"/>
          <w:effect w:val="none"/>
        </w:rPr>
        <w:t>⁠.</w:t>
      </w:r>
    </w:p>
    <w:p>
      <w:pPr>
        <w:pStyle w:val="Cuerpodetexto"/>
        <w:widowControl/>
        <w:spacing w:lineRule="auto" w:line="360" w:before="0" w:after="60"/>
        <w:ind w:left="0" w:right="0" w:hanging="0"/>
        <w:jc w:val="both"/>
        <w:rPr>
          <w:b w:val="false"/>
          <w:b w:val="false"/>
          <w:bCs/>
          <w:i w:val="false"/>
          <w:i w:val="false"/>
          <w:iCs w:val="false"/>
          <w:caps w:val="false"/>
          <w:smallCaps w:val="false"/>
          <w:strike w:val="false"/>
          <w:dstrike w:val="false"/>
          <w:color w:val="000000"/>
          <w:spacing w:val="0"/>
          <w:sz w:val="24"/>
          <w:szCs w:val="24"/>
          <w:highlight w:val="white"/>
          <w:u w:val="none"/>
          <w:effect w:val="none"/>
        </w:rPr>
      </w:pPr>
      <w:r>
        <w:rPr>
          <w:b w:val="false"/>
          <w:bCs/>
          <w:i w:val="false"/>
          <w:iCs w:val="false"/>
          <w:caps w:val="false"/>
          <w:smallCaps w:val="false"/>
          <w:strike w:val="false"/>
          <w:dstrike w:val="false"/>
          <w:color w:val="000000"/>
          <w:spacing w:val="0"/>
          <w:sz w:val="24"/>
          <w:szCs w:val="24"/>
          <w:highlight w:val="white"/>
          <w:u w:val="none"/>
          <w:effect w:val="none"/>
        </w:rPr>
        <w:t xml:space="preserve">Their gene expression and protein abundance profiles are compared with the % of cells in the phase of the cycle they are involved in (Fig. 34). Besides the gene-protein offset, a general offset between protein abundance and the execution of their physiological role is observed. This offset is longer in phases as G1 or G2 (Fig. 34- A,C). During the S phase, as soon as the proteins are available the biological process is executed (Fig. 34- B). It could be explained by the experimental design followed, since proteins selected are directly involved in DNA replication and flow cytometry directly estimates cell division phases based in the DNA content of populations. </w:t>
      </w:r>
    </w:p>
    <w:p>
      <w:pPr>
        <w:pStyle w:val="Cuerpodetexto"/>
        <w:widowControl/>
        <w:spacing w:lineRule="auto" w:line="360" w:before="0" w:after="60"/>
        <w:ind w:left="0" w:right="0" w:hanging="0"/>
        <w:jc w:val="both"/>
        <w:rPr>
          <w:rFonts w:ascii="Liberation Sans" w:hAnsi="Liberation Sans"/>
          <w:b/>
          <w:b/>
          <w:bCs/>
          <w:i w:val="false"/>
          <w:i w:val="false"/>
          <w:iCs w:val="false"/>
          <w:caps w:val="false"/>
          <w:smallCaps w:val="false"/>
          <w:strike w:val="false"/>
          <w:dstrike w:val="false"/>
          <w:color w:val="000000"/>
          <w:spacing w:val="0"/>
          <w:sz w:val="24"/>
          <w:szCs w:val="24"/>
          <w:highlight w:val="white"/>
          <w:u w:val="none"/>
          <w:effect w:val="none"/>
        </w:rPr>
      </w:pPr>
      <w:r>
        <w:rPr>
          <w:b/>
          <w:bCs/>
          <w:i w:val="false"/>
          <w:iCs w:val="false"/>
          <w:caps w:val="false"/>
          <w:smallCaps w:val="false"/>
          <w:strike w:val="false"/>
          <w:dstrike w:val="false"/>
          <w:color w:val="000000"/>
          <w:spacing w:val="0"/>
          <w:sz w:val="24"/>
          <w:szCs w:val="24"/>
          <w:highlight w:val="white"/>
          <w:u w:val="none"/>
          <w:effect w:val="none"/>
        </w:rPr>
      </w:r>
    </w:p>
    <w:p>
      <w:pPr>
        <w:pStyle w:val="Cuerpodetexto"/>
        <w:widowControl/>
        <w:spacing w:lineRule="auto" w:line="360" w:before="0" w:after="60"/>
        <w:ind w:left="0" w:right="0" w:hanging="0"/>
        <w:jc w:val="both"/>
        <w:rPr>
          <w:rFonts w:ascii="Liberation Sans" w:hAnsi="Liberation Sans"/>
          <w:b/>
          <w:b/>
          <w:bCs/>
          <w:i w:val="false"/>
          <w:i w:val="false"/>
          <w:iCs w:val="false"/>
          <w:caps w:val="false"/>
          <w:smallCaps w:val="false"/>
          <w:strike w:val="false"/>
          <w:dstrike w:val="false"/>
          <w:color w:val="000000"/>
          <w:spacing w:val="0"/>
          <w:sz w:val="24"/>
          <w:szCs w:val="24"/>
          <w:highlight w:val="white"/>
          <w:u w:val="none"/>
          <w:effect w:val="none"/>
        </w:rPr>
      </w:pPr>
      <w:r>
        <w:rPr>
          <w:b/>
          <w:bCs/>
          <w:i w:val="false"/>
          <w:iCs w:val="false"/>
          <w:caps w:val="false"/>
          <w:smallCaps w:val="false"/>
          <w:strike w:val="false"/>
          <w:dstrike w:val="false"/>
          <w:color w:val="000000"/>
          <w:spacing w:val="0"/>
          <w:sz w:val="24"/>
          <w:szCs w:val="24"/>
          <w:highlight w:val="white"/>
          <w:u w:val="none"/>
          <w:effect w:val="none"/>
        </w:rPr>
      </w:r>
    </w:p>
    <w:p>
      <w:pPr>
        <w:pStyle w:val="Cuerpodetexto"/>
        <w:widowControl/>
        <w:spacing w:lineRule="auto" w:line="360" w:before="0" w:after="60"/>
        <w:ind w:left="0" w:right="0" w:hanging="0"/>
        <w:jc w:val="both"/>
        <w:rPr>
          <w:rFonts w:ascii="Liberation Sans" w:hAnsi="Liberation Sans"/>
          <w:b/>
          <w:b/>
          <w:bCs/>
          <w:i w:val="false"/>
          <w:i w:val="false"/>
          <w:iCs w:val="false"/>
          <w:caps w:val="false"/>
          <w:smallCaps w:val="false"/>
          <w:strike w:val="false"/>
          <w:dstrike w:val="false"/>
          <w:color w:val="000000"/>
          <w:spacing w:val="0"/>
          <w:sz w:val="24"/>
          <w:szCs w:val="24"/>
          <w:highlight w:val="white"/>
          <w:u w:val="none"/>
          <w:effect w:val="none"/>
        </w:rPr>
      </w:pPr>
      <w:r>
        <w:rPr>
          <w:b/>
          <w:bCs/>
          <w:i w:val="false"/>
          <w:iCs w:val="false"/>
          <w:caps w:val="false"/>
          <w:smallCaps w:val="false"/>
          <w:strike w:val="false"/>
          <w:dstrike w:val="false"/>
          <w:color w:val="000000"/>
          <w:spacing w:val="0"/>
          <w:sz w:val="24"/>
          <w:szCs w:val="24"/>
          <w:highlight w:val="white"/>
          <w:u w:val="none"/>
          <w:effect w:val="none"/>
        </w:rPr>
      </w:r>
    </w:p>
    <w:p>
      <w:pPr>
        <w:pStyle w:val="Cuerpodetexto"/>
        <w:widowControl/>
        <w:spacing w:lineRule="auto" w:line="360" w:before="0" w:after="60"/>
        <w:ind w:left="0" w:right="0" w:hanging="0"/>
        <w:jc w:val="both"/>
        <w:rPr>
          <w:rFonts w:ascii="Liberation Sans" w:hAnsi="Liberation Sans"/>
          <w:b/>
          <w:b/>
          <w:bCs/>
          <w:i w:val="false"/>
          <w:i w:val="false"/>
          <w:iCs w:val="false"/>
          <w:caps w:val="false"/>
          <w:smallCaps w:val="false"/>
          <w:strike w:val="false"/>
          <w:dstrike w:val="false"/>
          <w:color w:val="000000"/>
          <w:spacing w:val="0"/>
          <w:sz w:val="24"/>
          <w:szCs w:val="24"/>
          <w:highlight w:val="white"/>
          <w:u w:val="none"/>
          <w:effect w:val="none"/>
        </w:rPr>
      </w:pPr>
      <w:r>
        <w:rPr>
          <w:b/>
          <w:bCs/>
          <w:i w:val="false"/>
          <w:iCs w:val="false"/>
          <w:caps w:val="false"/>
          <w:smallCaps w:val="false"/>
          <w:strike w:val="false"/>
          <w:dstrike w:val="false"/>
          <w:color w:val="000000"/>
          <w:spacing w:val="0"/>
          <w:sz w:val="24"/>
          <w:szCs w:val="24"/>
          <w:highlight w:val="white"/>
          <w:u w:val="none"/>
          <w:effect w:val="none"/>
        </w:rPr>
      </w:r>
    </w:p>
    <w:p>
      <w:pPr>
        <w:pStyle w:val="Cuerpodetexto"/>
        <w:widowControl/>
        <w:spacing w:lineRule="auto" w:line="360" w:before="0" w:after="60"/>
        <w:ind w:left="0" w:right="0" w:hanging="0"/>
        <w:jc w:val="both"/>
        <w:rPr/>
      </w:pPr>
      <w:r>
        <mc:AlternateContent>
          <mc:Choice Requires="wps">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6229350" cy="3749675"/>
                <wp:effectExtent l="0" t="0" r="0" b="0"/>
                <wp:wrapSquare wrapText="largest"/>
                <wp:docPr id="73" name="Marco34"/>
                <a:graphic xmlns:a="http://schemas.openxmlformats.org/drawingml/2006/main">
                  <a:graphicData uri="http://schemas.microsoft.com/office/word/2010/wordprocessingShape">
                    <wps:wsp>
                      <wps:cNvSpPr/>
                      <wps:spPr>
                        <a:xfrm>
                          <a:off x="0" y="0"/>
                          <a:ext cx="6228720" cy="3749040"/>
                        </a:xfrm>
                        <a:prstGeom prst="rect">
                          <a:avLst/>
                        </a:prstGeom>
                        <a:noFill/>
                        <a:ln>
                          <a:noFill/>
                        </a:ln>
                      </wps:spPr>
                      <wps:style>
                        <a:lnRef idx="0"/>
                        <a:fillRef idx="0"/>
                        <a:effectRef idx="0"/>
                        <a:fontRef idx="minor"/>
                      </wps:style>
                      <wps:txbx>
                        <w:txbxContent>
                          <w:p>
                            <w:pPr>
                              <w:pStyle w:val="Contenidodelmarco"/>
                              <w:overflowPunct w:val="true"/>
                              <w:spacing w:before="120" w:after="120"/>
                              <w:jc w:val="both"/>
                              <w:rPr/>
                            </w:pPr>
                            <w:r>
                              <w:rPr>
                                <w:color w:val="000000"/>
                                <w:sz w:val="20"/>
                              </w:rPr>
                              <w:t xml:space="preserve">Figure 34: </w:t>
                            </w:r>
                            <w:r>
                              <w:rPr>
                                <w:b/>
                                <w:bCs/>
                                <w:color w:val="000000"/>
                                <w:sz w:val="20"/>
                              </w:rPr>
                              <w:t xml:space="preserve">Integration of gene expression, protein abundance and cell population profiles for each phase of the cell cycle. </w:t>
                            </w:r>
                            <w:r>
                              <w:rPr>
                                <w:b w:val="false"/>
                                <w:bCs w:val="false"/>
                                <w:color w:val="000000"/>
                                <w:sz w:val="20"/>
                              </w:rPr>
                              <w:t>Violin plots represent the three biological levels studied: “Genes” for transcriptomic data, “Proteins” for proteomic data and “Cells” for DNA content estimation by flow cytometry. (A) Involves G1 phase related data, (B) for S phase and (C ) for G2 phase.</w:t>
                            </w:r>
                          </w:p>
                        </w:txbxContent>
                      </wps:txbx>
                      <wps:bodyPr lIns="0" rIns="0" tIns="0" bIns="0">
                        <a:noAutofit/>
                      </wps:bodyPr>
                    </wps:wsp>
                  </a:graphicData>
                </a:graphic>
              </wp:anchor>
            </w:drawing>
          </mc:Choice>
          <mc:Fallback>
            <w:pict>
              <v:rect id="shape_0" ID="Marco34" stroked="f" style="position:absolute;margin-left:-4.3pt;margin-top:0.05pt;width:490.4pt;height:295.15pt;mso-position-horizontal:center">
                <w10:wrap type="square"/>
                <v:fill o:detectmouseclick="t" on="false"/>
                <v:stroke color="#3465a4" joinstyle="round" endcap="flat"/>
                <v:textbox>
                  <w:txbxContent>
                    <w:p>
                      <w:pPr>
                        <w:pStyle w:val="Contenidodelmarco"/>
                        <w:overflowPunct w:val="true"/>
                        <w:spacing w:before="120" w:after="120"/>
                        <w:jc w:val="both"/>
                        <w:rPr/>
                      </w:pPr>
                      <w:r>
                        <w:rPr>
                          <w:color w:val="000000"/>
                          <w:sz w:val="20"/>
                        </w:rPr>
                        <w:t xml:space="preserve">Figure 34: </w:t>
                      </w:r>
                      <w:r>
                        <w:rPr>
                          <w:b/>
                          <w:bCs/>
                          <w:color w:val="000000"/>
                          <w:sz w:val="20"/>
                        </w:rPr>
                        <w:t xml:space="preserve">Integration of gene expression, protein abundance and cell population profiles for each phase of the cell cycle. </w:t>
                      </w:r>
                      <w:r>
                        <w:rPr>
                          <w:b w:val="false"/>
                          <w:bCs w:val="false"/>
                          <w:color w:val="000000"/>
                          <w:sz w:val="20"/>
                        </w:rPr>
                        <w:t>Violin plots represent the three biological levels studied: “Genes” for transcriptomic data, “Proteins” for proteomic data and “Cells” for DNA content estimation by flow cytometry. (A) Involves G1 phase related data, (B) for S phase and (C ) for G2 phase.</w:t>
                      </w:r>
                    </w:p>
                  </w:txbxContent>
                </v:textbox>
              </v:rect>
            </w:pict>
          </mc:Fallback>
        </mc:AlternateContent>
      </w:r>
      <w:r>
        <w:rPr>
          <w:b w:val="false"/>
          <w:bCs/>
          <w:i w:val="false"/>
          <w:iCs w:val="false"/>
          <w:caps w:val="false"/>
          <w:smallCaps w:val="false"/>
          <w:strike w:val="false"/>
          <w:dstrike w:val="false"/>
          <w:color w:val="000000"/>
          <w:spacing w:val="0"/>
          <w:sz w:val="24"/>
          <w:szCs w:val="24"/>
          <w:highlight w:val="white"/>
          <w:u w:val="none"/>
          <w:effect w:val="none"/>
        </w:rPr>
        <w:t xml:space="preserve">The transcriptomic and proteomic data for cyclins and CDKs found in </w:t>
      </w:r>
      <w:r>
        <w:rPr>
          <w:b w:val="false"/>
          <w:bCs w:val="false"/>
          <w:i/>
          <w:iCs/>
          <w:caps w:val="false"/>
          <w:smallCaps w:val="false"/>
          <w:strike w:val="false"/>
          <w:dstrike w:val="false"/>
          <w:color w:val="000000"/>
          <w:spacing w:val="0"/>
          <w:sz w:val="24"/>
          <w:szCs w:val="24"/>
          <w:highlight w:val="white"/>
          <w:u w:val="none"/>
          <w:effect w:val="none"/>
        </w:rPr>
        <w:t>Ostreococcus</w:t>
      </w:r>
      <w:r>
        <w:rPr>
          <w:b w:val="false"/>
          <w:bCs/>
          <w:i w:val="false"/>
          <w:iCs w:val="false"/>
          <w:caps w:val="false"/>
          <w:smallCaps w:val="false"/>
          <w:strike w:val="false"/>
          <w:dstrike w:val="false"/>
          <w:color w:val="000000"/>
          <w:spacing w:val="0"/>
          <w:sz w:val="24"/>
          <w:szCs w:val="24"/>
          <w:highlight w:val="white"/>
          <w:u w:val="none"/>
          <w:effect w:val="none"/>
        </w:rPr>
        <w:t xml:space="preserve"> are in agreement with the current cell cycle model for plants (Fig. 35). For both summer and winter photoperiods, the transcription of Cyclin A gene takes place during G1 phase and it is the first cyclin to be activated. Cyclin A is suggested to be purely regulated by the circadian clock since it has been probed to be independent of the metabolic status </w:t>
      </w:r>
      <w:r>
        <w:rPr>
          <w:b w:val="false"/>
          <w:bCs/>
          <w:i w:val="false"/>
          <w:iCs w:val="false"/>
          <w:caps w:val="false"/>
          <w:smallCaps w:val="false"/>
          <w:strike w:val="false"/>
          <w:dstrike w:val="false"/>
          <w:color w:val="000000"/>
          <w:spacing w:val="0"/>
          <w:position w:val="0"/>
          <w:sz w:val="24"/>
          <w:sz w:val="24"/>
          <w:szCs w:val="24"/>
          <w:highlight w:val="white"/>
          <w:u w:val="none"/>
          <w:effect w:val="none"/>
          <w:vertAlign w:val="baseline"/>
        </w:rPr>
        <w:t>(Moulager et al., 2010)</w:t>
      </w:r>
      <w:r>
        <w:rPr>
          <w:b w:val="false"/>
          <w:bCs/>
          <w:i w:val="false"/>
          <w:iCs w:val="false"/>
          <w:caps w:val="false"/>
          <w:smallCaps w:val="false"/>
          <w:strike w:val="false"/>
          <w:dstrike w:val="false"/>
          <w:color w:val="000000"/>
          <w:spacing w:val="0"/>
          <w:sz w:val="24"/>
          <w:szCs w:val="24"/>
          <w:highlight w:val="white"/>
          <w:u w:val="none"/>
          <w:effect w:val="none"/>
        </w:rPr>
        <w:t xml:space="preserve">⁠. In agreement with previous transcriptomic analysis </w:t>
      </w:r>
      <w:r>
        <w:rPr>
          <w:b w:val="false"/>
          <w:bCs/>
          <w:i w:val="false"/>
          <w:iCs w:val="false"/>
          <w:caps w:val="false"/>
          <w:smallCaps w:val="false"/>
          <w:strike w:val="false"/>
          <w:dstrike w:val="false"/>
          <w:color w:val="000000"/>
          <w:spacing w:val="0"/>
          <w:position w:val="0"/>
          <w:sz w:val="24"/>
          <w:sz w:val="24"/>
          <w:szCs w:val="24"/>
          <w:highlight w:val="white"/>
          <w:u w:val="none"/>
          <w:effect w:val="none"/>
          <w:vertAlign w:val="baseline"/>
        </w:rPr>
        <w:t>(Carneiro et al., 2021; Moulager et al., 2007)</w:t>
      </w:r>
      <w:r>
        <w:rPr>
          <w:b w:val="false"/>
          <w:bCs/>
          <w:i w:val="false"/>
          <w:iCs w:val="false"/>
          <w:caps w:val="false"/>
          <w:smallCaps w:val="false"/>
          <w:strike w:val="false"/>
          <w:dstrike w:val="false"/>
          <w:color w:val="000000"/>
          <w:spacing w:val="0"/>
          <w:sz w:val="24"/>
          <w:szCs w:val="24"/>
          <w:highlight w:val="white"/>
          <w:u w:val="none"/>
          <w:effect w:val="none"/>
        </w:rPr>
        <w:t xml:space="preserve">⁠, Cyclin A expression is followed by Cyclin B expression during the S phase (Fig 35-A). </w:t>
      </w:r>
    </w:p>
    <w:p>
      <w:pPr>
        <w:pStyle w:val="Cuerpodetexto"/>
        <w:widowControl/>
        <w:spacing w:lineRule="auto" w:line="360" w:before="0" w:after="60"/>
        <w:ind w:left="0" w:right="0" w:hanging="0"/>
        <w:jc w:val="both"/>
        <w:rPr/>
      </w:pPr>
      <w:r>
        <w:rPr>
          <w:b w:val="false"/>
          <w:bCs/>
          <w:i w:val="false"/>
          <w:iCs w:val="false"/>
          <w:caps w:val="false"/>
          <w:smallCaps w:val="false"/>
          <w:strike w:val="false"/>
          <w:dstrike w:val="false"/>
          <w:color w:val="000000"/>
          <w:spacing w:val="0"/>
          <w:sz w:val="24"/>
          <w:szCs w:val="24"/>
          <w:highlight w:val="white"/>
          <w:u w:val="none"/>
          <w:effect w:val="none"/>
        </w:rPr>
        <w:t xml:space="preserve">Cyclins proteins are not detected in our proteomic analysis, however CDKA and CDKB proteins are detected and their abundance profiles are in agreement with the proposed model. CDKA transcript reaches its maximum level of expression during G1, which causes an increase of CDKA protein abundance by the second part of G1 phase (Fig. 35-B) allowing, with CyclinA, the progression of the cell cycle to the S phase. During the S phase, CDKB protein abundance level reaches its maximum (Fig. 35- C), being coincident with Cyclin B transcript. Cyclin D transcript levels are low under both photoperiods, but their maximum level of expression are coincident with G2|M phase (Fig. 35-A). </w:t>
      </w:r>
      <w:r>
        <w:rPr>
          <w:b w:val="false"/>
          <w:bCs/>
          <w:i w:val="false"/>
          <w:iCs w:val="false"/>
          <w:caps w:val="false"/>
          <w:smallCaps w:val="false"/>
          <w:strike w:val="false"/>
          <w:dstrike w:val="false"/>
          <w:color w:val="FF0000"/>
          <w:spacing w:val="0"/>
          <w:sz w:val="24"/>
          <w:szCs w:val="24"/>
          <w:highlight w:val="white"/>
          <w:u w:val="none"/>
          <w:effect w:val="none"/>
        </w:rPr>
        <w:t xml:space="preserve">Por qué sube tanto la CycA en SD?. </w:t>
      </w:r>
    </w:p>
    <w:p>
      <w:pPr>
        <w:pStyle w:val="Cuerpodetexto"/>
        <w:widowControl/>
        <w:spacing w:lineRule="auto" w:line="360" w:before="0" w:after="60"/>
        <w:ind w:left="0" w:right="0" w:hanging="0"/>
        <w:jc w:val="both"/>
        <w:rPr/>
      </w:pPr>
      <w:r>
        <w:rPr>
          <w:b w:val="false"/>
          <w:bCs/>
          <w:i w:val="false"/>
          <w:iCs w:val="false"/>
          <w:caps w:val="false"/>
          <w:smallCaps w:val="false"/>
          <w:strike w:val="false"/>
          <w:dstrike w:val="false"/>
          <w:color w:val="000000"/>
          <w:spacing w:val="0"/>
          <w:sz w:val="24"/>
          <w:szCs w:val="24"/>
          <w:highlight w:val="white"/>
          <w:u w:val="none"/>
          <w:effect w:val="none"/>
        </w:rPr>
        <w:t xml:space="preserve">FTSZ transcript and protein profiles are presented in order to achieve a deeper understanding of the chloroplast division in </w:t>
      </w:r>
      <w:r>
        <w:rPr>
          <w:b w:val="false"/>
          <w:bCs/>
          <w:i/>
          <w:iCs/>
          <w:caps w:val="false"/>
          <w:smallCaps w:val="false"/>
          <w:strike w:val="false"/>
          <w:dstrike w:val="false"/>
          <w:color w:val="000000"/>
          <w:spacing w:val="0"/>
          <w:sz w:val="24"/>
          <w:szCs w:val="24"/>
          <w:highlight w:val="white"/>
          <w:u w:val="none"/>
          <w:effect w:val="none"/>
        </w:rPr>
        <w:t>Ostreococcus</w:t>
      </w:r>
      <w:r>
        <w:rPr>
          <w:b w:val="false"/>
          <w:bCs/>
          <w:i w:val="false"/>
          <w:iCs w:val="false"/>
          <w:caps w:val="false"/>
          <w:smallCaps w:val="false"/>
          <w:strike w:val="false"/>
          <w:dstrike w:val="false"/>
          <w:color w:val="000000"/>
          <w:spacing w:val="0"/>
          <w:sz w:val="24"/>
          <w:szCs w:val="24"/>
          <w:highlight w:val="white"/>
          <w:u w:val="none"/>
          <w:effect w:val="none"/>
        </w:rPr>
        <w:t>. FTSZ is a key protein of the chloroplast division machinery that has been conserved from its cyanobacterial ancestors (</w:t>
      </w:r>
      <w:r>
        <w:rPr>
          <w:b w:val="false"/>
          <w:bCs/>
          <w:iCs w:val="false"/>
          <w:caps w:val="false"/>
          <w:smallCaps w:val="false"/>
          <w:strike w:val="false"/>
          <w:dstrike w:val="false"/>
          <w:spacing w:val="0"/>
          <w:sz w:val="24"/>
          <w:szCs w:val="24"/>
          <w:highlight w:val="white"/>
          <w:u w:val="none"/>
          <w:effect w:val="none"/>
        </w:rPr>
        <w:t>FtsZ in chloroplast division: Structure, function and evolution)</w:t>
      </w:r>
      <w:r>
        <w:rPr>
          <w:b w:val="false"/>
          <w:bCs/>
          <w:i w:val="false"/>
          <w:iCs w:val="false"/>
          <w:caps w:val="false"/>
          <w:smallCaps w:val="false"/>
          <w:strike w:val="false"/>
          <w:dstrike w:val="false"/>
          <w:color w:val="000000"/>
          <w:spacing w:val="0"/>
          <w:sz w:val="24"/>
          <w:szCs w:val="24"/>
          <w:highlight w:val="white"/>
          <w:u w:val="none"/>
          <w:effect w:val="none"/>
        </w:rPr>
        <w:t xml:space="preserve">. Chloroplast division is considered to take place during sunrise in summer photoperiod and 4h before sunrise in winter photoperiod (Fig. 33- D,E), which is in agreement with the protein abundance profiles of FTSZ in both photoperiods (Fig. 35-D) </w:t>
      </w:r>
      <w:r>
        <w:rPr>
          <w:b w:val="false"/>
          <w:bCs/>
          <w:i w:val="false"/>
          <w:iCs w:val="false"/>
          <w:caps w:val="false"/>
          <w:smallCaps w:val="false"/>
          <w:strike w:val="false"/>
          <w:dstrike w:val="false"/>
          <w:color w:val="FF0000"/>
          <w:spacing w:val="0"/>
          <w:sz w:val="24"/>
          <w:szCs w:val="24"/>
          <w:highlight w:val="white"/>
          <w:u w:val="none"/>
          <w:effect w:val="none"/>
        </w:rPr>
        <w:t>En realidad SD no coincide muy bien no? merece la pena poner las graficas de FTSZ?</w:t>
      </w:r>
    </w:p>
    <w:p>
      <w:pPr>
        <w:pStyle w:val="Cuerpodetexto"/>
        <w:widowControl/>
        <w:spacing w:lineRule="auto" w:line="360" w:before="0" w:after="60"/>
        <w:ind w:left="0" w:right="0" w:hanging="0"/>
        <w:jc w:val="both"/>
        <w:rPr>
          <w:rFonts w:ascii="Liberation Sans" w:hAnsi="Liberation Sans"/>
          <w:b/>
          <w:b/>
          <w:bCs/>
          <w:i w:val="false"/>
          <w:i w:val="false"/>
          <w:iCs w:val="false"/>
          <w:caps w:val="false"/>
          <w:smallCaps w:val="false"/>
          <w:strike w:val="false"/>
          <w:dstrike w:val="false"/>
          <w:color w:val="FF0000"/>
          <w:spacing w:val="0"/>
          <w:sz w:val="24"/>
          <w:szCs w:val="24"/>
          <w:highlight w:val="white"/>
          <w:u w:val="none"/>
          <w:effect w:val="none"/>
        </w:rPr>
      </w:pPr>
      <w:r>
        <w:rPr>
          <w:b/>
          <w:bCs/>
          <w:i w:val="false"/>
          <w:iCs w:val="false"/>
          <w:caps w:val="false"/>
          <w:smallCaps w:val="false"/>
          <w:strike w:val="false"/>
          <w:dstrike w:val="false"/>
          <w:color w:val="FF0000"/>
          <w:spacing w:val="0"/>
          <w:sz w:val="24"/>
          <w:szCs w:val="24"/>
          <w:highlight w:val="white"/>
          <w:u w:val="none"/>
          <w:effect w:val="none"/>
        </w:rPr>
        <mc:AlternateContent>
          <mc:Choice Requires="wps">
            <w:drawing>
              <wp:anchor behindDoc="0" distT="0" distB="0" distL="0" distR="0" simplePos="0" locked="0" layoutInCell="1" allowOverlap="1" relativeHeight="42">
                <wp:simplePos x="0" y="0"/>
                <wp:positionH relativeFrom="column">
                  <wp:posOffset>-41275</wp:posOffset>
                </wp:positionH>
                <wp:positionV relativeFrom="paragraph">
                  <wp:posOffset>635</wp:posOffset>
                </wp:positionV>
                <wp:extent cx="6031230" cy="6393180"/>
                <wp:effectExtent l="0" t="0" r="0" b="0"/>
                <wp:wrapSquare wrapText="largest"/>
                <wp:docPr id="75" name="Marco35"/>
                <a:graphic xmlns:a="http://schemas.openxmlformats.org/drawingml/2006/main">
                  <a:graphicData uri="http://schemas.microsoft.com/office/word/2010/wordprocessingShape">
                    <wps:wsp>
                      <wps:cNvSpPr/>
                      <wps:spPr>
                        <a:xfrm>
                          <a:off x="0" y="0"/>
                          <a:ext cx="6030720" cy="639252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color w:val="000000"/>
                                <w:sz w:val="20"/>
                              </w:rPr>
                              <w:t xml:space="preserve">Figure 35: </w:t>
                            </w:r>
                            <w:r>
                              <w:rPr>
                                <w:b/>
                                <w:bCs/>
                                <w:color w:val="000000"/>
                                <w:sz w:val="20"/>
                              </w:rPr>
                              <w:t>Transcript and protein abundance profiles of the main cell cycle proteins under summer and winter photoperiod in Ostreococcus tauri.</w:t>
                            </w:r>
                            <w:r>
                              <w:rPr>
                                <w:b w:val="false"/>
                                <w:bCs w:val="false"/>
                                <w:i w:val="false"/>
                                <w:iCs w:val="false"/>
                                <w:color w:val="000000"/>
                                <w:sz w:val="20"/>
                              </w:rPr>
                              <w:t xml:space="preserve"> </w:t>
                            </w:r>
                            <w:r>
                              <w:rPr>
                                <w:b w:val="false"/>
                                <w:bCs w:val="false"/>
                                <w:i/>
                                <w:iCs/>
                                <w:color w:val="000000"/>
                                <w:sz w:val="20"/>
                              </w:rPr>
                              <w:t>(A) Expression level of cyclins A (yellow), B (purple) and D (orange) genes are represented with discontinued lines under summer (blue) and winter (red) photoperiods. Transcript (discontinued line) and protein (solid line) abundances  of CDKA are represented in yellow (B),  CDKB in purple (C ) and FTSZ in black (D).</w:t>
                            </w:r>
                          </w:p>
                        </w:txbxContent>
                      </wps:txbx>
                      <wps:bodyPr lIns="0" rIns="0" tIns="0" bIns="0">
                        <a:noAutofit/>
                      </wps:bodyPr>
                    </wps:wsp>
                  </a:graphicData>
                </a:graphic>
              </wp:anchor>
            </w:drawing>
          </mc:Choice>
          <mc:Fallback>
            <w:pict>
              <v:rect id="shape_0" ID="Marco35" stroked="f" style="position:absolute;margin-left:-3.25pt;margin-top:0.05pt;width:474.8pt;height:503.3pt">
                <w10:wrap type="square"/>
                <v:fill o:detectmouseclick="t" on="false"/>
                <v:stroke color="#3465a4" joinstyle="round" endcap="flat"/>
                <v:textbox>
                  <w:txbxContent>
                    <w:p>
                      <w:pPr>
                        <w:pStyle w:val="Contenidodelmarco"/>
                        <w:overflowPunct w:val="true"/>
                        <w:spacing w:before="120" w:after="120"/>
                        <w:rPr/>
                      </w:pPr>
                      <w:r>
                        <w:rPr>
                          <w:color w:val="000000"/>
                          <w:sz w:val="20"/>
                        </w:rPr>
                        <w:t xml:space="preserve">Figure 35: </w:t>
                      </w:r>
                      <w:r>
                        <w:rPr>
                          <w:b/>
                          <w:bCs/>
                          <w:color w:val="000000"/>
                          <w:sz w:val="20"/>
                        </w:rPr>
                        <w:t>Transcript and protein abundance profiles of the main cell cycle proteins under summer and winter photoperiod in Ostreococcus tauri.</w:t>
                      </w:r>
                      <w:r>
                        <w:rPr>
                          <w:b w:val="false"/>
                          <w:bCs w:val="false"/>
                          <w:i w:val="false"/>
                          <w:iCs w:val="false"/>
                          <w:color w:val="000000"/>
                          <w:sz w:val="20"/>
                        </w:rPr>
                        <w:t xml:space="preserve"> </w:t>
                      </w:r>
                      <w:r>
                        <w:rPr>
                          <w:b w:val="false"/>
                          <w:bCs w:val="false"/>
                          <w:i/>
                          <w:iCs/>
                          <w:color w:val="000000"/>
                          <w:sz w:val="20"/>
                        </w:rPr>
                        <w:t>(A) Expression level of cyclins A (yellow), B (purple) and D (orange) genes are represented with discontinued lines under summer (blue) and winter (red) photoperiods. Transcript (discontinued line) and protein (solid line) abundances  of CDKA are represented in yellow (B),  CDKB in purple (C ) and FTSZ in black (D).</w:t>
                      </w:r>
                    </w:p>
                  </w:txbxContent>
                </v:textbox>
              </v:rect>
            </w:pict>
          </mc:Fallback>
        </mc:AlternateContent>
      </w:r>
    </w:p>
    <w:p>
      <w:pPr>
        <w:pStyle w:val="Ttulo3"/>
        <w:numPr>
          <w:ilvl w:val="2"/>
          <w:numId w:val="3"/>
        </w:numPr>
        <w:rPr/>
      </w:pPr>
      <w:bookmarkStart w:id="86" w:name="__RefHeading___Toc365744_4255295215"/>
      <w:bookmarkEnd w:id="86"/>
      <w:r>
        <w:rPr>
          <w:i w:val="false"/>
          <w:iCs w:val="false"/>
        </w:rPr>
        <w:t xml:space="preserve">Diurnal and seasonal rhythm of photosynthesis in </w:t>
      </w:r>
      <w:r>
        <w:rPr>
          <w:i/>
          <w:iCs/>
        </w:rPr>
        <w:t>Ostreococcus tauri</w:t>
      </w:r>
    </w:p>
    <w:p>
      <w:pPr>
        <w:pStyle w:val="Cuerpodetexto"/>
        <w:rPr/>
      </w:pPr>
      <w:r>
        <w:rPr>
          <w:i w:val="false"/>
          <w:iCs w:val="false"/>
        </w:rPr>
        <w:t>Photosynthesis is the process that allow plants to use light as their main energy source. It consumes H</w:t>
      </w:r>
      <w:r>
        <w:rPr>
          <w:i w:val="false"/>
          <w:iCs w:val="false"/>
          <w:vertAlign w:val="subscript"/>
        </w:rPr>
        <w:t>2</w:t>
      </w:r>
      <w:r>
        <w:rPr>
          <w:i w:val="false"/>
          <w:iCs w:val="false"/>
        </w:rPr>
        <w:t>O and produces O</w:t>
      </w:r>
      <w:r>
        <w:rPr>
          <w:i w:val="false"/>
          <w:iCs w:val="false"/>
          <w:vertAlign w:val="subscript"/>
        </w:rPr>
        <w:t>2</w:t>
      </w:r>
      <w:r>
        <w:rPr>
          <w:i w:val="false"/>
          <w:iCs w:val="false"/>
          <w:position w:val="0"/>
          <w:sz w:val="24"/>
          <w:sz w:val="24"/>
          <w:vertAlign w:val="baseline"/>
        </w:rPr>
        <w:t xml:space="preserve"> (</w:t>
      </w:r>
      <w:r>
        <w:rPr>
          <w:i w:val="false"/>
          <w:iCs w:val="false"/>
        </w:rPr>
        <w:t xml:space="preserve">which is released to the atmosphere), ATP (which is used as energy in the main cellular processes), and NADPH (which is used as </w:t>
      </w:r>
      <w:r>
        <w:rPr>
          <w:position w:val="0"/>
          <w:sz w:val="24"/>
          <w:sz w:val="24"/>
          <w:vertAlign w:val="baseline"/>
        </w:rPr>
        <w:t xml:space="preserve">reducing agent needed in the Calvin cycle to fix CO2 from the atmosphere and synthesize carbon compounds). </w:t>
      </w:r>
    </w:p>
    <w:p>
      <w:pPr>
        <w:pStyle w:val="Cuerpodetexto"/>
        <w:rPr/>
      </w:pPr>
      <w:r>
        <w:rPr>
          <w:position w:val="0"/>
          <w:sz w:val="24"/>
          <w:sz w:val="24"/>
          <w:vertAlign w:val="baseline"/>
        </w:rPr>
        <w:t xml:space="preserve">In the genome of </w:t>
      </w:r>
      <w:r>
        <w:rPr>
          <w:i/>
          <w:iCs/>
          <w:position w:val="0"/>
          <w:sz w:val="24"/>
          <w:sz w:val="24"/>
          <w:vertAlign w:val="baseline"/>
        </w:rPr>
        <w:t>Ostreococcus tauri</w:t>
      </w:r>
      <w:r>
        <w:rPr>
          <w:position w:val="0"/>
          <w:sz w:val="24"/>
          <w:sz w:val="24"/>
          <w:vertAlign w:val="baseline"/>
        </w:rPr>
        <w:t xml:space="preserve">, all the essential proteins involved in photosynthesis electron transport chain and carbon fixation are present, but with a lower number of copies compared with other plants and microalgae. The light-harvesting complexes of </w:t>
      </w:r>
      <w:r>
        <w:rPr>
          <w:i/>
          <w:iCs/>
          <w:position w:val="0"/>
          <w:sz w:val="24"/>
          <w:sz w:val="24"/>
          <w:vertAlign w:val="baseline"/>
        </w:rPr>
        <w:t>Ostreococcus</w:t>
      </w:r>
      <w:r>
        <w:rPr>
          <w:position w:val="0"/>
          <w:sz w:val="24"/>
          <w:sz w:val="24"/>
          <w:vertAlign w:val="baseline"/>
        </w:rPr>
        <w:t xml:space="preserve"> are singular: light-harvesting complex proteins associated with photosystem I (LHCI) are present but LHCII are lacking. Instead, a prasinophyte-specific chrolophyll-binding proteins are found (Blanc-Mathieu et al., 2014; Derelle et al., 2006)⁠. It suggest that LHCI is present in the green lineage since earlier (Six et al., 2005)⁠.</w:t>
      </w:r>
    </w:p>
    <w:p>
      <w:pPr>
        <w:pStyle w:val="Cuerpodetexto"/>
        <w:rPr/>
      </w:pPr>
      <w:r>
        <w:rPr>
          <w:position w:val="0"/>
          <w:sz w:val="24"/>
          <w:sz w:val="24"/>
          <w:vertAlign w:val="baseline"/>
        </w:rPr>
        <w:t>Understanding how photosynthesis is adapted to diurnal and seasonal cycles can contribute to develop systems where plant productivity is increased, which is a relevant topic of great importance in agriculture. Circadian regulation of this process was first described in marine algae</w:t>
      </w:r>
      <w:r>
        <w:rPr>
          <w:b w:val="false"/>
          <w:bCs w:val="false"/>
          <w:i w:val="false"/>
          <w:iCs/>
          <w:caps w:val="false"/>
          <w:smallCaps w:val="false"/>
          <w:strike w:val="false"/>
          <w:dstrike w:val="false"/>
          <w:color w:val="000000"/>
          <w:spacing w:val="0"/>
          <w:position w:val="0"/>
          <w:sz w:val="24"/>
          <w:sz w:val="24"/>
          <w:szCs w:val="24"/>
          <w:highlight w:val="white"/>
          <w:u w:val="none"/>
          <w:effect w:val="none"/>
          <w:vertAlign w:val="baseline"/>
        </w:rPr>
        <w:t>, when circadian oscillations of oxygen production were observed for the first time (Dodd et al., 2014; Sweeney &amp; Haxo, 1961)⁠.</w:t>
      </w:r>
      <w:r>
        <w:rPr>
          <w:rFonts w:ascii="Georgia;Palatino;serif" w:hAnsi="Georgia;Palatino;serif"/>
          <w:b w:val="false"/>
          <w:bCs w:val="false"/>
          <w:i w:val="false"/>
          <w:iCs/>
          <w:caps w:val="false"/>
          <w:smallCaps w:val="false"/>
          <w:strike w:val="false"/>
          <w:dstrike w:val="false"/>
          <w:color w:val="333333"/>
          <w:spacing w:val="0"/>
          <w:position w:val="0"/>
          <w:sz w:val="24"/>
          <w:sz w:val="24"/>
          <w:szCs w:val="24"/>
          <w:highlight w:val="white"/>
          <w:u w:val="none"/>
          <w:effect w:val="none"/>
          <w:vertAlign w:val="baseline"/>
        </w:rPr>
        <w:t xml:space="preserve"> </w:t>
      </w:r>
      <w:r>
        <w:rPr>
          <w:b w:val="false"/>
          <w:bCs w:val="false"/>
          <w:i w:val="false"/>
          <w:iCs/>
          <w:caps w:val="false"/>
          <w:smallCaps w:val="false"/>
          <w:strike w:val="false"/>
          <w:dstrike w:val="false"/>
          <w:color w:val="000000"/>
          <w:spacing w:val="0"/>
          <w:position w:val="0"/>
          <w:sz w:val="24"/>
          <w:sz w:val="24"/>
          <w:szCs w:val="24"/>
          <w:highlight w:val="white"/>
          <w:u w:val="none"/>
          <w:effect w:val="none"/>
          <w:vertAlign w:val="baseline"/>
        </w:rPr>
        <w:t>After that discovery, circadian oscillations of more physiological phenomena related to photosynthesis (such as chloroplast ATP concentration, electron transport rate, starch content or photosynthesis efficiency) have been also described in microalgae (Mackenzie &amp; Morse, 2011; Ral et al., 2006; Sorek et al., 2013; Sweeney &amp; Haxo, 1961)⁠. Furthermore, circadian oscillations in physiological measurements related to photosynthesis are also found in plants, even in the ones with agriculture interest (Feugier &amp; Satake, 2013; Lonergan, 1981; Tucker et al., 2004)⁠</w:t>
      </w:r>
      <w:r>
        <w:rPr>
          <w:rFonts w:ascii="Liberation Serif" w:hAnsi="Liberation Serif"/>
          <w:b w:val="false"/>
          <w:bCs w:val="false"/>
          <w:i w:val="false"/>
          <w:iCs w:val="false"/>
          <w:caps w:val="false"/>
          <w:smallCaps w:val="false"/>
          <w:strike w:val="false"/>
          <w:dstrike w:val="false"/>
          <w:color w:val="000000"/>
          <w:spacing w:val="0"/>
          <w:position w:val="0"/>
          <w:sz w:val="24"/>
          <w:sz w:val="24"/>
          <w:szCs w:val="24"/>
          <w:highlight w:val="white"/>
          <w:u w:val="none"/>
          <w:effect w:val="none"/>
          <w:vertAlign w:val="baseline"/>
        </w:rPr>
        <w:t xml:space="preserve">. </w:t>
      </w:r>
      <w:r>
        <w:rPr>
          <w:b w:val="false"/>
          <w:bCs w:val="false"/>
          <w:i w:val="false"/>
          <w:iCs/>
          <w:caps w:val="false"/>
          <w:smallCaps w:val="false"/>
          <w:strike w:val="false"/>
          <w:dstrike w:val="false"/>
          <w:color w:val="000000"/>
          <w:spacing w:val="0"/>
          <w:position w:val="0"/>
          <w:sz w:val="24"/>
          <w:sz w:val="24"/>
          <w:szCs w:val="24"/>
          <w:highlight w:val="white"/>
          <w:u w:val="none"/>
          <w:effect w:val="none"/>
          <w:vertAlign w:val="baseline"/>
        </w:rPr>
        <w:t xml:space="preserve">Nowadays, omics techniques have enable to elucidate that genes involved in photosynthesis and carbon fixation describe oscillations with a 24h period in microalgae and plants (Ferrari et al., 2019)⁠. </w:t>
      </w:r>
      <w:r>
        <w:rPr>
          <w:b w:val="false"/>
          <w:bCs w:val="false"/>
          <w:i w:val="false"/>
          <w:iCs w:val="false"/>
          <w:caps w:val="false"/>
          <w:smallCaps w:val="false"/>
          <w:strike w:val="false"/>
          <w:dstrike w:val="false"/>
          <w:color w:val="000000"/>
          <w:spacing w:val="0"/>
          <w:position w:val="0"/>
          <w:sz w:val="24"/>
          <w:sz w:val="24"/>
          <w:szCs w:val="24"/>
          <w:highlight w:val="white"/>
          <w:u w:val="none"/>
          <w:effect w:val="none"/>
          <w:vertAlign w:val="baseline"/>
        </w:rPr>
        <w:t xml:space="preserve">In addition, this thesis describes for the first time how rhythmic expression profiles of the genes involved in the complete metabolic pathway are maintained under different photoperiods and free-running conditions (constant light and constant darkness) in a photosynthetic organism. </w:t>
      </w:r>
    </w:p>
    <w:p>
      <w:pPr>
        <w:pStyle w:val="Cuerpodetexto"/>
        <w:rPr/>
      </w:pPr>
      <w:r>
        <w:rPr>
          <w:b w:val="false"/>
          <w:bCs w:val="false"/>
          <w:i w:val="false"/>
          <w:iCs w:val="false"/>
          <w:caps w:val="false"/>
          <w:smallCaps w:val="false"/>
          <w:strike w:val="false"/>
          <w:dstrike w:val="false"/>
          <w:color w:val="000000"/>
          <w:spacing w:val="0"/>
          <w:position w:val="0"/>
          <w:sz w:val="24"/>
          <w:sz w:val="24"/>
          <w:szCs w:val="24"/>
          <w:highlight w:val="white"/>
          <w:u w:val="none"/>
          <w:effect w:val="none"/>
          <w:vertAlign w:val="baseline"/>
        </w:rPr>
        <w:t xml:space="preserve">During the previous chapters, photosynthesis have been highlighted several times. First, the genes involved in photosynthesis have been described as </w:t>
      </w:r>
      <w:r>
        <w:rPr>
          <w:b w:val="false"/>
          <w:bCs w:val="false"/>
          <w:i/>
          <w:iCs/>
          <w:caps w:val="false"/>
          <w:smallCaps w:val="false"/>
          <w:strike w:val="false"/>
          <w:dstrike w:val="false"/>
          <w:color w:val="000000"/>
          <w:spacing w:val="0"/>
          <w:position w:val="0"/>
          <w:sz w:val="24"/>
          <w:sz w:val="24"/>
          <w:szCs w:val="24"/>
          <w:highlight w:val="white"/>
          <w:u w:val="none"/>
          <w:effect w:val="none"/>
          <w:vertAlign w:val="baseline"/>
        </w:rPr>
        <w:t>bona fide</w:t>
      </w:r>
      <w:r>
        <w:rPr>
          <w:b w:val="false"/>
          <w:bCs w:val="false"/>
          <w:i w:val="false"/>
          <w:iCs w:val="false"/>
          <w:caps w:val="false"/>
          <w:smallCaps w:val="false"/>
          <w:strike w:val="false"/>
          <w:dstrike w:val="false"/>
          <w:color w:val="000000"/>
          <w:spacing w:val="0"/>
          <w:position w:val="0"/>
          <w:sz w:val="24"/>
          <w:sz w:val="24"/>
          <w:szCs w:val="24"/>
          <w:highlight w:val="white"/>
          <w:u w:val="none"/>
          <w:effect w:val="none"/>
          <w:vertAlign w:val="baseline"/>
        </w:rPr>
        <w:t xml:space="preserve"> circadian genes in Chapter 4, since  their rhythmic expression profile is maintained during both summer and winter photoperiod and free-running conditions. Moreover, in Chapter 5, photosynthesis have been found as one of the processes with the shortest offset between gene expression and translation in </w:t>
      </w:r>
      <w:r>
        <w:rPr>
          <w:b w:val="false"/>
          <w:bCs w:val="false"/>
          <w:i/>
          <w:iCs/>
          <w:caps w:val="false"/>
          <w:smallCaps w:val="false"/>
          <w:strike w:val="false"/>
          <w:dstrike w:val="false"/>
          <w:color w:val="000000"/>
          <w:spacing w:val="0"/>
          <w:position w:val="0"/>
          <w:sz w:val="24"/>
          <w:sz w:val="24"/>
          <w:szCs w:val="24"/>
          <w:highlight w:val="white"/>
          <w:u w:val="none"/>
          <w:effect w:val="none"/>
          <w:vertAlign w:val="baseline"/>
        </w:rPr>
        <w:t xml:space="preserve">Ostreococcus tauri. </w:t>
      </w:r>
      <w:r>
        <w:rPr>
          <w:b w:val="false"/>
          <w:bCs w:val="false"/>
          <w:i w:val="false"/>
          <w:iCs w:val="false"/>
          <w:caps w:val="false"/>
          <w:smallCaps w:val="false"/>
          <w:strike w:val="false"/>
          <w:dstrike w:val="false"/>
          <w:color w:val="000000"/>
          <w:spacing w:val="0"/>
          <w:position w:val="0"/>
          <w:sz w:val="24"/>
          <w:sz w:val="24"/>
          <w:szCs w:val="24"/>
          <w:highlight w:val="white"/>
          <w:u w:val="none"/>
          <w:effect w:val="none"/>
          <w:vertAlign w:val="baseline"/>
        </w:rPr>
        <w:t xml:space="preserve">Those results from multi-omics analyses are now integrated with photosynthetic efficiency measurements under both photoperiods. This integration unveil the adaptation of photosynthesis and related processes like carbon fixation and starch metabolism in </w:t>
      </w:r>
      <w:r>
        <w:rPr>
          <w:b w:val="false"/>
          <w:bCs w:val="false"/>
          <w:i/>
          <w:iCs/>
          <w:caps w:val="false"/>
          <w:smallCaps w:val="false"/>
          <w:strike w:val="false"/>
          <w:dstrike w:val="false"/>
          <w:color w:val="000000"/>
          <w:spacing w:val="0"/>
          <w:position w:val="0"/>
          <w:sz w:val="24"/>
          <w:sz w:val="24"/>
          <w:szCs w:val="24"/>
          <w:highlight w:val="white"/>
          <w:u w:val="none"/>
          <w:effect w:val="none"/>
          <w:vertAlign w:val="baseline"/>
        </w:rPr>
        <w:t>Ostreococcus</w:t>
      </w:r>
      <w:r>
        <w:rPr>
          <w:b w:val="false"/>
          <w:bCs w:val="false"/>
          <w:i w:val="false"/>
          <w:iCs w:val="false"/>
          <w:caps w:val="false"/>
          <w:smallCaps w:val="false"/>
          <w:strike w:val="false"/>
          <w:dstrike w:val="false"/>
          <w:color w:val="000000"/>
          <w:spacing w:val="0"/>
          <w:position w:val="0"/>
          <w:sz w:val="24"/>
          <w:sz w:val="24"/>
          <w:szCs w:val="24"/>
          <w:highlight w:val="white"/>
          <w:u w:val="none"/>
          <w:effect w:val="none"/>
          <w:vertAlign w:val="baseline"/>
        </w:rPr>
        <w:t xml:space="preserve"> to different seasons and contributes to dissect the conserved circadian regulation mechanisms controlling photosynthetic productivity in the green lineage.</w:t>
      </w:r>
    </w:p>
    <w:p>
      <w:pPr>
        <w:pStyle w:val="Ttulo4"/>
        <w:numPr>
          <w:ilvl w:val="3"/>
          <w:numId w:val="3"/>
        </w:numPr>
        <w:rPr/>
      </w:pPr>
      <w:bookmarkStart w:id="87" w:name="__RefHeading___Toc365746_4255295215"/>
      <w:bookmarkEnd w:id="87"/>
      <w:r>
        <w:rPr/>
        <w:t>Rhythmic oscillations of photosynthetic efficiency under summer and winter photoperiod</w:t>
      </w:r>
    </w:p>
    <w:p>
      <w:pPr>
        <w:pStyle w:val="Cuerpodetexto"/>
        <w:rPr/>
      </w:pPr>
      <w:r>
        <w:rPr/>
        <w:t xml:space="preserve">Photosynthesis efficiency has been calculated by estimating chlorophyll fluorescence parameter Fv/Fm, which is used as a common </w:t>
      </w:r>
      <w:r>
        <w:rPr>
          <w:rStyle w:val="Destacado"/>
          <w:i w:val="false"/>
          <w:iCs w:val="false"/>
        </w:rPr>
        <w:t xml:space="preserve">measure of PSII performance. </w:t>
      </w:r>
      <w:r>
        <w:rPr>
          <w:i w:val="false"/>
          <w:iCs w:val="false"/>
        </w:rPr>
        <w:t>The same rhythmicity analysis carried out with the transcriptomic, proteomic and cytometry data is also achieved with Fv/Fm measurements obtained from three consecutive days under light-dark cycles (summer and winter photoperiods). Data generation and analysis methods are described in detail in Materials and Methods.</w:t>
      </w:r>
    </w:p>
    <w:p>
      <w:pPr>
        <w:pStyle w:val="Cuerpodetexto"/>
        <w:rPr/>
      </w:pPr>
      <w:r>
        <w:rPr>
          <w:i w:val="false"/>
          <w:iCs w:val="false"/>
        </w:rPr>
        <w:t xml:space="preserve">Under summer photoperiod, Fv/Fm measurements present a clear rhythmic profile with a 24h period, with a p-value of </w:t>
      </w:r>
      <w:r>
        <w:rPr>
          <w:b w:val="false"/>
          <w:i w:val="false"/>
          <w:iCs w:val="false"/>
          <w:strike w:val="false"/>
          <w:dstrike w:val="false"/>
          <w:outline w:val="false"/>
          <w:shadow w:val="false"/>
          <w:sz w:val="24"/>
          <w:u w:val="none"/>
          <w:em w:val="none"/>
        </w:rPr>
        <w:t>3.5x10</w:t>
      </w:r>
      <w:r>
        <w:rPr>
          <w:b w:val="false"/>
          <w:i w:val="false"/>
          <w:iCs w:val="false"/>
          <w:strike w:val="false"/>
          <w:dstrike w:val="false"/>
          <w:outline w:val="false"/>
          <w:shadow w:val="false"/>
          <w:sz w:val="24"/>
          <w:u w:val="none"/>
          <w:vertAlign w:val="superscript"/>
          <w:em w:val="none"/>
        </w:rPr>
        <w:t xml:space="preserve">7 </w:t>
      </w:r>
      <w:r>
        <w:rPr>
          <w:b w:val="false"/>
          <w:i w:val="false"/>
          <w:iCs w:val="false"/>
          <w:strike w:val="false"/>
          <w:dstrike w:val="false"/>
          <w:outline w:val="false"/>
          <w:shadow w:val="false"/>
          <w:position w:val="0"/>
          <w:sz w:val="24"/>
          <w:sz w:val="24"/>
          <w:u w:val="none"/>
          <w:vertAlign w:val="baseline"/>
          <w:em w:val="none"/>
        </w:rPr>
        <w:t xml:space="preserve">(Fig. 36-A). The maximum level of Fv/Fm takes place periodically every 24h during the maximum irradiance hours (around ZT8 in summer photoperiod). It suggests that photosystems are at their higher performance by that time of the day and, thus, photosynthesis efficiency. Whereas under winter photoperiod, it is described a rhythmic profile with two increments in the Fv/Fm value (Fig. 36-B). Both peaks in Fv/Fm rhythmic profile are significantly repeated periodically every 12h with a p-value of 0.01. One peak is in agreement with the summer Fv/Fm rhythmic profile and it takes place during the maximum irradiance hours (ZT4 in winter photoperiod). The other peak correspond to a smaller increment of Fv/Fm value that takes place more than 8h before sunrise. It means that photosynthesis machinery is prepared in anticipation during the night as a circadian response to the few hours of light during winter photoperiod. These results suggest that </w:t>
      </w:r>
      <w:r>
        <w:rPr>
          <w:b w:val="false"/>
          <w:i/>
          <w:iCs/>
          <w:strike w:val="false"/>
          <w:dstrike w:val="false"/>
          <w:outline w:val="false"/>
          <w:shadow w:val="false"/>
          <w:position w:val="0"/>
          <w:sz w:val="24"/>
          <w:sz w:val="24"/>
          <w:u w:val="none"/>
          <w:vertAlign w:val="baseline"/>
          <w:em w:val="none"/>
        </w:rPr>
        <w:t>Ostreococcus tauri</w:t>
      </w:r>
      <w:r>
        <w:rPr>
          <w:b w:val="false"/>
          <w:i w:val="false"/>
          <w:iCs w:val="false"/>
          <w:strike w:val="false"/>
          <w:dstrike w:val="false"/>
          <w:outline w:val="false"/>
          <w:shadow w:val="false"/>
          <w:position w:val="0"/>
          <w:sz w:val="24"/>
          <w:sz w:val="24"/>
          <w:u w:val="none"/>
          <w:vertAlign w:val="baseline"/>
          <w:em w:val="none"/>
        </w:rPr>
        <w:t xml:space="preserve"> is able to anticipate cyclic changes in photoperiod, which is a signal of strong circadian regulation of photosynthesis machinery. </w:t>
      </w:r>
    </w:p>
    <w:p>
      <w:pPr>
        <w:pStyle w:val="Cuerpodetexto"/>
        <w:rPr>
          <w:sz w:val="12"/>
          <w:szCs w:val="12"/>
        </w:rPr>
      </w:pPr>
      <w:r>
        <w:rPr>
          <w:sz w:val="12"/>
          <w:szCs w:val="12"/>
        </w:rPr>
        <mc:AlternateContent>
          <mc:Choice Requires="wps">
            <w:drawing>
              <wp:anchor behindDoc="0" distT="0" distB="0" distL="0" distR="0" simplePos="0" locked="0" layoutInCell="1" allowOverlap="1" relativeHeight="43">
                <wp:simplePos x="0" y="0"/>
                <wp:positionH relativeFrom="column">
                  <wp:posOffset>5715</wp:posOffset>
                </wp:positionH>
                <wp:positionV relativeFrom="paragraph">
                  <wp:posOffset>635</wp:posOffset>
                </wp:positionV>
                <wp:extent cx="6350635" cy="2541270"/>
                <wp:effectExtent l="0" t="0" r="0" b="0"/>
                <wp:wrapSquare wrapText="largest"/>
                <wp:docPr id="77" name="Marco36"/>
                <a:graphic xmlns:a="http://schemas.openxmlformats.org/drawingml/2006/main">
                  <a:graphicData uri="http://schemas.microsoft.com/office/word/2010/wordprocessingShape">
                    <wps:wsp>
                      <wps:cNvSpPr/>
                      <wps:spPr>
                        <a:xfrm>
                          <a:off x="0" y="0"/>
                          <a:ext cx="6350040" cy="254052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color w:val="000000"/>
                                <w:sz w:val="20"/>
                              </w:rPr>
                              <w:t xml:space="preserve">Figure 36. </w:t>
                            </w:r>
                            <w:r>
                              <w:rPr>
                                <w:b/>
                                <w:bCs/>
                                <w:color w:val="000000"/>
                                <w:sz w:val="20"/>
                              </w:rPr>
                              <w:t>Photosynthesis efficiency rhythmic oscillations.</w:t>
                            </w:r>
                            <w:r>
                              <w:rPr>
                                <w:b w:val="false"/>
                                <w:bCs w:val="false"/>
                                <w:color w:val="000000"/>
                                <w:sz w:val="20"/>
                              </w:rPr>
                              <w:t xml:space="preserve"> Fv/Fm oscillating values used as an estimation of PSII performance and, thus, photosynthesis efficiency under three consecutive days of summer (A) and winter (B) photoperiods. </w:t>
                            </w:r>
                          </w:p>
                        </w:txbxContent>
                      </wps:txbx>
                      <wps:bodyPr lIns="0" rIns="0" tIns="0" bIns="0">
                        <a:noAutofit/>
                      </wps:bodyPr>
                    </wps:wsp>
                  </a:graphicData>
                </a:graphic>
              </wp:anchor>
            </w:drawing>
          </mc:Choice>
          <mc:Fallback>
            <w:pict>
              <v:rect id="shape_0" ID="Marco36" stroked="f" style="position:absolute;margin-left:0.45pt;margin-top:0.05pt;width:499.95pt;height:200pt">
                <w10:wrap type="square"/>
                <v:fill o:detectmouseclick="t" on="false"/>
                <v:stroke color="#3465a4" joinstyle="round" endcap="flat"/>
                <v:textbox>
                  <w:txbxContent>
                    <w:p>
                      <w:pPr>
                        <w:pStyle w:val="Contenidodelmarco"/>
                        <w:overflowPunct w:val="true"/>
                        <w:spacing w:before="120" w:after="120"/>
                        <w:rPr/>
                      </w:pPr>
                      <w:r>
                        <w:rPr>
                          <w:color w:val="000000"/>
                          <w:sz w:val="20"/>
                        </w:rPr>
                        <w:t xml:space="preserve">Figure 36. </w:t>
                      </w:r>
                      <w:r>
                        <w:rPr>
                          <w:b/>
                          <w:bCs/>
                          <w:color w:val="000000"/>
                          <w:sz w:val="20"/>
                        </w:rPr>
                        <w:t>Photosynthesis efficiency rhythmic oscillations.</w:t>
                      </w:r>
                      <w:r>
                        <w:rPr>
                          <w:b w:val="false"/>
                          <w:bCs w:val="false"/>
                          <w:color w:val="000000"/>
                          <w:sz w:val="20"/>
                        </w:rPr>
                        <w:t xml:space="preserve"> Fv/Fm oscillating values used as an estimation of PSII performance and, thus, photosynthesis efficiency under three consecutive days of summer (A) and winter (B) photoperiods. </w:t>
                      </w:r>
                    </w:p>
                  </w:txbxContent>
                </v:textbox>
              </v:rect>
            </w:pict>
          </mc:Fallback>
        </mc:AlternateContent>
      </w:r>
    </w:p>
    <w:p>
      <w:pPr>
        <w:pStyle w:val="Ttulo4"/>
        <w:numPr>
          <w:ilvl w:val="3"/>
          <w:numId w:val="3"/>
        </w:numPr>
        <w:rPr/>
      </w:pPr>
      <w:bookmarkStart w:id="88" w:name="__RefHeading___Toc365748_4255295215"/>
      <w:bookmarkEnd w:id="88"/>
      <w:r>
        <w:rPr/>
        <w:t>Integration of photosynthesis efficiency rhythmic profile with multi-omic data</w:t>
      </w:r>
    </w:p>
    <w:p>
      <w:pPr>
        <w:pStyle w:val="Cuerpodetexto"/>
        <w:rPr/>
      </w:pPr>
      <w:r>
        <w:rPr>
          <w:b w:val="false"/>
          <w:i w:val="false"/>
          <w:iCs w:val="false"/>
          <w:strike w:val="false"/>
          <w:dstrike w:val="false"/>
          <w:outline w:val="false"/>
          <w:shadow w:val="false"/>
          <w:position w:val="0"/>
          <w:sz w:val="24"/>
          <w:sz w:val="24"/>
          <w:u w:val="none"/>
          <w:vertAlign w:val="baseline"/>
          <w:em w:val="none"/>
        </w:rPr>
        <w:t xml:space="preserve">Fv/Fm rhythmic profiles are integrated with the proteomics and transcriptomics data of the PSII, PSI and chlorophyll binding proteins (ANEXO con las proteinas consideradas o tabla aquí?). During summer photoperiod, those photosynthesis proteins are maintained at the same abundance levels during the light hours. However, the Fv/Fm levels are not equally maintained during the light hours as proteins do. Instead, the best photosynthesis efficiency (higher Fv/Fm levels) is observed when transcription of photosynthesis genes is taking place (Fig. 37-A). It suggest that, during summer photoperiod, there is not a significant temporal offset between gene-protein-physiological measurement. Genes are translated as soon as they are transcribed and photosynthesis efficiency increase as proteins are </w:t>
      </w:r>
      <w:r>
        <w:rPr>
          <w:b w:val="false"/>
          <w:i/>
          <w:iCs/>
          <w:strike w:val="false"/>
          <w:dstrike w:val="false"/>
          <w:outline w:val="false"/>
          <w:shadow w:val="false"/>
          <w:position w:val="0"/>
          <w:sz w:val="24"/>
          <w:sz w:val="24"/>
          <w:u w:val="none"/>
          <w:vertAlign w:val="baseline"/>
          <w:em w:val="none"/>
        </w:rPr>
        <w:t>de-novo</w:t>
      </w:r>
      <w:r>
        <w:rPr>
          <w:b w:val="false"/>
          <w:i w:val="false"/>
          <w:iCs w:val="false"/>
          <w:strike w:val="false"/>
          <w:dstrike w:val="false"/>
          <w:outline w:val="false"/>
          <w:shadow w:val="false"/>
          <w:position w:val="0"/>
          <w:sz w:val="24"/>
          <w:sz w:val="24"/>
          <w:u w:val="none"/>
          <w:vertAlign w:val="baseline"/>
          <w:em w:val="none"/>
        </w:rPr>
        <w:t xml:space="preserve"> synthesized. During winter photoperiod, as it was mentioned in Chapter 3, the gene-protein offset become larger. Gene expression and de-novo synthesis of proteins are not taking place simultaneously as they apparently do during summer photoperiod. In agreement, maximum level of photosynthesis efficiency takes place few hours after the maximum expression level (Fig. 37-B). In addition, rhythmic profiles with 12h period (2 peaks every 24h) under winter photoperiod are not only observed in Fv/Fm measurements, but also at the transcriptomic level. Photosynthesis genes present two peaks of expression per day, as many other genes do under winter photoperiod (Fig. 26-A). In this case, one of the expression peaks takes place during the first part of the morning, increasing photosynthetic efficiency during the maximum irradiance hours. Whereas the second peak of expression takes place during the night hours, preparing the photosynthesis machinery with anticipation to sunrise. It suggest that photosynthesis machinery anticipation to photoperiod is transcriptionally regulated in </w:t>
      </w:r>
      <w:r>
        <w:rPr>
          <w:b w:val="false"/>
          <w:i/>
          <w:iCs/>
          <w:strike w:val="false"/>
          <w:dstrike w:val="false"/>
          <w:outline w:val="false"/>
          <w:shadow w:val="false"/>
          <w:position w:val="0"/>
          <w:sz w:val="24"/>
          <w:sz w:val="24"/>
          <w:u w:val="none"/>
          <w:vertAlign w:val="baseline"/>
          <w:em w:val="none"/>
        </w:rPr>
        <w:t>Ostreococcus tauri</w:t>
      </w:r>
      <w:r>
        <w:rPr>
          <w:b w:val="false"/>
          <w:i w:val="false"/>
          <w:iCs w:val="false"/>
          <w:strike w:val="false"/>
          <w:dstrike w:val="false"/>
          <w:outline w:val="false"/>
          <w:shadow w:val="false"/>
          <w:position w:val="0"/>
          <w:sz w:val="24"/>
          <w:sz w:val="24"/>
          <w:u w:val="none"/>
          <w:vertAlign w:val="baseline"/>
          <w:em w:val="none"/>
        </w:rPr>
        <w:t xml:space="preserve"> and, probably, since early in the green lineage.</w:t>
      </w:r>
    </w:p>
    <w:p>
      <w:pPr>
        <w:pStyle w:val="Cuerpodetexto"/>
        <w:rPr/>
      </w:pPr>
      <w:r>
        <mc:AlternateContent>
          <mc:Choice Requires="wps">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6123305" cy="3002915"/>
                <wp:effectExtent l="0" t="0" r="0" b="0"/>
                <wp:wrapSquare wrapText="largest"/>
                <wp:docPr id="79" name="Marco37"/>
                <a:graphic xmlns:a="http://schemas.openxmlformats.org/drawingml/2006/main">
                  <a:graphicData uri="http://schemas.microsoft.com/office/word/2010/wordprocessingShape">
                    <wps:wsp>
                      <wps:cNvSpPr/>
                      <wps:spPr>
                        <a:xfrm>
                          <a:off x="0" y="0"/>
                          <a:ext cx="6122520" cy="300240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color w:val="000000"/>
                                <w:sz w:val="20"/>
                              </w:rPr>
                              <w:t xml:space="preserve">Figure 37. </w:t>
                            </w:r>
                            <w:r>
                              <w:rPr>
                                <w:b/>
                                <w:bCs/>
                                <w:color w:val="000000"/>
                                <w:sz w:val="20"/>
                              </w:rPr>
                              <w:t xml:space="preserve">Integration of Fv/Fm oscillations with multi-omic data. </w:t>
                            </w:r>
                            <w:r>
                              <w:rPr>
                                <w:color w:val="000000"/>
                                <w:sz w:val="20"/>
                              </w:rPr>
                              <w:t>Fv/Fm measureents are integrated with multi-omic data from proteins related with photosynthesis efficiency under summer (A) and winter (B) photoperiod.</w:t>
                            </w:r>
                          </w:p>
                        </w:txbxContent>
                      </wps:txbx>
                      <wps:bodyPr lIns="0" rIns="0" tIns="0" bIns="0">
                        <a:noAutofit/>
                      </wps:bodyPr>
                    </wps:wsp>
                  </a:graphicData>
                </a:graphic>
              </wp:anchor>
            </w:drawing>
          </mc:Choice>
          <mc:Fallback>
            <w:pict>
              <v:rect id="shape_0" ID="Marco37" stroked="f" style="position:absolute;margin-left:-0.1pt;margin-top:0.05pt;width:482.05pt;height:236.35pt;mso-position-horizontal:center">
                <w10:wrap type="square"/>
                <v:fill o:detectmouseclick="t" on="false"/>
                <v:stroke color="#3465a4" joinstyle="round" endcap="flat"/>
                <v:textbox>
                  <w:txbxContent>
                    <w:p>
                      <w:pPr>
                        <w:pStyle w:val="Contenidodelmarco"/>
                        <w:overflowPunct w:val="true"/>
                        <w:spacing w:before="120" w:after="120"/>
                        <w:rPr/>
                      </w:pPr>
                      <w:r>
                        <w:rPr>
                          <w:color w:val="000000"/>
                          <w:sz w:val="20"/>
                        </w:rPr>
                        <w:t xml:space="preserve">Figure 37. </w:t>
                      </w:r>
                      <w:r>
                        <w:rPr>
                          <w:b/>
                          <w:bCs/>
                          <w:color w:val="000000"/>
                          <w:sz w:val="20"/>
                        </w:rPr>
                        <w:t xml:space="preserve">Integration of Fv/Fm oscillations with multi-omic data. </w:t>
                      </w:r>
                      <w:r>
                        <w:rPr>
                          <w:color w:val="000000"/>
                          <w:sz w:val="20"/>
                        </w:rPr>
                        <w:t>Fv/Fm measureents are integrated with multi-omic data from proteins related with photosynthesis efficiency under summer (A) and winter (B) photoperiod.</w:t>
                      </w:r>
                    </w:p>
                  </w:txbxContent>
                </v:textbox>
              </v:rect>
            </w:pict>
          </mc:Fallback>
        </mc:AlternateContent>
      </w:r>
      <w:r>
        <w:rPr>
          <w:b w:val="false"/>
          <w:i w:val="false"/>
          <w:iCs w:val="false"/>
          <w:strike w:val="false"/>
          <w:dstrike w:val="false"/>
          <w:outline w:val="false"/>
          <w:shadow w:val="false"/>
          <w:position w:val="0"/>
          <w:sz w:val="24"/>
          <w:sz w:val="24"/>
          <w:u w:val="none"/>
          <w:vertAlign w:val="baseline"/>
          <w:em w:val="none"/>
        </w:rPr>
        <w:t xml:space="preserve">Only a reduced number of proteins with a clear role on photosynthesis efficiency were included in the previous results in order to correctly correlate their profiles. However, photosynthesis is a process where a huge amount of different proteins are involved and different metabolic pathways strongly depend on its execution. Photosynthesis is executed by an electron transport chain that consist of three big protein complexes (Photosystem II, cytochrome b6f, Photosystem I) that use electrons obtained from hydrolysis to generate NADPH. The protons accumulated inside the lumen during electron transport are released by the ATPase producing also ATP. NADPH and ATP are needed to fix CO2 and generate carbon compounds in the Calvin cycle. Those carbon compounds can be accumulated as a reservoir of starch. In higher plants, the circadian clock participates in the coordination of different physiological processes like photosynthesis, carbon fixation and starch biosynthesis (de los Reyes, Romero-Campero, Teresa Ruiz, et al., 2017; Farré &amp; Weise, 2012; Graf et al., 2010)⁠. Multi-omics data presented in this thesis allow generate a complete picture of how these processes respond and anticipate to seasonal and diurnal cycles in </w:t>
      </w:r>
      <w:r>
        <w:rPr>
          <w:b w:val="false"/>
          <w:i/>
          <w:iCs/>
          <w:strike w:val="false"/>
          <w:dstrike w:val="false"/>
          <w:outline w:val="false"/>
          <w:shadow w:val="false"/>
          <w:position w:val="0"/>
          <w:sz w:val="24"/>
          <w:sz w:val="24"/>
          <w:u w:val="none"/>
          <w:vertAlign w:val="baseline"/>
          <w:em w:val="none"/>
        </w:rPr>
        <w:t>Ostreococcus tauri</w:t>
      </w:r>
      <w:r>
        <w:rPr>
          <w:b w:val="false"/>
          <w:i w:val="false"/>
          <w:iCs w:val="false"/>
          <w:strike w:val="false"/>
          <w:dstrike w:val="false"/>
          <w:outline w:val="false"/>
          <w:shadow w:val="false"/>
          <w:position w:val="0"/>
          <w:sz w:val="24"/>
          <w:sz w:val="24"/>
          <w:u w:val="none"/>
          <w:vertAlign w:val="baseline"/>
          <w:em w:val="none"/>
        </w:rPr>
        <w:t>.</w:t>
      </w:r>
    </w:p>
    <w:p>
      <w:pPr>
        <w:pStyle w:val="Normal"/>
        <w:rPr>
          <w:rFonts w:ascii="Liberation Sans" w:hAnsi="Liberation Sans"/>
          <w:b w:val="false"/>
          <w:b w:val="false"/>
          <w:i w:val="false"/>
          <w:i w:val="false"/>
          <w:iCs w:val="false"/>
          <w:strike w:val="false"/>
          <w:dstrike w:val="false"/>
          <w:outline w:val="false"/>
          <w:shadow w:val="false"/>
          <w:position w:val="0"/>
          <w:sz w:val="24"/>
          <w:sz w:val="24"/>
          <w:u w:val="none"/>
          <w:vertAlign w:val="baseline"/>
          <w:em w:val="none"/>
        </w:rPr>
      </w:pPr>
      <w:r>
        <w:rPr>
          <w:rFonts w:ascii="Liberation Sans" w:hAnsi="Liberation Sans"/>
          <w:b w:val="false"/>
          <w:i w:val="false"/>
          <w:iCs w:val="false"/>
          <w:strike w:val="false"/>
          <w:dstrike w:val="false"/>
          <w:outline w:val="false"/>
          <w:shadow w:val="false"/>
          <w:position w:val="0"/>
          <w:sz w:val="24"/>
          <w:sz w:val="24"/>
          <w:u w:val="none"/>
          <w:vertAlign w:val="baseline"/>
          <w:em w:val="none"/>
        </w:rPr>
        <mc:AlternateContent>
          <mc:Choice Requires="wps">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6049645" cy="8247380"/>
                <wp:effectExtent l="0" t="0" r="0" b="0"/>
                <wp:wrapSquare wrapText="largest"/>
                <wp:docPr id="81" name="Marco38"/>
                <a:graphic xmlns:a="http://schemas.openxmlformats.org/drawingml/2006/main">
                  <a:graphicData uri="http://schemas.microsoft.com/office/word/2010/wordprocessingShape">
                    <wps:wsp>
                      <wps:cNvSpPr/>
                      <wps:spPr>
                        <a:xfrm>
                          <a:off x="0" y="0"/>
                          <a:ext cx="6049080" cy="824688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color w:val="000000"/>
                                <w:sz w:val="20"/>
                              </w:rPr>
                              <w:t xml:space="preserve">Figure 38. </w:t>
                            </w:r>
                            <w:r>
                              <w:rPr>
                                <w:b/>
                                <w:bCs/>
                                <w:i/>
                                <w:iCs/>
                                <w:color w:val="000000"/>
                                <w:sz w:val="20"/>
                              </w:rPr>
                              <w:t xml:space="preserve">Integration of multi-omic data of enzimes and proteins involved in photosynthesis, Calvin cycle and starch biosynthesis. </w:t>
                            </w:r>
                          </w:p>
                        </w:txbxContent>
                      </wps:txbx>
                      <wps:bodyPr lIns="0" rIns="0" tIns="0" bIns="0">
                        <a:noAutofit/>
                      </wps:bodyPr>
                    </wps:wsp>
                  </a:graphicData>
                </a:graphic>
              </wp:anchor>
            </w:drawing>
          </mc:Choice>
          <mc:Fallback>
            <w:pict>
              <v:rect id="shape_0" ID="Marco38" stroked="f" style="position:absolute;margin-left:2.8pt;margin-top:0.05pt;width:476.25pt;height:649.3pt;mso-position-horizontal:center">
                <w10:wrap type="square"/>
                <v:fill o:detectmouseclick="t" on="false"/>
                <v:stroke color="#3465a4" joinstyle="round" endcap="flat"/>
                <v:textbox>
                  <w:txbxContent>
                    <w:p>
                      <w:pPr>
                        <w:pStyle w:val="Contenidodelmarco"/>
                        <w:overflowPunct w:val="true"/>
                        <w:spacing w:before="120" w:after="120"/>
                        <w:rPr/>
                      </w:pPr>
                      <w:r>
                        <w:rPr>
                          <w:color w:val="000000"/>
                          <w:sz w:val="20"/>
                        </w:rPr>
                        <w:t xml:space="preserve">Figure 38. </w:t>
                      </w:r>
                      <w:r>
                        <w:rPr>
                          <w:b/>
                          <w:bCs/>
                          <w:i/>
                          <w:iCs/>
                          <w:color w:val="000000"/>
                          <w:sz w:val="20"/>
                        </w:rPr>
                        <w:t xml:space="preserve">Integration of multi-omic data of enzimes and proteins involved in photosynthesis, Calvin cycle and starch biosynthesis. </w:t>
                      </w:r>
                    </w:p>
                  </w:txbxContent>
                </v:textbox>
              </v:rect>
            </w:pict>
          </mc:Fallback>
        </mc:AlternateContent>
      </w:r>
    </w:p>
    <w:p>
      <w:pPr>
        <w:pStyle w:val="Cuerpodetexto"/>
        <w:rPr>
          <w:b w:val="false"/>
          <w:b w:val="false"/>
          <w:i w:val="false"/>
          <w:i w:val="false"/>
          <w:iCs w:val="false"/>
          <w:strike w:val="false"/>
          <w:dstrike w:val="false"/>
          <w:outline w:val="false"/>
          <w:shadow w:val="false"/>
          <w:position w:val="0"/>
          <w:sz w:val="24"/>
          <w:sz w:val="24"/>
          <w:u w:val="none"/>
          <w:vertAlign w:val="baseline"/>
          <w:em w:val="none"/>
        </w:rPr>
      </w:pPr>
      <w:r>
        <w:rPr>
          <w:b w:val="false"/>
          <w:i w:val="false"/>
          <w:iCs w:val="false"/>
          <w:strike w:val="false"/>
          <w:dstrike w:val="false"/>
          <w:outline w:val="false"/>
          <w:shadow w:val="false"/>
          <w:position w:val="0"/>
          <w:sz w:val="24"/>
          <w:sz w:val="24"/>
          <w:u w:val="none"/>
          <w:vertAlign w:val="baseline"/>
          <w:em w:val="none"/>
        </w:rPr>
        <w:t>Genes involved photosynthesis electron transport chain and Calvin cycle are uniformly expressed early in the morning during both summer and winter photoperiod. The expression of those genes early in the morning seems to be conserved independently of the photoperiod, since it has been also observed in Ostreococcus under 12h of light and 12h of dark (Monnier et al., 2010)⁠. However, the already mentioned rhythmic profiles with 12h period (2 peaks of expression per day) are described by numerous genes involved in both processes during winter photoperiod (Fig. 38). The anticipation to the short light period during winter photoperiod is not only reflected on photosynthesis efficiency (Fig. 36-37). Instead, it is found systematically in the complete metabolic interaction of both processes.</w:t>
      </w:r>
    </w:p>
    <w:p>
      <w:pPr>
        <w:pStyle w:val="Cuerpodetexto"/>
        <w:rPr/>
      </w:pPr>
      <w:r>
        <w:rPr>
          <w:b w:val="false"/>
          <w:i w:val="false"/>
          <w:iCs w:val="false"/>
          <w:strike w:val="false"/>
          <w:dstrike w:val="false"/>
          <w:outline w:val="false"/>
          <w:shadow w:val="false"/>
          <w:position w:val="0"/>
          <w:sz w:val="24"/>
          <w:sz w:val="24"/>
          <w:u w:val="none"/>
          <w:vertAlign w:val="baseline"/>
          <w:em w:val="none"/>
        </w:rPr>
        <w:t>In addition, protein abundance rhythmic profiles with 12h period are observed under summer photoperiod. This phenomenon has been previously observed in RuBisCO small subunit (RBCS)</w:t>
      </w:r>
      <w:r>
        <w:rPr>
          <w:b w:val="false"/>
          <w:i w:val="false"/>
          <w:iCs w:val="false"/>
          <w:strike w:val="false"/>
          <w:dstrike w:val="false"/>
          <w:outline w:val="false"/>
          <w:shadow w:val="false"/>
          <w:color w:val="C9211E"/>
          <w:position w:val="0"/>
          <w:sz w:val="24"/>
          <w:sz w:val="24"/>
          <w:u w:val="none"/>
          <w:vertAlign w:val="baseline"/>
          <w:em w:val="none"/>
        </w:rPr>
        <w:t xml:space="preserve"> </w:t>
      </w:r>
      <w:r>
        <w:rPr>
          <w:b w:val="false"/>
          <w:bCs w:val="false"/>
          <w:i w:val="false"/>
          <w:iCs w:val="false"/>
          <w:strike w:val="false"/>
          <w:dstrike w:val="false"/>
          <w:outline w:val="false"/>
          <w:shadow w:val="false"/>
          <w:color w:val="000000"/>
          <w:position w:val="0"/>
          <w:sz w:val="24"/>
          <w:sz w:val="24"/>
          <w:u w:val="none"/>
          <w:vertAlign w:val="baseline"/>
          <w:em w:val="none"/>
        </w:rPr>
        <w:t xml:space="preserve">protein abundance profile in plants </w:t>
      </w:r>
      <w:r>
        <w:rPr>
          <w:b w:val="false"/>
          <w:i w:val="false"/>
          <w:iCs w:val="false"/>
          <w:strike w:val="false"/>
          <w:dstrike w:val="false"/>
          <w:outline w:val="false"/>
          <w:shadow w:val="false"/>
          <w:color w:val="C9211E"/>
          <w:position w:val="0"/>
          <w:sz w:val="24"/>
          <w:sz w:val="24"/>
          <w:u w:val="none"/>
          <w:vertAlign w:val="baseline"/>
          <w:em w:val="none"/>
        </w:rPr>
        <w:t>(CITA pedir a fran)</w:t>
      </w:r>
      <w:r>
        <w:rPr>
          <w:b w:val="false"/>
          <w:i w:val="false"/>
          <w:iCs w:val="false"/>
          <w:strike w:val="false"/>
          <w:dstrike w:val="false"/>
          <w:outline w:val="false"/>
          <w:shadow w:val="false"/>
          <w:color w:val="000000"/>
          <w:position w:val="0"/>
          <w:sz w:val="24"/>
          <w:sz w:val="24"/>
          <w:u w:val="none"/>
          <w:vertAlign w:val="baseline"/>
          <w:em w:val="none"/>
        </w:rPr>
        <w:t>, our multi-omics integration show that this phenomenon is present systematically in the Calvin cycle enzymes, as well as some proteins from the photosynthesis electron transport chain. Also, t</w:t>
      </w:r>
      <w:r>
        <w:rPr>
          <w:b w:val="false"/>
          <w:i w:val="false"/>
          <w:iCs w:val="false"/>
          <w:strike w:val="false"/>
          <w:dstrike w:val="false"/>
          <w:outline w:val="false"/>
          <w:shadow w:val="false"/>
          <w:position w:val="0"/>
          <w:sz w:val="24"/>
          <w:sz w:val="24"/>
          <w:u w:val="none"/>
          <w:vertAlign w:val="baseline"/>
          <w:em w:val="none"/>
        </w:rPr>
        <w:t>hese 12h period profiles are not transcriptomically regulated, since its encoding transcripts describe one peak of expression per day. The mRNA rhythmic profiles of some enzymes from the Calvin cycle are in agreement with previously published data in plants (Pilgrim &amp; McClung, 1993)⁠, so it suggest that a strong post-translation regulatory mechanism is causing this 12h period profile in proteins involved in photosynthesis during long photoperiods in both microalgae and plants.</w:t>
      </w:r>
    </w:p>
    <w:p>
      <w:pPr>
        <w:pStyle w:val="Ttulo4"/>
        <w:numPr>
          <w:ilvl w:val="3"/>
          <w:numId w:val="3"/>
        </w:numPr>
        <w:rPr/>
      </w:pPr>
      <w:bookmarkStart w:id="89" w:name="__RefHeading___Toc596172_4255295215"/>
      <w:bookmarkEnd w:id="89"/>
      <w:r>
        <w:rPr/>
        <w:t>Integration of  starch content diel oscillations with multi-omic data</w:t>
      </w:r>
    </w:p>
    <w:p>
      <w:pPr>
        <w:pStyle w:val="Cuerpodetexto"/>
        <w:rPr/>
      </w:pPr>
      <w:r>
        <w:rPr>
          <w:b w:val="false"/>
          <w:i w:val="false"/>
          <w:iCs w:val="false"/>
          <w:strike w:val="false"/>
          <w:dstrike w:val="false"/>
          <w:outline w:val="false"/>
          <w:shadow w:val="false"/>
          <w:position w:val="0"/>
          <w:sz w:val="24"/>
          <w:sz w:val="24"/>
          <w:u w:val="none"/>
          <w:vertAlign w:val="baseline"/>
          <w:em w:val="none"/>
        </w:rPr>
        <w:t xml:space="preserve">There exist an influx of carbon compounds obtained from the Calvin cycle that are accumulated inside cells as starch. The accumulation and degradation of starch have been described to be circadian regulated since a periodic oscillation of its content is observed in photosynthetic organisms as </w:t>
      </w:r>
      <w:r>
        <w:rPr>
          <w:b w:val="false"/>
          <w:i/>
          <w:iCs/>
          <w:strike w:val="false"/>
          <w:dstrike w:val="false"/>
          <w:outline w:val="false"/>
          <w:shadow w:val="false"/>
          <w:position w:val="0"/>
          <w:sz w:val="24"/>
          <w:sz w:val="24"/>
          <w:u w:val="none"/>
          <w:vertAlign w:val="baseline"/>
          <w:em w:val="none"/>
        </w:rPr>
        <w:t>Chlamydomonas</w:t>
      </w:r>
      <w:r>
        <w:rPr>
          <w:b w:val="false"/>
          <w:i w:val="false"/>
          <w:iCs w:val="false"/>
          <w:strike w:val="false"/>
          <w:dstrike w:val="false"/>
          <w:outline w:val="false"/>
          <w:shadow w:val="false"/>
          <w:position w:val="0"/>
          <w:sz w:val="24"/>
          <w:sz w:val="24"/>
          <w:u w:val="none"/>
          <w:vertAlign w:val="baseline"/>
          <w:em w:val="none"/>
        </w:rPr>
        <w:t xml:space="preserve"> and </w:t>
      </w:r>
      <w:r>
        <w:rPr>
          <w:b w:val="false"/>
          <w:i/>
          <w:iCs/>
          <w:strike w:val="false"/>
          <w:dstrike w:val="false"/>
          <w:outline w:val="false"/>
          <w:shadow w:val="false"/>
          <w:position w:val="0"/>
          <w:sz w:val="24"/>
          <w:sz w:val="24"/>
          <w:u w:val="none"/>
          <w:vertAlign w:val="baseline"/>
          <w:em w:val="none"/>
        </w:rPr>
        <w:t>Arabidopsis,</w:t>
      </w:r>
      <w:r>
        <w:rPr>
          <w:b w:val="false"/>
          <w:i w:val="false"/>
          <w:iCs w:val="false"/>
          <w:strike w:val="false"/>
          <w:dstrike w:val="false"/>
          <w:outline w:val="false"/>
          <w:shadow w:val="false"/>
          <w:position w:val="0"/>
          <w:sz w:val="24"/>
          <w:sz w:val="24"/>
          <w:u w:val="none"/>
          <w:vertAlign w:val="baseline"/>
          <w:em w:val="none"/>
        </w:rPr>
        <w:t xml:space="preserve"> as well as a rhythmic gene expression profile of the enzymes involved in the process (Flis et al., 2019; Ral et al., 2006; Sulpice et al., 2014)⁠. Starch content in </w:t>
      </w:r>
      <w:r>
        <w:rPr>
          <w:b w:val="false"/>
          <w:i/>
          <w:iCs/>
          <w:strike w:val="false"/>
          <w:dstrike w:val="false"/>
          <w:outline w:val="false"/>
          <w:shadow w:val="false"/>
          <w:position w:val="0"/>
          <w:sz w:val="24"/>
          <w:sz w:val="24"/>
          <w:u w:val="none"/>
          <w:vertAlign w:val="baseline"/>
          <w:em w:val="none"/>
        </w:rPr>
        <w:t>Ostreococcus tauri</w:t>
      </w:r>
      <w:r>
        <w:rPr>
          <w:b w:val="false"/>
          <w:i w:val="false"/>
          <w:iCs w:val="false"/>
          <w:strike w:val="false"/>
          <w:dstrike w:val="false"/>
          <w:outline w:val="false"/>
          <w:shadow w:val="false"/>
          <w:position w:val="0"/>
          <w:sz w:val="24"/>
          <w:sz w:val="24"/>
          <w:u w:val="none"/>
          <w:vertAlign w:val="baseline"/>
          <w:em w:val="none"/>
        </w:rPr>
        <w:t xml:space="preserve"> under diurnal cycles is also rhythmic with a 24h period (Fig. 39), reaching its maximum starch content at the high irradiance hours under both summer and winter photoperiods. </w:t>
      </w:r>
      <w:r>
        <w:rPr>
          <w:b w:val="false"/>
          <w:i/>
          <w:iCs/>
          <w:strike w:val="false"/>
          <w:dstrike w:val="false"/>
          <w:outline w:val="false"/>
          <w:shadow w:val="false"/>
          <w:position w:val="0"/>
          <w:sz w:val="24"/>
          <w:sz w:val="24"/>
          <w:u w:val="none"/>
          <w:vertAlign w:val="baseline"/>
          <w:em w:val="none"/>
        </w:rPr>
        <w:t>Chlamydomonas</w:t>
      </w:r>
      <w:r>
        <w:rPr>
          <w:b w:val="false"/>
          <w:i w:val="false"/>
          <w:iCs w:val="false"/>
          <w:strike w:val="false"/>
          <w:dstrike w:val="false"/>
          <w:outline w:val="false"/>
          <w:shadow w:val="false"/>
          <w:position w:val="0"/>
          <w:sz w:val="24"/>
          <w:sz w:val="24"/>
          <w:u w:val="none"/>
          <w:vertAlign w:val="baseline"/>
          <w:em w:val="none"/>
        </w:rPr>
        <w:t xml:space="preserve"> reaches its maximum starch content few hours after sunset (Ral et al., 2006)⁠, while </w:t>
      </w:r>
      <w:r>
        <w:rPr>
          <w:b w:val="false"/>
          <w:i/>
          <w:iCs/>
          <w:strike w:val="false"/>
          <w:dstrike w:val="false"/>
          <w:outline w:val="false"/>
          <w:shadow w:val="false"/>
          <w:position w:val="0"/>
          <w:sz w:val="24"/>
          <w:sz w:val="24"/>
          <w:u w:val="none"/>
          <w:vertAlign w:val="baseline"/>
          <w:em w:val="none"/>
        </w:rPr>
        <w:t>Arabidopsis</w:t>
      </w:r>
      <w:r>
        <w:rPr>
          <w:b w:val="false"/>
          <w:i w:val="false"/>
          <w:iCs w:val="false"/>
          <w:strike w:val="false"/>
          <w:dstrike w:val="false"/>
          <w:outline w:val="false"/>
          <w:shadow w:val="false"/>
          <w:position w:val="0"/>
          <w:sz w:val="24"/>
          <w:sz w:val="24"/>
          <w:u w:val="none"/>
          <w:vertAlign w:val="baseline"/>
          <w:em w:val="none"/>
        </w:rPr>
        <w:t xml:space="preserve"> plants reach it exactly at sunset (Feugier &amp; Satake, 2013)⁠. In both cases, starch starts to accumulate during the light hours, until amylase (AMY) enzymes are activated and its degradation starts. Starch content is a result of a controlled balance between its degradation (where AMY is inolved) and its synthesis (where APL is involved). In </w:t>
      </w:r>
      <w:r>
        <w:rPr>
          <w:b w:val="false"/>
          <w:i/>
          <w:iCs/>
          <w:strike w:val="false"/>
          <w:dstrike w:val="false"/>
          <w:outline w:val="false"/>
          <w:shadow w:val="false"/>
          <w:position w:val="0"/>
          <w:sz w:val="24"/>
          <w:sz w:val="24"/>
          <w:u w:val="none"/>
          <w:vertAlign w:val="baseline"/>
          <w:em w:val="none"/>
        </w:rPr>
        <w:t>Ostreococcus tauri</w:t>
      </w:r>
      <w:r>
        <w:rPr>
          <w:b w:val="false"/>
          <w:i w:val="false"/>
          <w:iCs w:val="false"/>
          <w:strike w:val="false"/>
          <w:dstrike w:val="false"/>
          <w:outline w:val="false"/>
          <w:shadow w:val="false"/>
          <w:position w:val="0"/>
          <w:sz w:val="24"/>
          <w:sz w:val="24"/>
          <w:u w:val="none"/>
          <w:vertAlign w:val="baseline"/>
          <w:em w:val="none"/>
        </w:rPr>
        <w:t xml:space="preserve">, AMY (ostta10g00260) protein abundance starts to increase right after the high irradiance hours, coinciding with the beginning of starch degradation. Whereas, APL (ostta07g03440) protein abundance seems to increase in order to counter the degradation of starch during the night hours and avoid carbon starvation (Fig. 39-B). In plants, starch degradation during winter photoperiods has been described to be executed more slowly than during summer photoperiod (Feugier &amp; Satake, 2013; Sulpice et al., 2014)⁠, which is in agreement with the results presented in this thesis (Fig. 39-A). In addition, both APL and AMY protein abundance profiles are strongly coincident with their gene expression profile with a ~4h offset, showing that starch synthesis-degradation balance is possibly transcriptomically regulated. These results suggest that there is not a conserved starch content temporal program throughout the green lineage as it has been observed with other biological processes in this thesis. However, a strong transcriptomic circadian regulation and seasonal adaptation seems to be conserved. </w:t>
      </w:r>
    </w:p>
    <w:p>
      <w:pPr>
        <w:pStyle w:val="Cuerpodetexto"/>
        <w:rPr/>
      </w:pPr>
      <w:r>
        <w:rPr/>
        <mc:AlternateContent>
          <mc:Choice Requires="wps">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6123305" cy="3274695"/>
                <wp:effectExtent l="0" t="0" r="0" b="0"/>
                <wp:wrapSquare wrapText="largest"/>
                <wp:docPr id="83" name="Marco40"/>
                <a:graphic xmlns:a="http://schemas.openxmlformats.org/drawingml/2006/main">
                  <a:graphicData uri="http://schemas.microsoft.com/office/word/2010/wordprocessingShape">
                    <wps:wsp>
                      <wps:cNvSpPr/>
                      <wps:spPr>
                        <a:xfrm>
                          <a:off x="0" y="0"/>
                          <a:ext cx="6122520" cy="327420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color w:val="000000"/>
                                <w:sz w:val="20"/>
                              </w:rPr>
                              <w:t xml:space="preserve">Figure 39. </w:t>
                            </w:r>
                            <w:r>
                              <w:rPr>
                                <w:b/>
                                <w:bCs/>
                                <w:color w:val="000000"/>
                                <w:sz w:val="20"/>
                              </w:rPr>
                              <w:t>Starch content periodic oscillations coincide with main enzymes involved in starch synthesis and degradation.</w:t>
                            </w:r>
                          </w:p>
                        </w:txbxContent>
                      </wps:txbx>
                      <wps:bodyPr lIns="0" rIns="0" tIns="0" bIns="0">
                        <a:noAutofit/>
                      </wps:bodyPr>
                    </wps:wsp>
                  </a:graphicData>
                </a:graphic>
              </wp:anchor>
            </w:drawing>
          </mc:Choice>
          <mc:Fallback>
            <w:pict>
              <v:rect id="shape_0" ID="Marco40" stroked="f" style="position:absolute;margin-left:-0.1pt;margin-top:0.05pt;width:482.05pt;height:257.75pt;mso-position-horizontal:center">
                <w10:wrap type="square"/>
                <v:fill o:detectmouseclick="t" on="false"/>
                <v:stroke color="#3465a4" joinstyle="round" endcap="flat"/>
                <v:textbox>
                  <w:txbxContent>
                    <w:p>
                      <w:pPr>
                        <w:pStyle w:val="Contenidodelmarco"/>
                        <w:overflowPunct w:val="true"/>
                        <w:spacing w:before="120" w:after="120"/>
                        <w:rPr/>
                      </w:pPr>
                      <w:r>
                        <w:rPr>
                          <w:color w:val="000000"/>
                          <w:sz w:val="20"/>
                        </w:rPr>
                        <w:t xml:space="preserve">Figure 39. </w:t>
                      </w:r>
                      <w:r>
                        <w:rPr>
                          <w:b/>
                          <w:bCs/>
                          <w:color w:val="000000"/>
                          <w:sz w:val="20"/>
                        </w:rPr>
                        <w:t>Starch content periodic oscillations coincide with main enzymes involved in starch synthesis and degradation.</w:t>
                      </w:r>
                    </w:p>
                  </w:txbxContent>
                </v:textbox>
              </v:rect>
            </w:pict>
          </mc:Fallback>
        </mc:AlternateContent>
      </w:r>
    </w:p>
    <w:p>
      <w:pPr>
        <w:pStyle w:val="Ttulo3"/>
        <w:numPr>
          <w:ilvl w:val="2"/>
          <w:numId w:val="3"/>
        </w:numPr>
        <w:rPr/>
      </w:pPr>
      <w:bookmarkStart w:id="90" w:name="__RefHeading___Toc365750_4255295215"/>
      <w:bookmarkEnd w:id="90"/>
      <w:r>
        <w:rPr/>
        <w:t xml:space="preserve">More metabolic pathways of </w:t>
      </w:r>
      <w:r>
        <w:rPr>
          <w:i/>
          <w:iCs/>
        </w:rPr>
        <w:t>Ostreococcus tauri</w:t>
      </w:r>
      <w:r>
        <w:rPr/>
        <w:t xml:space="preserve"> showing periodic oscillations under diurnal and seasonal cycles</w:t>
      </w:r>
    </w:p>
    <w:p>
      <w:pPr>
        <w:pStyle w:val="Ttulo4"/>
        <w:numPr>
          <w:ilvl w:val="3"/>
          <w:numId w:val="3"/>
        </w:numPr>
        <w:rPr/>
      </w:pPr>
      <w:bookmarkStart w:id="91" w:name="__RefHeading___Toc365752_4255295215"/>
      <w:bookmarkEnd w:id="91"/>
      <w:r>
        <w:rPr/>
        <w:t xml:space="preserve">Carotenoids biosynthesis in </w:t>
      </w:r>
      <w:r>
        <w:rPr>
          <w:i/>
          <w:iCs/>
        </w:rPr>
        <w:t>Ostreococcus tauri under diurnal and seasonal cycles</w:t>
      </w:r>
    </w:p>
    <w:p>
      <w:pPr>
        <w:pStyle w:val="Cuerpodetexto"/>
        <w:rPr/>
      </w:pPr>
      <w:r>
        <w:rPr>
          <w:i w:val="false"/>
          <w:iCs w:val="false"/>
        </w:rPr>
        <w:t xml:space="preserve">Carotenoid are a group of isoprenoid pigments that are present in microalgae and plants. Some of these pigments are associated with light harvesting complexes and play a crucial role in photosynthesis by absorbing light energy and transferring it to chlorophyll. Carotenoids also act as antioxidants, protecting the organism from damage caused by excess light or environmental stress </w:t>
      </w:r>
      <w:r>
        <w:rPr>
          <w:i w:val="false"/>
          <w:iCs w:val="false"/>
          <w:position w:val="0"/>
          <w:sz w:val="24"/>
          <w:sz w:val="24"/>
          <w:vertAlign w:val="baseline"/>
        </w:rPr>
        <w:t>(García-Plazaola et al., 2017; T. Sun et al., 2022)</w:t>
      </w:r>
      <w:r>
        <w:rPr>
          <w:i w:val="false"/>
          <w:iCs w:val="false"/>
        </w:rPr>
        <w:t xml:space="preserve">⁠. Carotenoids are produced and accumulated at the most appropriate time to maximize their benefits for the organism. In fact, expression of genes involved in carotenoid biosynthesis are regulated by the circadian clock in plants and algae </w:t>
      </w:r>
      <w:r>
        <w:rPr>
          <w:i w:val="false"/>
          <w:iCs w:val="false"/>
          <w:position w:val="0"/>
          <w:sz w:val="24"/>
          <w:sz w:val="24"/>
          <w:vertAlign w:val="baseline"/>
        </w:rPr>
        <w:t>(Covington et al., 2008; García-Plazaola et al., 2017; Pan et al., 2009; T. H. Sun et al., 2010; Zhang et al., 2022)</w:t>
      </w:r>
      <w:r>
        <w:rPr>
          <w:i w:val="false"/>
          <w:iCs w:val="false"/>
        </w:rPr>
        <w:t>⁠.</w:t>
      </w:r>
    </w:p>
    <w:p>
      <w:pPr>
        <w:pStyle w:val="Cuerpodetexto"/>
        <w:rPr/>
      </w:pPr>
      <w:r>
        <w:rPr>
          <w:i w:val="false"/>
          <w:iCs w:val="false"/>
        </w:rPr>
        <w:t xml:space="preserve">In addition to their role in photosynthesis, carotenoids also have significant nutritional value for humans. Some carotenoids, such as β-carotene and α-carotene, can be converted into vitamin A, which is essential for vision and the immune system. These and other carotenoids as astaxanthin have also been shown to have potential health benefits, such as reducing the risk of certain types of cancer and heart disease </w:t>
      </w:r>
      <w:r>
        <w:rPr>
          <w:i w:val="false"/>
          <w:iCs w:val="false"/>
          <w:position w:val="0"/>
          <w:sz w:val="24"/>
          <w:sz w:val="24"/>
          <w:vertAlign w:val="baseline"/>
        </w:rPr>
        <w:t>(Eggersdorfer &amp; Wyss, 2018)</w:t>
      </w:r>
      <w:r>
        <w:rPr>
          <w:i w:val="false"/>
          <w:iCs w:val="false"/>
        </w:rPr>
        <w:t xml:space="preserve">⁠. </w:t>
      </w:r>
    </w:p>
    <w:p>
      <w:pPr>
        <w:pStyle w:val="Cuerpodetexto"/>
        <w:rPr/>
      </w:pPr>
      <w:r>
        <w:rPr>
          <w:i w:val="false"/>
          <w:iCs w:val="false"/>
        </w:rPr>
        <w:t xml:space="preserve">Industrial production of carotenoids involves the large-scale cultivation of photosynthetic microorganisms such as algae. They are tipically grown outdoors in large ponds or in closed photobioreactors. In the last two decades, numerous research groups have been studying growth conditions, microalgae metabolism and optimizing photobioreactors design in order to maximize carotenoids production while minimizing costs </w:t>
      </w:r>
      <w:r>
        <w:rPr>
          <w:i w:val="false"/>
          <w:iCs w:val="false"/>
          <w:position w:val="0"/>
          <w:sz w:val="24"/>
          <w:sz w:val="24"/>
          <w:vertAlign w:val="baseline"/>
        </w:rPr>
        <w:t>(Del Campo et al., 2004; Hoys et al., 2021; Sierra et al., 2008)</w:t>
      </w:r>
      <w:r>
        <w:rPr>
          <w:i w:val="false"/>
          <w:iCs w:val="false"/>
        </w:rPr>
        <w:t xml:space="preserve">⁠. Since they are cultivated outdoors, understanding how carotenoids biosynthesis oscillates under diurnal and seasonal cycles is crucial to ensure the maximum carotenoids content at harvesting time, as well as to find possible gene and proteins targets. However, the possible influence of the circadian clock on carotenoids production optimization still remains unkown due to a lack of research of the topic. This thesis work aims to contribute to elucidate the circadian regulatory mechanism of carotenoids biosynthesis in order to enhance plants and microalgae industry optimization. </w:t>
      </w:r>
    </w:p>
    <w:p>
      <w:pPr>
        <w:pStyle w:val="Ttulo5"/>
        <w:numPr>
          <w:ilvl w:val="4"/>
          <w:numId w:val="3"/>
        </w:numPr>
        <w:rPr>
          <w:i w:val="false"/>
          <w:i w:val="false"/>
          <w:iCs w:val="false"/>
          <w:sz w:val="24"/>
          <w:szCs w:val="24"/>
        </w:rPr>
      </w:pPr>
      <w:bookmarkStart w:id="92" w:name="__RefHeading___Toc365754_4255295215"/>
      <w:bookmarkEnd w:id="92"/>
      <w:r>
        <w:rPr>
          <w:i w:val="false"/>
          <w:iCs w:val="false"/>
          <w:sz w:val="24"/>
          <w:szCs w:val="24"/>
        </w:rPr>
        <w:t>Integration of multi-omics data with oscillations described by carotenoids content in Ostreococcus tauri under diurnal and seasonal cycles</w:t>
      </w:r>
    </w:p>
    <w:p>
      <w:pPr>
        <w:pStyle w:val="Cuerpodetexto"/>
        <w:rPr/>
      </w:pPr>
      <w:r>
        <w:rPr>
          <w:i/>
          <w:iCs/>
        </w:rPr>
        <w:t>Ostreocccus tauri</w:t>
      </w:r>
      <w:r>
        <w:rPr/>
        <w:t xml:space="preserve"> is rich in widely distributed carotenoids like violaxanthin, antheraxanthin or zeaxanthin. Carotenoids specific of Mamiellophyceae like micromonal, uriolide or prasinoxanthin are also found in this prasinophyte, being prasinoxanthin the most abundant </w:t>
      </w:r>
      <w:r>
        <w:rPr>
          <w:position w:val="0"/>
          <w:sz w:val="24"/>
          <w:sz w:val="24"/>
          <w:vertAlign w:val="baseline"/>
        </w:rPr>
        <w:t>(Egeland et al., 1995; Guyon et al., 2018; Six et al., 2009)</w:t>
      </w:r>
      <w:r>
        <w:rPr/>
        <w:t xml:space="preserve">⁠. Its genome present genes encoding for the Methylerythritol 4-phosphate (MEP) pathway </w:t>
      </w:r>
      <w:r>
        <w:rPr>
          <w:position w:val="0"/>
          <w:sz w:val="24"/>
          <w:sz w:val="24"/>
          <w:vertAlign w:val="baseline"/>
        </w:rPr>
        <w:t>(Derelle et al., 2006; L. Zhao et al., 2013)</w:t>
      </w:r>
      <w:r>
        <w:rPr/>
        <w:t xml:space="preserve">⁠, which derives pyruvate to the production of geranyl pyrophosphate (GPP), the main carotenoid precursor. The carotenogenesis pathway starts with the enzyme phytoene synthase (PSY) and consist of two different branches: </w:t>
      </w:r>
      <w:r>
        <w:rPr>
          <w:i w:val="false"/>
          <w:iCs w:val="false"/>
        </w:rPr>
        <w:t xml:space="preserve">β-branch, including the xantophylls cycle; and α-branch, including the main antenna carotenoids in prasinophyte which biosynthesis pathways are still unknow </w:t>
      </w:r>
      <w:r>
        <w:rPr>
          <w:i w:val="false"/>
          <w:iCs w:val="false"/>
          <w:position w:val="0"/>
          <w:sz w:val="24"/>
          <w:sz w:val="24"/>
          <w:vertAlign w:val="baseline"/>
        </w:rPr>
        <w:t>(Guyon et al., 2018; Six et al., 2009)</w:t>
      </w:r>
      <w:r>
        <w:rPr>
          <w:i w:val="false"/>
          <w:iCs w:val="false"/>
        </w:rPr>
        <w:t>⁠.</w:t>
      </w:r>
    </w:p>
    <w:p>
      <w:pPr>
        <w:pStyle w:val="Cuerpodetexto"/>
        <w:rPr>
          <w:i w:val="false"/>
          <w:i w:val="false"/>
          <w:iCs w:val="false"/>
        </w:rPr>
      </w:pPr>
      <w:r>
        <w:rPr>
          <w:i w:val="false"/>
          <w:iCs w:val="false"/>
        </w:rPr>
        <w:t>Carotenoids content during diurnal cycles under both summer and winter photoperiods have been estimated from HPLC profiles, as described in Materials and Methods. The same rhythmicity analysis carried out with the omic data was also achieved using the estimated carotenoids content generated from the three consecutive days under light-dark cycles.</w:t>
      </w:r>
    </w:p>
    <w:p>
      <w:pPr>
        <w:pStyle w:val="Cuerpodetexto"/>
        <w:rPr>
          <w:i w:val="false"/>
          <w:i w:val="false"/>
          <w:iCs w:val="false"/>
        </w:rPr>
      </w:pPr>
      <w:r>
        <w:rPr>
          <w:i w:val="false"/>
          <w:iCs w:val="false"/>
        </w:rPr>
        <w:t xml:space="preserve">Under both summer and winter photoperiods, all carotenoids describe rhythmic abundance profiles with periods of 24h, with a p-value lower than 0.05. With the exception of luthein and violaxanthin, that do not maintain their rhythmicity under winter photoperiod. In general, fluctuations on carotenoids content during winter photoperiod seem to less drastic. (Fig. 40-A). </w:t>
      </w:r>
    </w:p>
    <w:p>
      <w:pPr>
        <w:pStyle w:val="Cuerpodetexto"/>
        <w:rPr/>
      </w:pPr>
      <w:r>
        <w:rPr>
          <w:i w:val="false"/>
          <w:iCs w:val="false"/>
        </w:rPr>
        <w:t>Oscillating carotenoids content are in agreement with the trancriptomic and proteomic data generated. The generation of geranyl pyrophosphate is crucial for carotenogenesis, the most of the enzymes involved in MEP pathway present a high protein abundance level with anticipation during the night under both summer and winter photoperiod. The enzymes involved in the first steps of the carotenogenesis, from the generation of phytoene with PSY to the fork created by LCYε/β, have their maximum protein abundance level during the light hours during summer photoperiod. During winter photoperiod, a clear anticipation of those enzymes can be observed, which describe their maximum abundance level just before sunrise.</w:t>
      </w:r>
      <w:r>
        <w:rPr>
          <w:i w:val="false"/>
          <w:iCs w:val="false"/>
          <w:color w:val="C9211E"/>
        </w:rPr>
        <w:t xml:space="preserve"> </w:t>
      </w:r>
      <w:r>
        <w:rPr>
          <w:i w:val="false"/>
          <w:iCs w:val="false"/>
          <w:color w:val="000000"/>
        </w:rPr>
        <w:t xml:space="preserve">Also the profiles of the enzymes involved in the xantophylls cycle are in agreement with zeaxanthin and violaxanthin contents. Under summer photoperiod, the maximum protein abundance of violaxanthin de-epoxidase (VDE) match the increasing zeaxanthin content during the light hours, as well as the maximum abundance of zeaxanthin epoxidase (ZEP) match the increasing content of violaxanthin during the dark hours. A similar phenomenon is observed during winter photoperiod, where VDE is present during the light hours and ZEP during the dark hours (Fig. 40-B). However, there is not a significant amount of zeaxanthin being accumulated under winter photoperiods, instead, a high level of violaxanthin without drastic variations is maintained during diurnal cycles (Fig. 40-A). Xantophylls cycle is not enhancing the production of zeaxanthin due to a lack of high irradiance stress during winter photoperiod, as it has been observed in </w:t>
      </w:r>
      <w:r>
        <w:rPr>
          <w:i/>
          <w:iCs/>
          <w:color w:val="000000"/>
        </w:rPr>
        <w:t>Ostreococcus</w:t>
      </w:r>
      <w:r>
        <w:rPr>
          <w:i w:val="false"/>
          <w:iCs w:val="false"/>
          <w:color w:val="000000"/>
        </w:rPr>
        <w:t xml:space="preserve"> and others prasinophytes under low irradiance stress conditions </w:t>
      </w:r>
      <w:r>
        <w:rPr>
          <w:i w:val="false"/>
          <w:iCs w:val="false"/>
          <w:color w:val="000000"/>
          <w:position w:val="0"/>
          <w:sz w:val="24"/>
          <w:sz w:val="24"/>
          <w:vertAlign w:val="baseline"/>
        </w:rPr>
        <w:t>(Böhme et al., 2002; Guyon et al., 2018; Six et al., 2009)</w:t>
      </w:r>
      <w:r>
        <w:rPr>
          <w:i w:val="false"/>
          <w:iCs w:val="false"/>
          <w:color w:val="000000"/>
        </w:rPr>
        <w:t xml:space="preserve">⁠. In general, the enzymes of the β-branch pathway are coordinated to be present at a specific time of the day. Early in the morning βCH gene is expressed, sequentially followed by ZEP and VDE in that specific order under both photoperiods (Fig. 40-B). It suggests that β-branch  carotenoids are transcriptionally regulated to sequentially achieve their roles at the right time. </w:t>
      </w:r>
    </w:p>
    <w:p>
      <w:pPr>
        <w:pStyle w:val="Cuerpodetexto"/>
        <w:rPr/>
      </w:pPr>
      <w:r>
        <w:rPr>
          <w:i w:val="false"/>
          <w:iCs w:val="false"/>
          <w:color w:val="000000"/>
        </w:rPr>
        <w:t xml:space="preserve">Pigment synthesis on the α-branch biosynthesis pathway described a similar behavior to the one presented in β-branch pathway. Although the α-branch biosynthesis pathway is still unknow. there are some hypothesis that are supported by our results in </w:t>
      </w:r>
      <w:r>
        <w:rPr>
          <w:i/>
          <w:iCs/>
          <w:color w:val="000000"/>
        </w:rPr>
        <w:t xml:space="preserve">Ostreococcus </w:t>
      </w:r>
      <w:r>
        <w:rPr>
          <w:i/>
          <w:iCs/>
          <w:color w:val="000000"/>
          <w:position w:val="0"/>
          <w:sz w:val="24"/>
          <w:sz w:val="24"/>
          <w:vertAlign w:val="baseline"/>
        </w:rPr>
        <w:t>(Egeland et al., 1997)</w:t>
      </w:r>
      <w:r>
        <w:rPr>
          <w:i/>
          <w:iCs/>
          <w:color w:val="000000"/>
        </w:rPr>
        <w:t>⁠</w:t>
      </w:r>
      <w:r>
        <w:rPr>
          <w:rFonts w:ascii="serif" w:hAnsi="serif"/>
          <w:i/>
          <w:iCs/>
          <w:color w:val="000000"/>
        </w:rPr>
        <w:t>.</w:t>
      </w:r>
      <w:r>
        <w:rPr>
          <w:i w:val="false"/>
          <w:iCs w:val="false"/>
          <w:color w:val="000000"/>
        </w:rPr>
        <w:t xml:space="preserve"> A </w:t>
      </w:r>
      <w:r>
        <w:rPr>
          <w:i/>
          <w:iCs/>
          <w:color w:val="000000"/>
        </w:rPr>
        <w:t>Mantoniella squamata</w:t>
      </w:r>
      <w:r>
        <w:rPr>
          <w:i w:val="false"/>
          <w:iCs w:val="false"/>
          <w:color w:val="000000"/>
        </w:rPr>
        <w:t xml:space="preserve"> carotenoid content study linked the accumulation of luthein to irradiance stress and its following conversion to prasinoxanthin when the stress condition is over </w:t>
      </w:r>
      <w:r>
        <w:rPr>
          <w:i w:val="false"/>
          <w:iCs w:val="false"/>
          <w:color w:val="000000"/>
          <w:position w:val="0"/>
          <w:sz w:val="24"/>
          <w:sz w:val="24"/>
          <w:vertAlign w:val="baseline"/>
        </w:rPr>
        <w:t>(Böhme et al., 2002)</w:t>
      </w:r>
      <w:r>
        <w:rPr>
          <w:i w:val="false"/>
          <w:iCs w:val="false"/>
          <w:color w:val="000000"/>
        </w:rPr>
        <w:t xml:space="preserve">⁠. These results are in agreement with the observed lack of luthein content during winter photoperiod in </w:t>
      </w:r>
      <w:r>
        <w:rPr>
          <w:i/>
          <w:iCs/>
          <w:color w:val="000000"/>
        </w:rPr>
        <w:t>Ostreococcus,</w:t>
      </w:r>
      <w:r>
        <w:rPr>
          <w:i w:val="false"/>
          <w:iCs w:val="false"/>
          <w:color w:val="000000"/>
        </w:rPr>
        <w:t xml:space="preserve"> as well as the observed accumulation of luthein during the light hours of the summer photoperiod and the following increment of prasinoxanthin content after sunset. </w:t>
      </w:r>
    </w:p>
    <w:p>
      <w:pPr>
        <w:pStyle w:val="Cuerpodetexto"/>
        <w:rPr/>
      </w:pPr>
      <w:r>
        <w:rPr/>
      </w:r>
    </w:p>
    <w:p>
      <w:pPr>
        <w:pStyle w:val="Cuerpodetexto"/>
        <w:rPr>
          <w:rFonts w:ascii="Liberation Sans" w:hAnsi="Liberation Sans"/>
          <w:b w:val="false"/>
          <w:b w:val="false"/>
          <w:i w:val="false"/>
          <w:i w:val="false"/>
          <w:iCs w:val="false"/>
          <w:strike w:val="false"/>
          <w:dstrike w:val="false"/>
          <w:outline w:val="false"/>
          <w:shadow w:val="false"/>
          <w:position w:val="0"/>
          <w:sz w:val="24"/>
          <w:sz w:val="24"/>
          <w:u w:val="none"/>
          <w:vertAlign w:val="baseline"/>
          <w:em w:val="none"/>
        </w:rPr>
      </w:pPr>
      <w:r>
        <w:rPr>
          <w:b w:val="false"/>
          <w:i w:val="false"/>
          <w:iCs w:val="false"/>
          <w:strike w:val="false"/>
          <w:dstrike w:val="false"/>
          <w:outline w:val="false"/>
          <w:shadow w:val="false"/>
          <w:position w:val="0"/>
          <w:sz w:val="24"/>
          <w:sz w:val="24"/>
          <w:u w:val="none"/>
          <w:vertAlign w:val="baseline"/>
          <w:em w:val="none"/>
        </w:rPr>
      </w:r>
    </w:p>
    <w:p>
      <w:pPr>
        <w:pStyle w:val="Cuerpodetexto"/>
        <w:rPr>
          <w:rFonts w:ascii="Liberation Sans" w:hAnsi="Liberation Sans"/>
          <w:b w:val="false"/>
          <w:b w:val="false"/>
          <w:i w:val="false"/>
          <w:i w:val="false"/>
          <w:iCs w:val="false"/>
          <w:strike w:val="false"/>
          <w:dstrike w:val="false"/>
          <w:outline w:val="false"/>
          <w:shadow w:val="false"/>
          <w:position w:val="0"/>
          <w:sz w:val="24"/>
          <w:sz w:val="24"/>
          <w:u w:val="none"/>
          <w:vertAlign w:val="baseline"/>
          <w:em w:val="none"/>
        </w:rPr>
      </w:pPr>
      <w:r>
        <w:rPr>
          <w:b w:val="false"/>
          <w:i w:val="false"/>
          <w:iCs w:val="false"/>
          <w:strike w:val="false"/>
          <w:dstrike w:val="false"/>
          <w:outline w:val="false"/>
          <w:shadow w:val="false"/>
          <w:position w:val="0"/>
          <w:sz w:val="24"/>
          <w:sz w:val="24"/>
          <w:u w:val="none"/>
          <w:vertAlign w:val="baseline"/>
          <w:em w:val="none"/>
        </w:rPr>
        <mc:AlternateContent>
          <mc:Choice Requires="wps">
            <w:drawing>
              <wp:anchor behindDoc="0" distT="0" distB="0" distL="0" distR="0" simplePos="0" locked="0" layoutInCell="1" allowOverlap="1" relativeHeight="46">
                <wp:simplePos x="0" y="0"/>
                <wp:positionH relativeFrom="column">
                  <wp:posOffset>92710</wp:posOffset>
                </wp:positionH>
                <wp:positionV relativeFrom="paragraph">
                  <wp:posOffset>1452245</wp:posOffset>
                </wp:positionV>
                <wp:extent cx="5915660" cy="7160895"/>
                <wp:effectExtent l="0" t="0" r="0" b="0"/>
                <wp:wrapSquare wrapText="largest"/>
                <wp:docPr id="85" name="Marco39"/>
                <a:graphic xmlns:a="http://schemas.openxmlformats.org/drawingml/2006/main">
                  <a:graphicData uri="http://schemas.microsoft.com/office/word/2010/wordprocessingShape">
                    <wps:wsp>
                      <wps:cNvSpPr/>
                      <wps:spPr>
                        <a:xfrm>
                          <a:off x="0" y="0"/>
                          <a:ext cx="5915160" cy="716040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sz w:val="20"/>
                              </w:rPr>
                              <w:t xml:space="preserve">Figure 40. </w:t>
                            </w:r>
                            <w:r>
                              <w:rPr>
                                <w:b/>
                                <w:bCs/>
                                <w:sz w:val="20"/>
                              </w:rPr>
                              <w:t xml:space="preserve">Integration of multi-omics data from the complete carotenoids biosynthesis pathway and carotenoids content of Ostreococcus tauri.  </w:t>
                            </w:r>
                            <w:r>
                              <w:rPr>
                                <w:b w:val="false"/>
                                <w:bCs w:val="false"/>
                                <w:i/>
                                <w:iCs/>
                                <w:sz w:val="20"/>
                              </w:rPr>
                              <w:t xml:space="preserve">(A) Schematic MEP pathway and carotenogenesis, α-branch biosynthesis pathway according to </w:t>
                            </w:r>
                            <w:r>
                              <w:rPr>
                                <w:b w:val="false"/>
                                <w:bCs w:val="false"/>
                                <w:i/>
                                <w:iCs/>
                                <w:color w:val="000000"/>
                                <w:position w:val="0"/>
                                <w:sz w:val="24"/>
                                <w:sz w:val="24"/>
                                <w:vertAlign w:val="baseline"/>
                              </w:rPr>
                              <w:t>(Egeland et al., 1997)</w:t>
                            </w:r>
                            <w:r>
                              <w:rPr>
                                <w:b w:val="false"/>
                                <w:bCs w:val="false"/>
                                <w:i/>
                                <w:iCs/>
                                <w:sz w:val="20"/>
                              </w:rPr>
                              <w:t>. (B) Organized visualization of multi-omic data from enzymes involved in both MEP and carotenogenesis pathways. (voy a quitar la C, me parece muy repetitivo)</w:t>
                            </w:r>
                          </w:p>
                        </w:txbxContent>
                      </wps:txbx>
                      <wps:bodyPr lIns="0" rIns="0" tIns="0" bIns="0">
                        <a:noAutofit/>
                      </wps:bodyPr>
                    </wps:wsp>
                  </a:graphicData>
                </a:graphic>
              </wp:anchor>
            </w:drawing>
          </mc:Choice>
          <mc:Fallback>
            <w:pict>
              <v:rect id="shape_0" ID="Marco39" stroked="f" style="position:absolute;margin-left:7.3pt;margin-top:114.35pt;width:465.7pt;height:563.75pt">
                <w10:wrap type="square"/>
                <v:fill o:detectmouseclick="t" on="false"/>
                <v:stroke color="#3465a4" joinstyle="round" endcap="flat"/>
                <v:textbox>
                  <w:txbxContent>
                    <w:p>
                      <w:pPr>
                        <w:pStyle w:val="Contenidodelmarco"/>
                        <w:overflowPunct w:val="true"/>
                        <w:spacing w:before="120" w:after="120"/>
                        <w:rPr/>
                      </w:pPr>
                      <w:r>
                        <w:rPr>
                          <w:sz w:val="20"/>
                        </w:rPr>
                        <w:t xml:space="preserve">Figure 40. </w:t>
                      </w:r>
                      <w:r>
                        <w:rPr>
                          <w:b/>
                          <w:bCs/>
                          <w:sz w:val="20"/>
                        </w:rPr>
                        <w:t xml:space="preserve">Integration of multi-omics data from the complete carotenoids biosynthesis pathway and carotenoids content of Ostreococcus tauri.  </w:t>
                      </w:r>
                      <w:r>
                        <w:rPr>
                          <w:b w:val="false"/>
                          <w:bCs w:val="false"/>
                          <w:i/>
                          <w:iCs/>
                          <w:sz w:val="20"/>
                        </w:rPr>
                        <w:t xml:space="preserve">(A) Schematic MEP pathway and carotenogenesis, α-branch biosynthesis pathway according to </w:t>
                      </w:r>
                      <w:r>
                        <w:rPr>
                          <w:b w:val="false"/>
                          <w:bCs w:val="false"/>
                          <w:i/>
                          <w:iCs/>
                          <w:color w:val="000000"/>
                          <w:position w:val="0"/>
                          <w:sz w:val="24"/>
                          <w:sz w:val="24"/>
                          <w:vertAlign w:val="baseline"/>
                        </w:rPr>
                        <w:t>(Egeland et al., 1997)</w:t>
                      </w:r>
                      <w:r>
                        <w:rPr>
                          <w:b w:val="false"/>
                          <w:bCs w:val="false"/>
                          <w:i/>
                          <w:iCs/>
                          <w:sz w:val="20"/>
                        </w:rPr>
                        <w:t>. (B) Organized visualization of multi-omic data from enzymes involved in both MEP and carotenogenesis pathways. (voy a quitar la C, me parece muy repetitivo)</w:t>
                      </w:r>
                    </w:p>
                  </w:txbxContent>
                </v:textbox>
              </v:rect>
            </w:pict>
          </mc:Fallback>
        </mc:AlternateContent>
      </w:r>
    </w:p>
    <w:p>
      <w:pPr>
        <w:pStyle w:val="Cuerpodetexto"/>
        <w:rPr>
          <w:rFonts w:ascii="Liberation Sans" w:hAnsi="Liberation Sans"/>
          <w:b w:val="false"/>
          <w:b w:val="false"/>
          <w:i w:val="false"/>
          <w:i w:val="false"/>
          <w:iCs w:val="false"/>
          <w:strike w:val="false"/>
          <w:dstrike w:val="false"/>
          <w:outline w:val="false"/>
          <w:shadow w:val="false"/>
          <w:position w:val="0"/>
          <w:sz w:val="24"/>
          <w:sz w:val="24"/>
          <w:u w:val="none"/>
          <w:vertAlign w:val="baseline"/>
          <w:em w:val="none"/>
        </w:rPr>
      </w:pPr>
      <w:r>
        <w:rPr>
          <w:b w:val="false"/>
          <w:i w:val="false"/>
          <w:iCs w:val="false"/>
          <w:strike w:val="false"/>
          <w:dstrike w:val="false"/>
          <w:outline w:val="false"/>
          <w:shadow w:val="false"/>
          <w:position w:val="0"/>
          <w:sz w:val="24"/>
          <w:sz w:val="24"/>
          <w:u w:val="none"/>
          <w:vertAlign w:val="baseline"/>
          <w:em w:val="none"/>
        </w:rPr>
      </w:r>
    </w:p>
    <w:p>
      <w:pPr>
        <w:pStyle w:val="Cuerpodetexto"/>
        <w:rPr/>
      </w:pPr>
      <w:r>
        <w:rPr/>
      </w:r>
    </w:p>
    <w:p>
      <w:pPr>
        <w:pStyle w:val="Cuerpodetexto"/>
        <w:rPr/>
      </w:pPr>
      <w:r>
        <w:rPr/>
      </w:r>
    </w:p>
    <w:p>
      <w:pPr>
        <w:pStyle w:val="Cuerpodetexto"/>
        <w:rPr/>
      </w:pPr>
      <w:r>
        <w:rPr>
          <w:color w:val="000000"/>
        </w:rPr>
        <w:t xml:space="preserve">Overall, those results suggest that </w:t>
      </w:r>
      <w:r>
        <w:rPr>
          <w:i/>
          <w:iCs/>
          <w:color w:val="000000"/>
        </w:rPr>
        <w:t xml:space="preserve">Ostreococcus tauri </w:t>
      </w:r>
      <w:r>
        <w:rPr>
          <w:color w:val="000000"/>
        </w:rPr>
        <w:t xml:space="preserve">carotenogenesis present the common characteristics of processes regulated by the circadian clock, as being able to adapt to different photoperiods and present an anticipation to diurnal cyclic changes. This hypothesis is very likely true for other prasinophytes as well, since their carotenoids content behavior under irradiance stress seems to be very similar </w:t>
      </w:r>
      <w:r>
        <w:rPr>
          <w:color w:val="000000"/>
          <w:position w:val="0"/>
          <w:sz w:val="24"/>
          <w:sz w:val="24"/>
          <w:vertAlign w:val="baseline"/>
        </w:rPr>
        <w:t>(Böhme et al., 2002; Egeland et al., 1997; Guyon et al., 2018; Six et al., 2009)</w:t>
      </w:r>
      <w:r>
        <w:rPr>
          <w:color w:val="000000"/>
        </w:rPr>
        <w:t>⁠.</w:t>
      </w:r>
    </w:p>
    <w:p>
      <w:pPr>
        <w:pStyle w:val="Cuerpodetexto"/>
        <w:rPr/>
      </w:pPr>
      <w:r>
        <w:rPr/>
      </w:r>
    </w:p>
    <w:p>
      <w:pPr>
        <w:pStyle w:val="Ttulo4"/>
        <w:numPr>
          <w:ilvl w:val="3"/>
          <w:numId w:val="3"/>
        </w:numPr>
        <w:rPr/>
      </w:pPr>
      <w:bookmarkStart w:id="93" w:name="__RefHeading___Toc159205_1321023682"/>
      <w:bookmarkEnd w:id="93"/>
      <w:r>
        <w:rPr/>
        <w:t>Nitrate assimilation under diurnal and seasonal cycles in Ostreococcus tauri</w:t>
      </w:r>
    </w:p>
    <w:p>
      <w:pPr>
        <w:pStyle w:val="Cuerpodetexto"/>
        <w:rPr>
          <w:sz w:val="12"/>
          <w:szCs w:val="12"/>
        </w:rPr>
      </w:pPr>
      <w:r>
        <w:rPr>
          <w:sz w:val="12"/>
          <w:szCs w:val="12"/>
        </w:rPr>
      </w:r>
    </w:p>
    <w:p>
      <w:pPr>
        <w:pStyle w:val="Cuerpodetexto"/>
        <w:rPr/>
      </w:pPr>
      <w:r>
        <w:rPr/>
        <w:t xml:space="preserve">As it has been discussed previously, photosynthetic organisms accumulate reserves during the light hours to support growth at night. Circadian regulation of C reserves as starch content diel oscillations have been already discussed in this work. However, the macroelement nitrogen is also an essential component in biomolecules of great importance for living beings. The most abundant form of nitrogen in the atmosphere or dissolved in water ecosystems is inaccessible for microalgae, it can only be used by fixing bacteria like Synechococcus. However, resource acquisition is critical to survival and nitrogen is, in fact, a major limiting nutrient of marine phytoplankton </w:t>
      </w:r>
      <w:r>
        <w:rPr>
          <w:position w:val="0"/>
          <w:sz w:val="24"/>
          <w:sz w:val="24"/>
          <w:vertAlign w:val="baseline"/>
        </w:rPr>
        <w:t>(Barros et al., 2005; Mittag, 2001; Sanz-Luque et al., 2015)</w:t>
      </w:r>
      <w:r>
        <w:rPr/>
        <w:t xml:space="preserve">⁠. </w:t>
      </w:r>
      <w:r>
        <w:rPr>
          <w:i/>
          <w:iCs/>
        </w:rPr>
        <w:t>O. tauri</w:t>
      </w:r>
      <w:r>
        <w:rPr/>
        <w:t xml:space="preserve"> seems to have developed competitive mechanisms to ensure nitrogen assimilation in the marine ecosystem. </w:t>
      </w:r>
      <w:r>
        <w:rPr>
          <w:i/>
          <w:iCs/>
        </w:rPr>
        <w:t>Ostreococcus</w:t>
      </w:r>
      <w:r>
        <w:rPr/>
        <w:t xml:space="preserve"> can grow on nitrate, ammonium, and urea, and complete sets of genes allowing transport and assimilation of these substrates have been identified in its genome </w:t>
      </w:r>
      <w:r>
        <w:rPr>
          <w:position w:val="0"/>
          <w:sz w:val="24"/>
          <w:sz w:val="24"/>
          <w:vertAlign w:val="baseline"/>
        </w:rPr>
        <w:t>(Blanc-Mathieu et al., 2014; Derelle et al., 2006)</w:t>
      </w:r>
      <w:r>
        <w:rPr/>
        <w:t xml:space="preserve">⁠. Specifically, in the growth medium used during this work, nitrate was used as nitrogen source. Nitrite reductase (NIR) enzyme of </w:t>
      </w:r>
      <w:r>
        <w:rPr>
          <w:i/>
          <w:iCs/>
        </w:rPr>
        <w:t>Ostreococcus</w:t>
      </w:r>
      <w:r>
        <w:rPr/>
        <w:t xml:space="preserve"> has two additional redox domains that allow this enzyme to use NAD(P)H directly as reducing agent, improving nitrogen assimilation process </w:t>
      </w:r>
      <w:r>
        <w:rPr>
          <w:position w:val="0"/>
          <w:sz w:val="24"/>
          <w:sz w:val="24"/>
          <w:vertAlign w:val="baseline"/>
        </w:rPr>
        <w:t>(Derelle et al., 2006)</w:t>
      </w:r>
      <w:r>
        <w:rPr/>
        <w:t xml:space="preserve">⁠. </w:t>
      </w:r>
    </w:p>
    <w:p>
      <w:pPr>
        <w:pStyle w:val="Cuerpodetexto"/>
        <w:rPr/>
      </w:pPr>
      <w:r>
        <w:rPr/>
        <w:t>In the previous chapters of this thesis, nitrate assimilation has been identified as one of the biological processes which genes and proteins present significant rhythmic profiles under diurnal cycles, as well as one of the processes with larger offset between gene expression and translation. Here, enzymatic activities of two of the main enzymes involved in nitrate assimilation is  presented and integrated with multi-omic data from enzymes involved in the complete pathway.</w:t>
      </w:r>
    </w:p>
    <w:p>
      <w:pPr>
        <w:pStyle w:val="Ttulo5"/>
        <w:numPr>
          <w:ilvl w:val="4"/>
          <w:numId w:val="3"/>
        </w:numPr>
        <w:rPr>
          <w:sz w:val="24"/>
          <w:szCs w:val="24"/>
        </w:rPr>
      </w:pPr>
      <w:bookmarkStart w:id="94" w:name="__RefHeading___Toc159207_1321023682"/>
      <w:bookmarkEnd w:id="94"/>
      <w:r>
        <w:rPr>
          <w:sz w:val="24"/>
          <w:szCs w:val="24"/>
        </w:rPr>
        <w:t>Integration of key enzyme activities from nitrate assimilation pathway with multi-omic data</w:t>
      </w:r>
    </w:p>
    <w:p>
      <w:pPr>
        <w:pStyle w:val="Cuerpodetexto"/>
        <w:rPr/>
      </w:pPr>
      <w:r>
        <w:rPr/>
        <w:t xml:space="preserve">Although the nitrate assimilation pathway from nitrate to amino acid is relatively simple, its regulation to ensure an optimal nutrient assimilation coupled to changing environmental factors is more complex. Nitrate is first transported into the cell, where a nitrate reductase (NR) achieve its reduction to nitrite. Nitrite is transported into the chloroplast where it is reduced to ammonium by a nitrite reductase (NiR). Finally, ammonium is incorporated to carbon compounds by the glutamine synthetase enzyme (GS) </w:t>
      </w:r>
      <w:r>
        <w:rPr>
          <w:position w:val="0"/>
          <w:sz w:val="24"/>
          <w:sz w:val="24"/>
          <w:vertAlign w:val="baseline"/>
        </w:rPr>
        <w:t>(Sanz-Luque et al., 2015)</w:t>
      </w:r>
      <w:r>
        <w:rPr/>
        <w:t>⁠.</w:t>
      </w:r>
    </w:p>
    <w:p>
      <w:pPr>
        <w:pStyle w:val="Cuerpodetexto"/>
        <w:rPr/>
      </w:pPr>
      <w:r>
        <mc:AlternateContent>
          <mc:Choice Requires="wps">
            <w:drawing>
              <wp:anchor behindDoc="0" distT="0" distB="0" distL="0" distR="0" simplePos="0" locked="0" layoutInCell="1" allowOverlap="1" relativeHeight="48">
                <wp:simplePos x="0" y="0"/>
                <wp:positionH relativeFrom="column">
                  <wp:posOffset>107315</wp:posOffset>
                </wp:positionH>
                <wp:positionV relativeFrom="paragraph">
                  <wp:posOffset>14605</wp:posOffset>
                </wp:positionV>
                <wp:extent cx="5718175" cy="4318635"/>
                <wp:effectExtent l="0" t="0" r="0" b="0"/>
                <wp:wrapTopAndBottom/>
                <wp:docPr id="87" name="Marco41"/>
                <a:graphic xmlns:a="http://schemas.openxmlformats.org/drawingml/2006/main">
                  <a:graphicData uri="http://schemas.microsoft.com/office/word/2010/wordprocessingShape">
                    <wps:wsp>
                      <wps:cNvSpPr/>
                      <wps:spPr>
                        <a:xfrm>
                          <a:off x="0" y="0"/>
                          <a:ext cx="5717520" cy="431784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color w:val="000000"/>
                                <w:sz w:val="20"/>
                              </w:rPr>
                              <w:t xml:space="preserve">Figure 41: </w:t>
                            </w:r>
                            <w:r>
                              <w:rPr>
                                <w:b/>
                                <w:bCs/>
                                <w:color w:val="000000"/>
                                <w:sz w:val="20"/>
                              </w:rPr>
                              <w:t>Multi-omics integration of nitrate assimilation pathway.</w:t>
                            </w:r>
                          </w:p>
                          <w:p>
                            <w:pPr>
                              <w:pStyle w:val="Contenidodelmarco"/>
                              <w:overflowPunct w:val="true"/>
                              <w:spacing w:before="120" w:after="120"/>
                              <w:rPr/>
                            </w:pPr>
                            <w:r>
                              <w:rPr/>
                            </w:r>
                          </w:p>
                        </w:txbxContent>
                      </wps:txbx>
                      <wps:bodyPr lIns="0" rIns="0" tIns="0" bIns="0">
                        <a:noAutofit/>
                      </wps:bodyPr>
                    </wps:wsp>
                  </a:graphicData>
                </a:graphic>
              </wp:anchor>
            </w:drawing>
          </mc:Choice>
          <mc:Fallback>
            <w:pict>
              <v:rect id="shape_0" ID="Marco41" stroked="f" style="position:absolute;margin-left:8.45pt;margin-top:1.15pt;width:450.15pt;height:339.95pt">
                <w10:wrap type="square"/>
                <v:fill o:detectmouseclick="t" on="false"/>
                <v:stroke color="#3465a4" joinstyle="round" endcap="flat"/>
                <v:textbox>
                  <w:txbxContent>
                    <w:p>
                      <w:pPr>
                        <w:pStyle w:val="Contenidodelmarco"/>
                        <w:overflowPunct w:val="true"/>
                        <w:spacing w:before="120" w:after="120"/>
                        <w:rPr/>
                      </w:pPr>
                      <w:r>
                        <w:rPr>
                          <w:color w:val="000000"/>
                          <w:sz w:val="20"/>
                        </w:rPr>
                        <w:t xml:space="preserve">Figure 41: </w:t>
                      </w:r>
                      <w:r>
                        <w:rPr>
                          <w:b/>
                          <w:bCs/>
                          <w:color w:val="000000"/>
                          <w:sz w:val="20"/>
                        </w:rPr>
                        <w:t>Multi-omics integration of nitrate assimilation pathway.</w:t>
                      </w:r>
                    </w:p>
                    <w:p>
                      <w:pPr>
                        <w:pStyle w:val="Contenidodelmarco"/>
                        <w:overflowPunct w:val="true"/>
                        <w:spacing w:before="120" w:after="120"/>
                        <w:rPr/>
                      </w:pPr>
                      <w:r>
                        <w:rPr/>
                      </w:r>
                    </w:p>
                  </w:txbxContent>
                </v:textbox>
              </v:rect>
            </w:pict>
          </mc:Fallback>
        </mc:AlternateContent>
      </w:r>
      <w:r>
        <w:rPr/>
        <w:t xml:space="preserve">Circadian oscillations in expression and activity of the first enzyme of this pathway (NR) have been described in </w:t>
      </w:r>
      <w:r>
        <w:rPr>
          <w:i/>
          <w:iCs/>
        </w:rPr>
        <w:t>Arabidopsis</w:t>
      </w:r>
      <w:r>
        <w:rPr/>
        <w:t xml:space="preserve"> and other crop plants as </w:t>
      </w:r>
      <w:r>
        <w:rPr>
          <w:i w:val="false"/>
          <w:iCs w:val="false"/>
        </w:rPr>
        <w:t>maize</w:t>
      </w:r>
      <w:r>
        <w:rPr/>
        <w:t xml:space="preserve"> or tomato </w:t>
      </w:r>
      <w:r>
        <w:rPr>
          <w:position w:val="0"/>
          <w:sz w:val="24"/>
          <w:sz w:val="24"/>
          <w:vertAlign w:val="baseline"/>
        </w:rPr>
        <w:t>(Lillo et al., 2001; Lillo &amp; Ruoff, 1989; Tucker et al., 2004; Z. Yang &amp; Midmore, 2005)</w:t>
      </w:r>
      <w:r>
        <w:rPr/>
        <w:t xml:space="preserve">⁠. In addition, light is apparently an important factor for NR to maintain its rhythmic behavior. Rhythms in NR activity or NR gene expression profiles were shown to persist only in continuous light but not in darkness in plants </w:t>
      </w:r>
      <w:r>
        <w:rPr>
          <w:position w:val="0"/>
          <w:sz w:val="24"/>
          <w:sz w:val="24"/>
          <w:vertAlign w:val="baseline"/>
        </w:rPr>
        <w:t>(Lillo et al., 2001; Lillo &amp; Ruoff, 1989)</w:t>
      </w:r>
      <w:r>
        <w:rPr/>
        <w:t xml:space="preserve">⁠. These results are in agreement with the transcriptomic data obtained in this work, where NR gene expression rhythmic profiles are maintained only under light-dark cycles and constant light. This transcriptomic behavior is also present in others enzymes involved in this pathway  (Fig. 41).  </w:t>
      </w:r>
    </w:p>
    <w:p>
      <w:pPr>
        <w:pStyle w:val="Cuerpodetexto"/>
        <w:rPr/>
      </w:pPr>
      <w:r>
        <w:rPr/>
        <w:t xml:space="preserve">Genes involved in this pathway reach their maximum level of expression few hours before sunrise during summer photoperiod, presenting a clear anticipation to the light period. This anticipation become larger in winter photoperiod, where these genes reach their maximum expression level in the first part of the night (Fig. 41). </w:t>
      </w:r>
    </w:p>
    <w:p>
      <w:pPr>
        <w:pStyle w:val="Cuerpodetexto"/>
        <w:rPr/>
      </w:pPr>
      <w:r>
        <mc:AlternateContent>
          <mc:Choice Requires="wps">
            <w:drawing>
              <wp:anchor behindDoc="0" distT="0" distB="0" distL="0" distR="0" simplePos="0" locked="0" layoutInCell="1" allowOverlap="1" relativeHeight="49">
                <wp:simplePos x="0" y="0"/>
                <wp:positionH relativeFrom="column">
                  <wp:posOffset>948690</wp:posOffset>
                </wp:positionH>
                <wp:positionV relativeFrom="paragraph">
                  <wp:posOffset>-102870</wp:posOffset>
                </wp:positionV>
                <wp:extent cx="3988435" cy="3968750"/>
                <wp:effectExtent l="0" t="0" r="0" b="0"/>
                <wp:wrapTopAndBottom/>
                <wp:docPr id="89" name="Marco42"/>
                <a:graphic xmlns:a="http://schemas.openxmlformats.org/drawingml/2006/main">
                  <a:graphicData uri="http://schemas.microsoft.com/office/word/2010/wordprocessingShape">
                    <wps:wsp>
                      <wps:cNvSpPr/>
                      <wps:spPr>
                        <a:xfrm>
                          <a:off x="0" y="0"/>
                          <a:ext cx="3987720" cy="3968280"/>
                        </a:xfrm>
                        <a:prstGeom prst="rect">
                          <a:avLst/>
                        </a:prstGeom>
                        <a:noFill/>
                        <a:ln>
                          <a:noFill/>
                        </a:ln>
                      </wps:spPr>
                      <wps:style>
                        <a:lnRef idx="0"/>
                        <a:fillRef idx="0"/>
                        <a:effectRef idx="0"/>
                        <a:fontRef idx="minor"/>
                      </wps:style>
                      <wps:txbx>
                        <w:txbxContent>
                          <w:p>
                            <w:pPr>
                              <w:pStyle w:val="Contenidodelmarco"/>
                              <w:overflowPunct w:val="true"/>
                              <w:spacing w:before="120" w:after="120"/>
                              <w:rPr/>
                            </w:pPr>
                            <w:r>
                              <w:rPr>
                                <w:color w:val="000000"/>
                                <w:sz w:val="20"/>
                              </w:rPr>
                              <w:t xml:space="preserve">Figure 42. </w:t>
                            </w:r>
                            <w:r>
                              <w:rPr>
                                <w:b/>
                                <w:bCs/>
                                <w:color w:val="000000"/>
                                <w:sz w:val="20"/>
                              </w:rPr>
                              <w:t>NR and GS rhythmic activity compared with its proteomic and transcriptomic data generated.</w:t>
                            </w:r>
                          </w:p>
                        </w:txbxContent>
                      </wps:txbx>
                      <wps:bodyPr lIns="0" rIns="0" tIns="0" bIns="0">
                        <a:noAutofit/>
                      </wps:bodyPr>
                    </wps:wsp>
                  </a:graphicData>
                </a:graphic>
              </wp:anchor>
            </w:drawing>
          </mc:Choice>
          <mc:Fallback>
            <w:pict>
              <v:rect id="shape_0" ID="Marco42" stroked="f" style="position:absolute;margin-left:74.7pt;margin-top:-8.1pt;width:313.95pt;height:312.4pt">
                <w10:wrap type="square"/>
                <v:fill o:detectmouseclick="t" on="false"/>
                <v:stroke color="#3465a4" joinstyle="round" endcap="flat"/>
                <v:textbox>
                  <w:txbxContent>
                    <w:p>
                      <w:pPr>
                        <w:pStyle w:val="Contenidodelmarco"/>
                        <w:overflowPunct w:val="true"/>
                        <w:spacing w:before="120" w:after="120"/>
                        <w:rPr/>
                      </w:pPr>
                      <w:r>
                        <w:rPr>
                          <w:color w:val="000000"/>
                          <w:sz w:val="20"/>
                        </w:rPr>
                        <w:t xml:space="preserve">Figure 42. </w:t>
                      </w:r>
                      <w:r>
                        <w:rPr>
                          <w:b/>
                          <w:bCs/>
                          <w:color w:val="000000"/>
                          <w:sz w:val="20"/>
                        </w:rPr>
                        <w:t>NR and GS rhythmic activity compared with its proteomic and transcriptomic data generated.</w:t>
                      </w:r>
                    </w:p>
                  </w:txbxContent>
                </v:textbox>
              </v:rect>
            </w:pict>
          </mc:Fallback>
        </mc:AlternateContent>
      </w:r>
      <w:r>
        <w:rPr/>
        <w:t xml:space="preserve">Protein abundance profiles are coincident with gene expression profiles except for the 8-16h offset observed in the enzymes from this pathway (Fig. 42). Enzymatic activities of NR and GS presented a significant rhythmic profile with a p-value lower than 0.05 and there is an almost non-existent offset between their protein abundance profile and their activity. </w:t>
      </w:r>
    </w:p>
    <w:p>
      <w:pPr>
        <w:pStyle w:val="Cuerpodetexto"/>
        <w:rPr/>
      </w:pPr>
      <w:r>
        <w:rPr/>
        <w:t xml:space="preserve">The huge transcriptomic anticipation observed is adjusted by the clock taking in count the large offset between gene expression and translation described by the enzymes involved in this pathway. In fact, although genes are transcribed at different times under winter and summer photoperiod, proteins reach their maximum abundance level around sunrise in both cases (Fig. 41). This is a clear example of how </w:t>
      </w:r>
      <w:r>
        <w:rPr>
          <w:i/>
          <w:iCs/>
        </w:rPr>
        <w:t>Ostreococcus</w:t>
      </w:r>
      <w:r>
        <w:rPr/>
        <w:t xml:space="preserve"> adjust its transcriptional program in order to ensure the presence of proteins at the exact right time, in spite of their specific translation offset. </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Ttulo1"/>
        <w:numPr>
          <w:ilvl w:val="0"/>
          <w:numId w:val="3"/>
        </w:numPr>
        <w:rPr/>
      </w:pPr>
      <w:r>
        <w:rPr/>
      </w:r>
    </w:p>
    <w:p>
      <w:pPr>
        <w:pStyle w:val="Ttulo1"/>
        <w:numPr>
          <w:ilvl w:val="0"/>
          <w:numId w:val="3"/>
        </w:numPr>
        <w:rPr/>
      </w:pPr>
      <w:r>
        <w:rPr/>
      </w:r>
    </w:p>
    <w:p>
      <w:pPr>
        <w:pStyle w:val="Ttulo1"/>
        <w:numPr>
          <w:ilvl w:val="0"/>
          <w:numId w:val="3"/>
        </w:numPr>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Ttulo1"/>
        <w:numPr>
          <w:ilvl w:val="0"/>
          <w:numId w:val="3"/>
        </w:numPr>
        <w:rPr/>
      </w:pPr>
      <w:bookmarkStart w:id="95" w:name="__RefHeading___Toc134169_215731975"/>
      <w:bookmarkEnd w:id="95"/>
      <w:r>
        <w:rPr/>
        <w:t>Bibliography</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sectPr>
          <w:type w:val="continuous"/>
          <w:pgSz w:w="11906" w:h="16838"/>
          <w:pgMar w:left="1134" w:right="1134" w:header="1134" w:top="1693" w:footer="1134" w:bottom="1693" w:gutter="0"/>
          <w:formProt w:val="false"/>
          <w:textDirection w:val="lrTb"/>
          <w:docGrid w:type="default" w:linePitch="312" w:charSpace="0"/>
        </w:sectPr>
      </w:pPr>
    </w:p>
    <w:p>
      <w:pPr>
        <w:pStyle w:val="Normal"/>
        <w:spacing w:lineRule="auto" w:line="288" w:before="0" w:after="140"/>
        <w:ind w:left="480" w:right="0" w:hanging="480"/>
        <w:rPr/>
      </w:pPr>
      <w:r>
        <w:rPr>
          <w:rFonts w:ascii="Liberation Sans" w:hAnsi="Liberation Sans"/>
          <w:sz w:val="24"/>
        </w:rPr>
        <w:t xml:space="preserve">Abascal, F., Acosta, R., Addleman, N. J., Adrian, J., Afzal, V., Aken, B., Akiyama, J. A., Jammal, O. Al, Amrhein, H., Anderson, S. M., Andrews, G. R., Antoshechkin, I., Ardlie, K. G., Armstrong, J., Astley, M., Banerjee, B., Barkal, A. A., Barnes, I. H. A., Barozzi, I., … Myers, R. M. (2020). Perspectives on ENCODE. In </w:t>
      </w:r>
      <w:r>
        <w:rPr>
          <w:rFonts w:ascii="Liberation Sans" w:hAnsi="Liberation Sans"/>
          <w:i/>
          <w:sz w:val="24"/>
        </w:rPr>
        <w:t>Nature</w:t>
      </w:r>
      <w:r>
        <w:rPr>
          <w:rFonts w:ascii="Liberation Sans" w:hAnsi="Liberation Sans"/>
          <w:sz w:val="24"/>
        </w:rPr>
        <w:t xml:space="preserve"> (Vol. 583, Issue 7818). https://doi.org/10.1038/s41586-020-2449-8</w:t>
      </w:r>
    </w:p>
    <w:p>
      <w:pPr>
        <w:pStyle w:val="Normal"/>
        <w:spacing w:lineRule="auto" w:line="288" w:before="0" w:after="140"/>
        <w:ind w:left="480" w:right="0" w:hanging="480"/>
        <w:rPr/>
      </w:pPr>
      <w:r>
        <w:rPr>
          <w:rFonts w:ascii="Liberation Sans" w:hAnsi="Liberation Sans"/>
          <w:sz w:val="24"/>
        </w:rPr>
        <w:t xml:space="preserve">Abinandan, S., Subashchandrabose, S. R., Venkateswarlu, K., &amp; Megharaj, M. (2018). Nutrient removal and biomass production: advances in microalgal biotechnology for wastewater treatment. </w:t>
      </w:r>
      <w:r>
        <w:rPr>
          <w:rFonts w:ascii="Liberation Sans" w:hAnsi="Liberation Sans"/>
          <w:i/>
          <w:sz w:val="24"/>
        </w:rPr>
        <w:t>Critical Reviews in Biotechnology</w:t>
      </w:r>
      <w:r>
        <w:rPr>
          <w:rFonts w:ascii="Liberation Sans" w:hAnsi="Liberation Sans"/>
          <w:sz w:val="24"/>
        </w:rPr>
        <w:t xml:space="preserve">, </w:t>
      </w:r>
      <w:r>
        <w:rPr>
          <w:rFonts w:ascii="Liberation Sans" w:hAnsi="Liberation Sans"/>
          <w:i/>
          <w:sz w:val="24"/>
        </w:rPr>
        <w:t>38</w:t>
      </w:r>
      <w:r>
        <w:rPr>
          <w:rFonts w:ascii="Liberation Sans" w:hAnsi="Liberation Sans"/>
          <w:sz w:val="24"/>
        </w:rPr>
        <w:t>(8), 1244–1260. https://doi.org/10.1080/07388551.2018.1472066</w:t>
      </w:r>
    </w:p>
    <w:p>
      <w:pPr>
        <w:pStyle w:val="Normal"/>
        <w:spacing w:lineRule="auto" w:line="288" w:before="0" w:after="140"/>
        <w:ind w:left="480" w:right="0" w:hanging="480"/>
        <w:rPr/>
      </w:pPr>
      <w:r>
        <w:rPr>
          <w:rFonts w:ascii="Liberation Sans" w:hAnsi="Liberation Sans"/>
          <w:sz w:val="24"/>
        </w:rPr>
        <w:t xml:space="preserve">Ajjawi, I., Verruto, J., Aqui, M., Soriaga, L. B., Coppersmith, J., Kwok, K., Peach, L., Orchard, E., Kalb, R., Xu, W., Carlson, T. J., Francis, K., Konigsfeld, K., Bartalis, J., Schultz, A., Lambert, W., Schwartz, A. S., Brown, R., &amp; Moellering, E. R. (2017). Lipid production in Nannochloropsis gaditana is doubled by decreasing expression of a single transcriptional regulator. </w:t>
      </w:r>
      <w:r>
        <w:rPr>
          <w:rFonts w:ascii="Liberation Sans" w:hAnsi="Liberation Sans"/>
          <w:i/>
          <w:sz w:val="24"/>
        </w:rPr>
        <w:t>Nature Biotechnology</w:t>
      </w:r>
      <w:r>
        <w:rPr>
          <w:rFonts w:ascii="Liberation Sans" w:hAnsi="Liberation Sans"/>
          <w:sz w:val="24"/>
        </w:rPr>
        <w:t xml:space="preserve">, </w:t>
      </w:r>
      <w:r>
        <w:rPr>
          <w:rFonts w:ascii="Liberation Sans" w:hAnsi="Liberation Sans"/>
          <w:i/>
          <w:sz w:val="24"/>
        </w:rPr>
        <w:t>35</w:t>
      </w:r>
      <w:r>
        <w:rPr>
          <w:rFonts w:ascii="Liberation Sans" w:hAnsi="Liberation Sans"/>
          <w:sz w:val="24"/>
        </w:rPr>
        <w:t>, 647–652. https://doi.org/10.1038/nbt.3865</w:t>
      </w:r>
    </w:p>
    <w:p>
      <w:pPr>
        <w:pStyle w:val="Normal"/>
        <w:spacing w:lineRule="auto" w:line="288" w:before="0" w:after="140"/>
        <w:ind w:left="480" w:right="0" w:hanging="480"/>
        <w:rPr/>
      </w:pPr>
      <w:r>
        <w:rPr>
          <w:rFonts w:ascii="Liberation Sans" w:hAnsi="Liberation Sans"/>
          <w:sz w:val="24"/>
        </w:rPr>
        <w:t xml:space="preserve">Andreatta, G., &amp; Tessmar-Raible, K. (2020). The Still Dark Side of the Moon: Molecular Mechanisms of Lunar-Controlled Rhythms and Clocks. In </w:t>
      </w:r>
      <w:r>
        <w:rPr>
          <w:rFonts w:ascii="Liberation Sans" w:hAnsi="Liberation Sans"/>
          <w:i/>
          <w:sz w:val="24"/>
        </w:rPr>
        <w:t>Journal of Molecular Biology</w:t>
      </w:r>
      <w:r>
        <w:rPr>
          <w:rFonts w:ascii="Liberation Sans" w:hAnsi="Liberation Sans"/>
          <w:sz w:val="24"/>
        </w:rPr>
        <w:t xml:space="preserve"> (Vol. 432, Issue 12). https://doi.org/10.1016/j.jmb.2020.03.009</w:t>
      </w:r>
    </w:p>
    <w:p>
      <w:pPr>
        <w:pStyle w:val="Normal"/>
        <w:spacing w:lineRule="auto" w:line="288" w:before="0" w:after="140"/>
        <w:ind w:left="480" w:right="0" w:hanging="480"/>
        <w:rPr/>
      </w:pPr>
      <w:r>
        <w:rPr>
          <w:rFonts w:ascii="Liberation Sans" w:hAnsi="Liberation Sans"/>
          <w:sz w:val="24"/>
        </w:rPr>
        <w:t xml:space="preserve">Ashburner, M., Ball, C. A., Blake, J. A., Botstein, D., Butler, H., Cherry, J. M., Davis, A. P., Dolinski, K., Dwight, S. S., Eppig, J. T., Harris, M. A., Hill, D. P., Issel-Tarver, L., Kasarskis, A., Lewis, S., Matese, J. C., Richardson, J. E., Ringwald, M., Rubin, G. M., &amp; Sherlock, G. (2000). Gene ontology: Tool for the unification of biology. </w:t>
      </w:r>
      <w:r>
        <w:rPr>
          <w:rFonts w:ascii="Liberation Sans" w:hAnsi="Liberation Sans"/>
          <w:i/>
          <w:sz w:val="24"/>
        </w:rPr>
        <w:t>Nature Genetics</w:t>
      </w:r>
      <w:r>
        <w:rPr>
          <w:rFonts w:ascii="Liberation Sans" w:hAnsi="Liberation Sans"/>
          <w:sz w:val="24"/>
        </w:rPr>
        <w:t xml:space="preserve">, </w:t>
      </w:r>
      <w:r>
        <w:rPr>
          <w:rFonts w:ascii="Liberation Sans" w:hAnsi="Liberation Sans"/>
          <w:i/>
          <w:sz w:val="24"/>
        </w:rPr>
        <w:t>25</w:t>
      </w:r>
      <w:r>
        <w:rPr>
          <w:rFonts w:ascii="Liberation Sans" w:hAnsi="Liberation Sans"/>
          <w:sz w:val="24"/>
        </w:rPr>
        <w:t>, 25–29. https://doi.org/10.1038/75556</w:t>
      </w:r>
    </w:p>
    <w:p>
      <w:pPr>
        <w:pStyle w:val="Normal"/>
        <w:spacing w:lineRule="auto" w:line="288" w:before="0" w:after="140"/>
        <w:ind w:left="480" w:right="0" w:hanging="480"/>
        <w:rPr/>
      </w:pPr>
      <w:r>
        <w:rPr>
          <w:rFonts w:ascii="Liberation Sans" w:hAnsi="Liberation Sans"/>
          <w:sz w:val="24"/>
        </w:rPr>
        <w:t xml:space="preserve">Bachy, C., Wittmers, F., Muschiol, J., Hamilton, M., Henrissat, B., &amp; Worden, A. Z. (2022). The Land-Sea Connection: Insights Into the Plant Lineage from a Green Algal Perspective. In </w:t>
      </w:r>
      <w:r>
        <w:rPr>
          <w:rFonts w:ascii="Liberation Sans" w:hAnsi="Liberation Sans"/>
          <w:i/>
          <w:sz w:val="24"/>
        </w:rPr>
        <w:t>Annual Review of Plant Biology</w:t>
      </w:r>
      <w:r>
        <w:rPr>
          <w:rFonts w:ascii="Liberation Sans" w:hAnsi="Liberation Sans"/>
          <w:sz w:val="24"/>
        </w:rPr>
        <w:t xml:space="preserve"> (Vol. 73). https://doi.org/10.1146/annurev-arplant-071921-100530</w:t>
      </w:r>
    </w:p>
    <w:p>
      <w:pPr>
        <w:pStyle w:val="Normal"/>
        <w:spacing w:lineRule="auto" w:line="288" w:before="0" w:after="140"/>
        <w:ind w:left="480" w:right="0" w:hanging="480"/>
        <w:rPr/>
      </w:pPr>
      <w:r>
        <w:rPr>
          <w:rFonts w:ascii="Liberation Sans" w:hAnsi="Liberation Sans"/>
          <w:sz w:val="24"/>
        </w:rPr>
        <w:t xml:space="preserve">Ballance, H., &amp; Zhu, B. (2021). Revealing the hidden reality of the mammalian 12-h ultradian rhythms. </w:t>
      </w:r>
      <w:r>
        <w:rPr>
          <w:rFonts w:ascii="Liberation Sans" w:hAnsi="Liberation Sans"/>
          <w:i/>
          <w:sz w:val="24"/>
        </w:rPr>
        <w:t>Cellular and Molecular Life Sciences</w:t>
      </w:r>
      <w:r>
        <w:rPr>
          <w:rFonts w:ascii="Liberation Sans" w:hAnsi="Liberation Sans"/>
          <w:sz w:val="24"/>
        </w:rPr>
        <w:t xml:space="preserve">, </w:t>
      </w:r>
      <w:r>
        <w:rPr>
          <w:rFonts w:ascii="Liberation Sans" w:hAnsi="Liberation Sans"/>
          <w:i/>
          <w:sz w:val="24"/>
        </w:rPr>
        <w:t>78</w:t>
      </w:r>
      <w:r>
        <w:rPr>
          <w:rFonts w:ascii="Liberation Sans" w:hAnsi="Liberation Sans"/>
          <w:sz w:val="24"/>
        </w:rPr>
        <w:t>(7), 3127–3140. https://doi.org/10.1007/s00018-020-03730-5</w:t>
      </w:r>
    </w:p>
    <w:p>
      <w:pPr>
        <w:pStyle w:val="Normal"/>
        <w:spacing w:lineRule="auto" w:line="288" w:before="0" w:after="140"/>
        <w:ind w:left="480" w:right="0" w:hanging="480"/>
        <w:rPr/>
      </w:pPr>
      <w:r>
        <w:rPr>
          <w:rFonts w:ascii="Liberation Sans" w:hAnsi="Liberation Sans"/>
          <w:sz w:val="24"/>
        </w:rPr>
        <w:t xml:space="preserve">Barros, M. P., Pinto, E., Sigaud-Kutner, T. C. S., Cardozo, K. H. M., &amp; Colepicolo, P. (2005). Rhythmicity and oxidative/nitrosative stress in algae. </w:t>
      </w:r>
      <w:r>
        <w:rPr>
          <w:rFonts w:ascii="Liberation Sans" w:hAnsi="Liberation Sans"/>
          <w:i/>
          <w:sz w:val="24"/>
        </w:rPr>
        <w:t>Biological Rhythm Research</w:t>
      </w:r>
      <w:r>
        <w:rPr>
          <w:rFonts w:ascii="Liberation Sans" w:hAnsi="Liberation Sans"/>
          <w:sz w:val="24"/>
        </w:rPr>
        <w:t xml:space="preserve">, </w:t>
      </w:r>
      <w:r>
        <w:rPr>
          <w:rFonts w:ascii="Liberation Sans" w:hAnsi="Liberation Sans"/>
          <w:i/>
          <w:sz w:val="24"/>
        </w:rPr>
        <w:t>36</w:t>
      </w:r>
      <w:r>
        <w:rPr>
          <w:rFonts w:ascii="Liberation Sans" w:hAnsi="Liberation Sans"/>
          <w:sz w:val="24"/>
        </w:rPr>
        <w:t>(1–2). https://doi.org/10.1080/09291010400028666</w:t>
      </w:r>
    </w:p>
    <w:p>
      <w:pPr>
        <w:pStyle w:val="Normal"/>
        <w:spacing w:lineRule="auto" w:line="288" w:before="0" w:after="140"/>
        <w:ind w:left="480" w:right="0" w:hanging="480"/>
        <w:rPr/>
      </w:pPr>
      <w:r>
        <w:rPr>
          <w:rFonts w:ascii="Liberation Sans" w:hAnsi="Liberation Sans"/>
          <w:sz w:val="24"/>
        </w:rPr>
        <w:t xml:space="preserve">Bartoszewicz, R., Chmielewska, D., Domoń, M., &amp; Barbacka-Surowiak, G. (2010). Influence of short-term constant light on phase shift of mouse circadian locomotor activity rhythm induced by agonist and antagonist of serotonin. </w:t>
      </w:r>
      <w:r>
        <w:rPr>
          <w:rFonts w:ascii="Liberation Sans" w:hAnsi="Liberation Sans"/>
          <w:i/>
          <w:sz w:val="24"/>
        </w:rPr>
        <w:t>Biological Rhythm Research</w:t>
      </w:r>
      <w:r>
        <w:rPr>
          <w:rFonts w:ascii="Liberation Sans" w:hAnsi="Liberation Sans"/>
          <w:sz w:val="24"/>
        </w:rPr>
        <w:t xml:space="preserve">, </w:t>
      </w:r>
      <w:r>
        <w:rPr>
          <w:rFonts w:ascii="Liberation Sans" w:hAnsi="Liberation Sans"/>
          <w:i/>
          <w:sz w:val="24"/>
        </w:rPr>
        <w:t>41</w:t>
      </w:r>
      <w:r>
        <w:rPr>
          <w:rFonts w:ascii="Liberation Sans" w:hAnsi="Liberation Sans"/>
          <w:sz w:val="24"/>
        </w:rPr>
        <w:t>(4). https://doi.org/10.1080/09291010903018016</w:t>
      </w:r>
    </w:p>
    <w:p>
      <w:pPr>
        <w:pStyle w:val="Normal"/>
        <w:spacing w:lineRule="auto" w:line="288" w:before="0" w:after="140"/>
        <w:ind w:left="480" w:right="0" w:hanging="480"/>
        <w:rPr/>
      </w:pPr>
      <w:r>
        <w:rPr>
          <w:rFonts w:ascii="Liberation Sans" w:hAnsi="Liberation Sans"/>
          <w:sz w:val="24"/>
        </w:rPr>
        <w:t xml:space="preserve">Becker, B., &amp; Marin, B. (2009). Streptophyte algae and the origin of embryophytes. </w:t>
      </w:r>
      <w:r>
        <w:rPr>
          <w:rFonts w:ascii="Liberation Sans" w:hAnsi="Liberation Sans"/>
          <w:i/>
          <w:sz w:val="24"/>
        </w:rPr>
        <w:t>Annals of Botany</w:t>
      </w:r>
      <w:r>
        <w:rPr>
          <w:rFonts w:ascii="Liberation Sans" w:hAnsi="Liberation Sans"/>
          <w:sz w:val="24"/>
        </w:rPr>
        <w:t xml:space="preserve">, </w:t>
      </w:r>
      <w:r>
        <w:rPr>
          <w:rFonts w:ascii="Liberation Sans" w:hAnsi="Liberation Sans"/>
          <w:i/>
          <w:sz w:val="24"/>
        </w:rPr>
        <w:t>103</w:t>
      </w:r>
      <w:r>
        <w:rPr>
          <w:rFonts w:ascii="Liberation Sans" w:hAnsi="Liberation Sans"/>
          <w:sz w:val="24"/>
        </w:rPr>
        <w:t>(7), 999–1004. https://doi.org/10.1093/aob/mcp044</w:t>
      </w:r>
    </w:p>
    <w:p>
      <w:pPr>
        <w:pStyle w:val="Normal"/>
        <w:spacing w:lineRule="auto" w:line="288" w:before="0" w:after="140"/>
        <w:ind w:left="480" w:right="0" w:hanging="480"/>
        <w:rPr/>
      </w:pPr>
      <w:r>
        <w:rPr>
          <w:rFonts w:ascii="Liberation Sans" w:hAnsi="Liberation Sans"/>
          <w:sz w:val="24"/>
        </w:rPr>
        <w:t xml:space="preserve">Benites, L. F., Bucchini, F., Sanchez-Brosseau, S., Grimsley, N., Vandepoele, K., &amp; Piganeau, G. (2021). Evolutionary Genomics of Sex-Related Chromosomes at the Base of the Green Lineage. </w:t>
      </w:r>
      <w:r>
        <w:rPr>
          <w:rFonts w:ascii="Liberation Sans" w:hAnsi="Liberation Sans"/>
          <w:i/>
          <w:sz w:val="24"/>
        </w:rPr>
        <w:t>Genome Biology and Evolution</w:t>
      </w:r>
      <w:r>
        <w:rPr>
          <w:rFonts w:ascii="Liberation Sans" w:hAnsi="Liberation Sans"/>
          <w:sz w:val="24"/>
        </w:rPr>
        <w:t xml:space="preserve">, </w:t>
      </w:r>
      <w:r>
        <w:rPr>
          <w:rFonts w:ascii="Liberation Sans" w:hAnsi="Liberation Sans"/>
          <w:i/>
          <w:sz w:val="24"/>
        </w:rPr>
        <w:t>13</w:t>
      </w:r>
      <w:r>
        <w:rPr>
          <w:rFonts w:ascii="Liberation Sans" w:hAnsi="Liberation Sans"/>
          <w:sz w:val="24"/>
        </w:rPr>
        <w:t>(10). https://doi.org/10.1093/gbe/evab216</w:t>
      </w:r>
    </w:p>
    <w:p>
      <w:pPr>
        <w:pStyle w:val="Normal"/>
        <w:spacing w:lineRule="auto" w:line="288" w:before="0" w:after="140"/>
        <w:ind w:left="480" w:right="0" w:hanging="480"/>
        <w:rPr/>
      </w:pPr>
      <w:r>
        <w:rPr>
          <w:rFonts w:ascii="Liberation Sans" w:hAnsi="Liberation Sans"/>
          <w:sz w:val="24"/>
        </w:rPr>
        <w:t xml:space="preserve">Berube, P. M., Biller, S. J., Hackl, T., Hogle, S. L., Satinsky, B. M., Becker, J. W., Braakman, R., Collins, S. B., Kelly, L., Berta-Thompson, J., Coe, A., Bergauer, K., Bouman, H. A., Browning, T. J., De Corte, D., Hassler, C., Hulata, Y., Jacquot, J. E., Maas, E. W., … Chisholm, S. W. (2018). Data descriptor: Single cell genomes of Prochlorococcus, Synechococcus, and sympatric microbes from diverse marine environments. </w:t>
      </w:r>
      <w:r>
        <w:rPr>
          <w:rFonts w:ascii="Liberation Sans" w:hAnsi="Liberation Sans"/>
          <w:i/>
          <w:sz w:val="24"/>
        </w:rPr>
        <w:t>Scientific Data</w:t>
      </w:r>
      <w:r>
        <w:rPr>
          <w:rFonts w:ascii="Liberation Sans" w:hAnsi="Liberation Sans"/>
          <w:sz w:val="24"/>
        </w:rPr>
        <w:t xml:space="preserve">, </w:t>
      </w:r>
      <w:r>
        <w:rPr>
          <w:rFonts w:ascii="Liberation Sans" w:hAnsi="Liberation Sans"/>
          <w:i/>
          <w:sz w:val="24"/>
        </w:rPr>
        <w:t>5</w:t>
      </w:r>
      <w:r>
        <w:rPr>
          <w:rFonts w:ascii="Liberation Sans" w:hAnsi="Liberation Sans"/>
          <w:sz w:val="24"/>
        </w:rPr>
        <w:t>. https://doi.org/10.1038/sdata.2018.154</w:t>
      </w:r>
    </w:p>
    <w:p>
      <w:pPr>
        <w:pStyle w:val="Normal"/>
        <w:spacing w:lineRule="auto" w:line="288" w:before="0" w:after="140"/>
        <w:ind w:left="480" w:right="0" w:hanging="480"/>
        <w:rPr/>
      </w:pPr>
      <w:r>
        <w:rPr>
          <w:rFonts w:ascii="Liberation Sans" w:hAnsi="Liberation Sans"/>
          <w:sz w:val="24"/>
        </w:rPr>
        <w:t xml:space="preserve">Biebach, H., Falk, H., &amp; Krebs, J. R. (1991). The Effect of Constant Light and Phase Shifts on a Learned Time-Place Association in Garden Warblers (Sylvia borin): Hourglass or Circadian Clock? </w:t>
      </w:r>
      <w:r>
        <w:rPr>
          <w:rFonts w:ascii="Liberation Sans" w:hAnsi="Liberation Sans"/>
          <w:i/>
          <w:sz w:val="24"/>
        </w:rPr>
        <w:t>Journal of Biological Rhythms</w:t>
      </w:r>
      <w:r>
        <w:rPr>
          <w:rFonts w:ascii="Liberation Sans" w:hAnsi="Liberation Sans"/>
          <w:sz w:val="24"/>
        </w:rPr>
        <w:t xml:space="preserve">, </w:t>
      </w:r>
      <w:r>
        <w:rPr>
          <w:rFonts w:ascii="Liberation Sans" w:hAnsi="Liberation Sans"/>
          <w:i/>
          <w:sz w:val="24"/>
        </w:rPr>
        <w:t>6</w:t>
      </w:r>
      <w:r>
        <w:rPr>
          <w:rFonts w:ascii="Liberation Sans" w:hAnsi="Liberation Sans"/>
          <w:sz w:val="24"/>
        </w:rPr>
        <w:t>(4). https://doi.org/10.1177/074873049100600406</w:t>
      </w:r>
    </w:p>
    <w:p>
      <w:pPr>
        <w:pStyle w:val="Normal"/>
        <w:spacing w:lineRule="auto" w:line="288" w:before="0" w:after="140"/>
        <w:ind w:left="480" w:right="0" w:hanging="480"/>
        <w:rPr/>
      </w:pPr>
      <w:r>
        <w:rPr>
          <w:rFonts w:ascii="Liberation Sans" w:hAnsi="Liberation Sans"/>
          <w:sz w:val="24"/>
        </w:rPr>
        <w:t xml:space="preserve">Binkley, S., &amp; Mosher, K. (1985). Direct and circadian control of sparrow behavior by light and dark. </w:t>
      </w:r>
      <w:r>
        <w:rPr>
          <w:rFonts w:ascii="Liberation Sans" w:hAnsi="Liberation Sans"/>
          <w:i/>
          <w:sz w:val="24"/>
        </w:rPr>
        <w:t>Physiology and Behavior</w:t>
      </w:r>
      <w:r>
        <w:rPr>
          <w:rFonts w:ascii="Liberation Sans" w:hAnsi="Liberation Sans"/>
          <w:sz w:val="24"/>
        </w:rPr>
        <w:t xml:space="preserve">, </w:t>
      </w:r>
      <w:r>
        <w:rPr>
          <w:rFonts w:ascii="Liberation Sans" w:hAnsi="Liberation Sans"/>
          <w:i/>
          <w:sz w:val="24"/>
        </w:rPr>
        <w:t>35</w:t>
      </w:r>
      <w:r>
        <w:rPr>
          <w:rFonts w:ascii="Liberation Sans" w:hAnsi="Liberation Sans"/>
          <w:sz w:val="24"/>
        </w:rPr>
        <w:t>(5). https://doi.org/10.1016/0031-9384(85)90413-5</w:t>
      </w:r>
    </w:p>
    <w:p>
      <w:pPr>
        <w:pStyle w:val="Normal"/>
        <w:spacing w:lineRule="auto" w:line="288" w:before="0" w:after="140"/>
        <w:ind w:left="480" w:right="0" w:hanging="480"/>
        <w:rPr/>
      </w:pPr>
      <w:r>
        <w:rPr>
          <w:rFonts w:ascii="Liberation Sans" w:hAnsi="Liberation Sans"/>
          <w:sz w:val="24"/>
        </w:rPr>
        <w:t xml:space="preserve">Blaby, I. K., Blaby-Haas, C. E., Tourasse, N., Hom, E. F. Y., Lopez, D., Aksoy, M., Grossman, A., Umen, J., Dutcher, S., Porter, M., King, S., Witman, G. B., Stanke, M., Harris, E. H., Goodstein, D., Grimwood, J., Schmutz, J., Vallon, O., Merchant, S. S., &amp; Prochnik, S. (2014). The Chlamydomonas genome project: A decade on. In </w:t>
      </w:r>
      <w:r>
        <w:rPr>
          <w:rFonts w:ascii="Liberation Sans" w:hAnsi="Liberation Sans"/>
          <w:i/>
          <w:sz w:val="24"/>
        </w:rPr>
        <w:t>Trends in Plant Science</w:t>
      </w:r>
      <w:r>
        <w:rPr>
          <w:rFonts w:ascii="Liberation Sans" w:hAnsi="Liberation Sans"/>
          <w:sz w:val="24"/>
        </w:rPr>
        <w:t xml:space="preserve"> (Vol. 19, Issue 10). https://doi.org/10.1016/j.tplants.2014.05.008</w:t>
      </w:r>
    </w:p>
    <w:p>
      <w:pPr>
        <w:pStyle w:val="Normal"/>
        <w:spacing w:lineRule="auto" w:line="288" w:before="0" w:after="140"/>
        <w:ind w:left="480" w:right="0" w:hanging="480"/>
        <w:rPr/>
      </w:pPr>
      <w:r>
        <w:rPr>
          <w:rFonts w:ascii="Liberation Sans" w:hAnsi="Liberation Sans"/>
          <w:sz w:val="24"/>
        </w:rPr>
        <w:t xml:space="preserve">Blanc-Mathieu, R., Verhelst, B., Derelle, E., Rombauts, S., Bouget, F.-Y., Carré, I., Château, A., Eyre-Walker, A., Grimsley, N., Moreau, H., Piégu, B., Rivals, E., Schackwitz, W., Van de Peer, Y., &amp; Piganeau, G. (2014). An improved genome of the model marine alga Ostreococcus tauri unfolds by assessing Illumina de novo assemblies. </w:t>
      </w:r>
      <w:r>
        <w:rPr>
          <w:rFonts w:ascii="Liberation Sans" w:hAnsi="Liberation Sans"/>
          <w:i/>
          <w:sz w:val="24"/>
        </w:rPr>
        <w:t>BMC Genomics</w:t>
      </w:r>
      <w:r>
        <w:rPr>
          <w:rFonts w:ascii="Liberation Sans" w:hAnsi="Liberation Sans"/>
          <w:sz w:val="24"/>
        </w:rPr>
        <w:t xml:space="preserve">, </w:t>
      </w:r>
      <w:r>
        <w:rPr>
          <w:rFonts w:ascii="Liberation Sans" w:hAnsi="Liberation Sans"/>
          <w:i/>
          <w:sz w:val="24"/>
        </w:rPr>
        <w:t>15</w:t>
      </w:r>
      <w:r>
        <w:rPr>
          <w:rFonts w:ascii="Liberation Sans" w:hAnsi="Liberation Sans"/>
          <w:sz w:val="24"/>
        </w:rPr>
        <w:t>(1), 1103. https://doi.org/10.1186/1471-2164-15-1103</w:t>
      </w:r>
    </w:p>
    <w:p>
      <w:pPr>
        <w:pStyle w:val="Normal"/>
        <w:spacing w:lineRule="auto" w:line="288" w:before="0" w:after="140"/>
        <w:ind w:left="480" w:right="0" w:hanging="480"/>
        <w:rPr/>
      </w:pPr>
      <w:r>
        <w:rPr>
          <w:rFonts w:ascii="Liberation Sans" w:hAnsi="Liberation Sans"/>
          <w:sz w:val="24"/>
        </w:rPr>
        <w:t xml:space="preserve">Blanc, G., Agarkova, I., Grimwood, J., Kuo, A., Brueggeman, A., Dunigan, D. D., Gurnon, J., Ladunga, I., Lindquist, E., Lucas, S., Pangilinan, J., Pröschold, T., Salamov, A., Schmutz, J., Weeks, D., Yamada, T., Lomsadze, A., Borodovsky, M., Claverie, J. M., … Van Etten, J. L. (2012). The genome of the polar eukaryotic microalga Coccomyxa subellipsoidea reveals traits of cold adaptation. </w:t>
      </w:r>
      <w:r>
        <w:rPr>
          <w:rFonts w:ascii="Liberation Sans" w:hAnsi="Liberation Sans"/>
          <w:i/>
          <w:sz w:val="24"/>
        </w:rPr>
        <w:t>Genome Biology</w:t>
      </w:r>
      <w:r>
        <w:rPr>
          <w:rFonts w:ascii="Liberation Sans" w:hAnsi="Liberation Sans"/>
          <w:sz w:val="24"/>
        </w:rPr>
        <w:t xml:space="preserve">, </w:t>
      </w:r>
      <w:r>
        <w:rPr>
          <w:rFonts w:ascii="Liberation Sans" w:hAnsi="Liberation Sans"/>
          <w:i/>
          <w:sz w:val="24"/>
        </w:rPr>
        <w:t>13</w:t>
      </w:r>
      <w:r>
        <w:rPr>
          <w:rFonts w:ascii="Liberation Sans" w:hAnsi="Liberation Sans"/>
          <w:sz w:val="24"/>
        </w:rPr>
        <w:t>(5). https://doi.org/10.1186/gb-2012-13-5-r39</w:t>
      </w:r>
    </w:p>
    <w:p>
      <w:pPr>
        <w:pStyle w:val="Normal"/>
        <w:spacing w:lineRule="auto" w:line="288" w:before="0" w:after="140"/>
        <w:ind w:left="480" w:right="0" w:hanging="480"/>
        <w:rPr/>
      </w:pPr>
      <w:r>
        <w:rPr>
          <w:rFonts w:ascii="Liberation Sans" w:hAnsi="Liberation Sans"/>
          <w:sz w:val="24"/>
        </w:rPr>
        <w:t xml:space="preserve">Böhme, K., Wilhelm, C., &amp; Goss, R. (2002). Light regulation of carotenoid biosynthesis in the prasinophycean alga Mantoniella squamata. </w:t>
      </w:r>
      <w:r>
        <w:rPr>
          <w:rFonts w:ascii="Liberation Sans" w:hAnsi="Liberation Sans"/>
          <w:i/>
          <w:sz w:val="24"/>
        </w:rPr>
        <w:t>Photochemical and Photobiological Sciences</w:t>
      </w:r>
      <w:r>
        <w:rPr>
          <w:rFonts w:ascii="Liberation Sans" w:hAnsi="Liberation Sans"/>
          <w:sz w:val="24"/>
        </w:rPr>
        <w:t xml:space="preserve">, </w:t>
      </w:r>
      <w:r>
        <w:rPr>
          <w:rFonts w:ascii="Liberation Sans" w:hAnsi="Liberation Sans"/>
          <w:i/>
          <w:sz w:val="24"/>
        </w:rPr>
        <w:t>1</w:t>
      </w:r>
      <w:r>
        <w:rPr>
          <w:rFonts w:ascii="Liberation Sans" w:hAnsi="Liberation Sans"/>
          <w:sz w:val="24"/>
        </w:rPr>
        <w:t>(8). https://doi.org/10.1039/b204965c</w:t>
      </w:r>
    </w:p>
    <w:p>
      <w:pPr>
        <w:pStyle w:val="Normal"/>
        <w:spacing w:lineRule="auto" w:line="288" w:before="0" w:after="140"/>
        <w:ind w:left="480" w:right="0" w:hanging="480"/>
        <w:rPr/>
      </w:pPr>
      <w:r>
        <w:rPr>
          <w:rFonts w:ascii="Liberation Sans" w:hAnsi="Liberation Sans"/>
          <w:sz w:val="24"/>
        </w:rPr>
        <w:t xml:space="preserve">Borowitzka, M. A. (2013). High-value products from microalgae-their development and commercialisation. </w:t>
      </w:r>
      <w:r>
        <w:rPr>
          <w:rFonts w:ascii="Liberation Sans" w:hAnsi="Liberation Sans"/>
          <w:i/>
          <w:sz w:val="24"/>
        </w:rPr>
        <w:t>Journal of Applied Phycology</w:t>
      </w:r>
      <w:r>
        <w:rPr>
          <w:rFonts w:ascii="Liberation Sans" w:hAnsi="Liberation Sans"/>
          <w:sz w:val="24"/>
        </w:rPr>
        <w:t xml:space="preserve">, </w:t>
      </w:r>
      <w:r>
        <w:rPr>
          <w:rFonts w:ascii="Liberation Sans" w:hAnsi="Liberation Sans"/>
          <w:i/>
          <w:sz w:val="24"/>
        </w:rPr>
        <w:t>25</w:t>
      </w:r>
      <w:r>
        <w:rPr>
          <w:rFonts w:ascii="Liberation Sans" w:hAnsi="Liberation Sans"/>
          <w:sz w:val="24"/>
        </w:rPr>
        <w:t>(3), 743–756. https://doi.org/10.1007/s10811-013-9983-9</w:t>
      </w:r>
    </w:p>
    <w:p>
      <w:pPr>
        <w:pStyle w:val="Normal"/>
        <w:spacing w:lineRule="auto" w:line="288" w:before="0" w:after="140"/>
        <w:ind w:left="480" w:right="0" w:hanging="480"/>
        <w:rPr/>
      </w:pPr>
      <w:r>
        <w:rPr>
          <w:rFonts w:ascii="Liberation Sans" w:hAnsi="Liberation Sans"/>
          <w:sz w:val="24"/>
        </w:rPr>
        <w:t xml:space="preserve">Bowler, C., Allen, A. E., Badger, J. H., Grimwood, J., Jabbari, K., Kuo, A., Maheswari, U., Martens, C., Maumus, F., Otillar, R. P., Rayko, E., Salamov, A., Vandepoele, K., Beszteri, B., Gruber, A., Heijde, M., Katinka, M., Mock, T., Valentin, K., … Grigoriev, I. V. (2008). The Phaeodactylum genome reveals the evolutionary history of diatom genomes. </w:t>
      </w:r>
      <w:r>
        <w:rPr>
          <w:rFonts w:ascii="Liberation Sans" w:hAnsi="Liberation Sans"/>
          <w:i/>
          <w:sz w:val="24"/>
        </w:rPr>
        <w:t>Nature</w:t>
      </w:r>
      <w:r>
        <w:rPr>
          <w:rFonts w:ascii="Liberation Sans" w:hAnsi="Liberation Sans"/>
          <w:sz w:val="24"/>
        </w:rPr>
        <w:t xml:space="preserve">, </w:t>
      </w:r>
      <w:r>
        <w:rPr>
          <w:rFonts w:ascii="Liberation Sans" w:hAnsi="Liberation Sans"/>
          <w:i/>
          <w:sz w:val="24"/>
        </w:rPr>
        <w:t>456</w:t>
      </w:r>
      <w:r>
        <w:rPr>
          <w:rFonts w:ascii="Liberation Sans" w:hAnsi="Liberation Sans"/>
          <w:sz w:val="24"/>
        </w:rPr>
        <w:t>(7219). https://doi.org/10.1038/nature07410</w:t>
      </w:r>
    </w:p>
    <w:p>
      <w:pPr>
        <w:pStyle w:val="Normal"/>
        <w:spacing w:lineRule="auto" w:line="288" w:before="0" w:after="140"/>
        <w:ind w:left="480" w:right="0" w:hanging="480"/>
        <w:rPr/>
      </w:pPr>
      <w:r>
        <w:rPr>
          <w:rFonts w:ascii="Liberation Sans" w:hAnsi="Liberation Sans"/>
          <w:sz w:val="24"/>
        </w:rPr>
        <w:t xml:space="preserve">Brandoli, C., Petri, C., Egea-Cortines, M., &amp; Weiss, J. (2020). Gigantea: Uncovering new functions in flower development. In </w:t>
      </w:r>
      <w:r>
        <w:rPr>
          <w:rFonts w:ascii="Liberation Sans" w:hAnsi="Liberation Sans"/>
          <w:i/>
          <w:sz w:val="24"/>
        </w:rPr>
        <w:t>Genes</w:t>
      </w:r>
      <w:r>
        <w:rPr>
          <w:rFonts w:ascii="Liberation Sans" w:hAnsi="Liberation Sans"/>
          <w:sz w:val="24"/>
        </w:rPr>
        <w:t xml:space="preserve"> (Vol. 11, Issue 10, pp. 1–15). MDPI AG. https://doi.org/10.3390/genes11101142</w:t>
      </w:r>
    </w:p>
    <w:p>
      <w:pPr>
        <w:pStyle w:val="Normal"/>
        <w:spacing w:lineRule="auto" w:line="288" w:before="0" w:after="140"/>
        <w:ind w:left="480" w:right="0" w:hanging="480"/>
        <w:rPr/>
      </w:pPr>
      <w:r>
        <w:rPr>
          <w:rFonts w:ascii="Liberation Sans" w:hAnsi="Liberation Sans"/>
          <w:sz w:val="24"/>
        </w:rPr>
        <w:t xml:space="preserve">Bray, N. L., Pimentel, H., Melsted, P., &amp; Pachter, L. (2016). Near-optimal probabilistic RNA-seq quantification. </w:t>
      </w:r>
      <w:r>
        <w:rPr>
          <w:rFonts w:ascii="Liberation Sans" w:hAnsi="Liberation Sans"/>
          <w:i/>
          <w:sz w:val="24"/>
        </w:rPr>
        <w:t>Nature Biotechnology</w:t>
      </w:r>
      <w:r>
        <w:rPr>
          <w:rFonts w:ascii="Liberation Sans" w:hAnsi="Liberation Sans"/>
          <w:sz w:val="24"/>
        </w:rPr>
        <w:t xml:space="preserve">, </w:t>
      </w:r>
      <w:r>
        <w:rPr>
          <w:rFonts w:ascii="Liberation Sans" w:hAnsi="Liberation Sans"/>
          <w:i/>
          <w:sz w:val="24"/>
        </w:rPr>
        <w:t>34</w:t>
      </w:r>
      <w:r>
        <w:rPr>
          <w:rFonts w:ascii="Liberation Sans" w:hAnsi="Liberation Sans"/>
          <w:sz w:val="24"/>
        </w:rPr>
        <w:t>(5). https://doi.org/10.1038/nbt.3519</w:t>
      </w:r>
    </w:p>
    <w:p>
      <w:pPr>
        <w:pStyle w:val="Normal"/>
        <w:spacing w:lineRule="auto" w:line="288" w:before="0" w:after="140"/>
        <w:ind w:left="480" w:right="0" w:hanging="480"/>
        <w:rPr/>
      </w:pPr>
      <w:r>
        <w:rPr>
          <w:rFonts w:ascii="Liberation Sans" w:hAnsi="Liberation Sans"/>
          <w:sz w:val="24"/>
        </w:rPr>
        <w:t xml:space="preserve">Bruce, V. G. (1970). The biological clock in Chlamydomonas reinhardtii. </w:t>
      </w:r>
      <w:r>
        <w:rPr>
          <w:rFonts w:ascii="Liberation Sans" w:hAnsi="Liberation Sans"/>
          <w:i/>
          <w:sz w:val="24"/>
        </w:rPr>
        <w:t>J Protozool</w:t>
      </w:r>
      <w:r>
        <w:rPr>
          <w:rFonts w:ascii="Liberation Sans" w:hAnsi="Liberation Sans"/>
          <w:sz w:val="24"/>
        </w:rPr>
        <w:t xml:space="preserve">, </w:t>
      </w:r>
      <w:r>
        <w:rPr>
          <w:rFonts w:ascii="Liberation Sans" w:hAnsi="Liberation Sans"/>
          <w:i/>
          <w:sz w:val="24"/>
        </w:rPr>
        <w:t>17</w:t>
      </w:r>
      <w:r>
        <w:rPr>
          <w:rFonts w:ascii="Liberation Sans" w:hAnsi="Liberation Sans"/>
          <w:sz w:val="24"/>
        </w:rPr>
        <w:t>, 328–334. https://doi.org/https://doi.org/10.1111/j.1550-7408.1970.tb02380.x</w:t>
      </w:r>
    </w:p>
    <w:p>
      <w:pPr>
        <w:pStyle w:val="Normal"/>
        <w:spacing w:lineRule="auto" w:line="288" w:before="0" w:after="140"/>
        <w:ind w:left="480" w:right="0" w:hanging="480"/>
        <w:rPr/>
      </w:pPr>
      <w:r>
        <w:rPr>
          <w:rFonts w:ascii="Liberation Sans" w:hAnsi="Liberation Sans"/>
          <w:sz w:val="24"/>
        </w:rPr>
        <w:t xml:space="preserve">Carbon, S., Douglass, E., Dunn, N., Good, B., Harris, N. L., Lewis, S. E., Mungall, C. J., Basu, S., Chisholm, R. L., Dodson, R. J., Hartline, E., Fey, P., Thomas, P. D., Albou, L. P., Ebert, D., Kesling, M. J., Mi, H., Muruganujan, A., Huang, X., … Westerfield, M. (2019). The Gene Ontology Resource: 20 years and still GOing strong. </w:t>
      </w:r>
      <w:r>
        <w:rPr>
          <w:rFonts w:ascii="Liberation Sans" w:hAnsi="Liberation Sans"/>
          <w:i/>
          <w:sz w:val="24"/>
        </w:rPr>
        <w:t>Nucleic Acids Research</w:t>
      </w:r>
      <w:r>
        <w:rPr>
          <w:rFonts w:ascii="Liberation Sans" w:hAnsi="Liberation Sans"/>
          <w:sz w:val="24"/>
        </w:rPr>
        <w:t xml:space="preserve">, </w:t>
      </w:r>
      <w:r>
        <w:rPr>
          <w:rFonts w:ascii="Liberation Sans" w:hAnsi="Liberation Sans"/>
          <w:i/>
          <w:sz w:val="24"/>
        </w:rPr>
        <w:t>47</w:t>
      </w:r>
      <w:r>
        <w:rPr>
          <w:rFonts w:ascii="Liberation Sans" w:hAnsi="Liberation Sans"/>
          <w:sz w:val="24"/>
        </w:rPr>
        <w:t>(D1), D330–D338. https://doi.org/10.1093/nar/gky1055</w:t>
      </w:r>
    </w:p>
    <w:p>
      <w:pPr>
        <w:pStyle w:val="Normal"/>
        <w:spacing w:lineRule="auto" w:line="288" w:before="0" w:after="140"/>
        <w:ind w:left="480" w:right="0" w:hanging="480"/>
        <w:rPr/>
      </w:pPr>
      <w:r>
        <w:rPr>
          <w:rFonts w:ascii="Liberation Sans" w:hAnsi="Liberation Sans"/>
          <w:sz w:val="24"/>
        </w:rPr>
        <w:t xml:space="preserve">Carbon, S., Ireland, A., Mungall, C. J., Shu, S., Marshall, B., Lewis, S., Lomax, J., Mungall, C., Hitz, B., Balakrishnan, R., Dolan, M., Wood, V., Hong, E., &amp; Gaudet, P. (2009). AmiGO: Online access to ontology and annotation data. </w:t>
      </w:r>
      <w:r>
        <w:rPr>
          <w:rFonts w:ascii="Liberation Sans" w:hAnsi="Liberation Sans"/>
          <w:i/>
          <w:sz w:val="24"/>
        </w:rPr>
        <w:t>Bioinformatics</w:t>
      </w:r>
      <w:r>
        <w:rPr>
          <w:rFonts w:ascii="Liberation Sans" w:hAnsi="Liberation Sans"/>
          <w:sz w:val="24"/>
        </w:rPr>
        <w:t xml:space="preserve">, </w:t>
      </w:r>
      <w:r>
        <w:rPr>
          <w:rFonts w:ascii="Liberation Sans" w:hAnsi="Liberation Sans"/>
          <w:i/>
          <w:sz w:val="24"/>
        </w:rPr>
        <w:t>25</w:t>
      </w:r>
      <w:r>
        <w:rPr>
          <w:rFonts w:ascii="Liberation Sans" w:hAnsi="Liberation Sans"/>
          <w:sz w:val="24"/>
        </w:rPr>
        <w:t>(2), 288–289. https://doi.org/10.1093/bioinformatics/btn615</w:t>
      </w:r>
    </w:p>
    <w:p>
      <w:pPr>
        <w:pStyle w:val="Normal"/>
        <w:spacing w:lineRule="auto" w:line="288" w:before="0" w:after="140"/>
        <w:ind w:left="480" w:right="0" w:hanging="480"/>
        <w:rPr/>
      </w:pPr>
      <w:r>
        <w:rPr>
          <w:rFonts w:ascii="Liberation Sans" w:hAnsi="Liberation Sans"/>
          <w:sz w:val="24"/>
        </w:rPr>
        <w:t xml:space="preserve">Carlson, M., &amp; Pagès, H. (2019). </w:t>
      </w:r>
      <w:r>
        <w:rPr>
          <w:rFonts w:ascii="Liberation Sans" w:hAnsi="Liberation Sans"/>
          <w:i/>
          <w:sz w:val="24"/>
        </w:rPr>
        <w:t>AnnotationForge: Tools for building SQLite-based annotation data packages</w:t>
      </w:r>
      <w:r>
        <w:rPr>
          <w:rFonts w:ascii="Liberation Sans" w:hAnsi="Liberation Sans"/>
          <w:sz w:val="24"/>
        </w:rPr>
        <w:t xml:space="preserve"> (1.26.0.).</w:t>
      </w:r>
    </w:p>
    <w:p>
      <w:pPr>
        <w:pStyle w:val="Normal"/>
        <w:spacing w:lineRule="auto" w:line="288" w:before="0" w:after="140"/>
        <w:ind w:left="480" w:right="0" w:hanging="480"/>
        <w:rPr/>
      </w:pPr>
      <w:r>
        <w:rPr>
          <w:rFonts w:ascii="Liberation Sans" w:hAnsi="Liberation Sans"/>
          <w:sz w:val="24"/>
        </w:rPr>
        <w:t xml:space="preserve">Carneiro, A. K., Montessoro, P. da F., Fusaro, A. F., Araújo, B. G., &amp; Hemerly, A. S. (2021). Plant cdks—driving the cell cycle through climate change. In </w:t>
      </w:r>
      <w:r>
        <w:rPr>
          <w:rFonts w:ascii="Liberation Sans" w:hAnsi="Liberation Sans"/>
          <w:i/>
          <w:sz w:val="24"/>
        </w:rPr>
        <w:t>Plants</w:t>
      </w:r>
      <w:r>
        <w:rPr>
          <w:rFonts w:ascii="Liberation Sans" w:hAnsi="Liberation Sans"/>
          <w:sz w:val="24"/>
        </w:rPr>
        <w:t xml:space="preserve"> (Vol. 10, Issue 9). https://doi.org/10.3390/plants10091804</w:t>
      </w:r>
    </w:p>
    <w:p>
      <w:pPr>
        <w:pStyle w:val="Normal"/>
        <w:spacing w:lineRule="auto" w:line="288" w:before="0" w:after="140"/>
        <w:ind w:left="480" w:right="0" w:hanging="480"/>
        <w:rPr/>
      </w:pPr>
      <w:r>
        <w:rPr>
          <w:rFonts w:ascii="Liberation Sans" w:hAnsi="Liberation Sans"/>
          <w:sz w:val="24"/>
        </w:rPr>
        <w:t xml:space="preserve">Chapman, R. L. (2013). Algae: The world’s most important “plants”-an introduction. </w:t>
      </w:r>
      <w:r>
        <w:rPr>
          <w:rFonts w:ascii="Liberation Sans" w:hAnsi="Liberation Sans"/>
          <w:i/>
          <w:sz w:val="24"/>
        </w:rPr>
        <w:t>Mitigation and Adaptation Strategies for Global Change</w:t>
      </w:r>
      <w:r>
        <w:rPr>
          <w:rFonts w:ascii="Liberation Sans" w:hAnsi="Liberation Sans"/>
          <w:sz w:val="24"/>
        </w:rPr>
        <w:t xml:space="preserve">, </w:t>
      </w:r>
      <w:r>
        <w:rPr>
          <w:rFonts w:ascii="Liberation Sans" w:hAnsi="Liberation Sans"/>
          <w:i/>
          <w:sz w:val="24"/>
        </w:rPr>
        <w:t>18</w:t>
      </w:r>
      <w:r>
        <w:rPr>
          <w:rFonts w:ascii="Liberation Sans" w:hAnsi="Liberation Sans"/>
          <w:sz w:val="24"/>
        </w:rPr>
        <w:t>(1). https://doi.org/10.1007/s11027-010-9255-9</w:t>
      </w:r>
    </w:p>
    <w:p>
      <w:pPr>
        <w:pStyle w:val="Normal"/>
        <w:spacing w:lineRule="auto" w:line="288" w:before="0" w:after="140"/>
        <w:ind w:left="480" w:right="0" w:hanging="480"/>
        <w:rPr/>
      </w:pPr>
      <w:r>
        <w:rPr>
          <w:rFonts w:ascii="Liberation Sans" w:hAnsi="Liberation Sans"/>
          <w:sz w:val="24"/>
        </w:rPr>
        <w:t xml:space="preserve">Chen, H., Li, T., &amp; Wang, Q. (2019). Ten years of algal biofuel and bioproducts: gains and pains. </w:t>
      </w:r>
      <w:r>
        <w:rPr>
          <w:rFonts w:ascii="Liberation Sans" w:hAnsi="Liberation Sans"/>
          <w:i/>
          <w:sz w:val="24"/>
        </w:rPr>
        <w:t>Planta</w:t>
      </w:r>
      <w:r>
        <w:rPr>
          <w:rFonts w:ascii="Liberation Sans" w:hAnsi="Liberation Sans"/>
          <w:sz w:val="24"/>
        </w:rPr>
        <w:t xml:space="preserve">, </w:t>
      </w:r>
      <w:r>
        <w:rPr>
          <w:rFonts w:ascii="Liberation Sans" w:hAnsi="Liberation Sans"/>
          <w:i/>
          <w:sz w:val="24"/>
        </w:rPr>
        <w:t>249</w:t>
      </w:r>
      <w:r>
        <w:rPr>
          <w:rFonts w:ascii="Liberation Sans" w:hAnsi="Liberation Sans"/>
          <w:sz w:val="24"/>
        </w:rPr>
        <w:t>(1), 195–219. https://doi.org/10.1007/s00425-018-3066-8</w:t>
      </w:r>
    </w:p>
    <w:p>
      <w:pPr>
        <w:pStyle w:val="Normal"/>
        <w:spacing w:lineRule="auto" w:line="288" w:before="0" w:after="140"/>
        <w:ind w:left="480" w:right="0" w:hanging="480"/>
        <w:rPr/>
      </w:pPr>
      <w:r>
        <w:rPr>
          <w:rFonts w:ascii="Liberation Sans" w:hAnsi="Liberation Sans"/>
          <w:sz w:val="24"/>
        </w:rPr>
        <w:t xml:space="preserve">Chen, M. X., Zhang, Y., Fernie, A. R., Liu, Y. G., &amp; Zhu, F. Y. (2021). SWATH-MS-Based Proteomics: Strategies and Applications in Plants. In </w:t>
      </w:r>
      <w:r>
        <w:rPr>
          <w:rFonts w:ascii="Liberation Sans" w:hAnsi="Liberation Sans"/>
          <w:i/>
          <w:sz w:val="24"/>
        </w:rPr>
        <w:t>Trends in Biotechnology</w:t>
      </w:r>
      <w:r>
        <w:rPr>
          <w:rFonts w:ascii="Liberation Sans" w:hAnsi="Liberation Sans"/>
          <w:sz w:val="24"/>
        </w:rPr>
        <w:t xml:space="preserve"> (Vol. 39, Issue 5, pp. 433–437). Elsevier Ltd. https://doi.org/10.1016/j.tibtech.2020.09.002</w:t>
      </w:r>
    </w:p>
    <w:p>
      <w:pPr>
        <w:pStyle w:val="Normal"/>
        <w:spacing w:lineRule="auto" w:line="288" w:before="0" w:after="140"/>
        <w:ind w:left="480" w:right="0" w:hanging="480"/>
        <w:rPr/>
      </w:pPr>
      <w:r>
        <w:rPr>
          <w:rFonts w:ascii="Liberation Sans" w:hAnsi="Liberation Sans"/>
          <w:sz w:val="24"/>
        </w:rPr>
        <w:t xml:space="preserve">Cheng, S., Xian, W., Fu, Y., Marin, B., Keller, J., Wu, T., Sun, W., Li, X., Xu, Y., Zhang, Y., Wittek, S., Reder, T., Günther, G., Gontcharov, A., Wang, S., Li, L., Liu, X., Wang, J., Yang, H., … Melkonian, M. (2019). Genomes of Subaerial Zygnematophyceae Provide Insights into Land Plant Evolution. </w:t>
      </w:r>
      <w:r>
        <w:rPr>
          <w:rFonts w:ascii="Liberation Sans" w:hAnsi="Liberation Sans"/>
          <w:i/>
          <w:sz w:val="24"/>
        </w:rPr>
        <w:t>Cell</w:t>
      </w:r>
      <w:r>
        <w:rPr>
          <w:rFonts w:ascii="Liberation Sans" w:hAnsi="Liberation Sans"/>
          <w:sz w:val="24"/>
        </w:rPr>
        <w:t xml:space="preserve">, </w:t>
      </w:r>
      <w:r>
        <w:rPr>
          <w:rFonts w:ascii="Liberation Sans" w:hAnsi="Liberation Sans"/>
          <w:i/>
          <w:sz w:val="24"/>
        </w:rPr>
        <w:t>179</w:t>
      </w:r>
      <w:r>
        <w:rPr>
          <w:rFonts w:ascii="Liberation Sans" w:hAnsi="Liberation Sans"/>
          <w:sz w:val="24"/>
        </w:rPr>
        <w:t>(5). https://doi.org/10.1016/j.cell.2019.10.019</w:t>
      </w:r>
    </w:p>
    <w:p>
      <w:pPr>
        <w:pStyle w:val="Normal"/>
        <w:spacing w:lineRule="auto" w:line="288" w:before="0" w:after="140"/>
        <w:ind w:left="480" w:right="0" w:hanging="480"/>
        <w:rPr/>
      </w:pPr>
      <w:r>
        <w:rPr>
          <w:rFonts w:ascii="Liberation Sans" w:hAnsi="Liberation Sans"/>
          <w:sz w:val="24"/>
        </w:rPr>
        <w:t xml:space="preserve">Cock, J. M., &amp; Coelho, S. M. (2011). Algal models in plant biology. In </w:t>
      </w:r>
      <w:r>
        <w:rPr>
          <w:rFonts w:ascii="Liberation Sans" w:hAnsi="Liberation Sans"/>
          <w:i/>
          <w:sz w:val="24"/>
        </w:rPr>
        <w:t>Journal of Experimental Botany</w:t>
      </w:r>
      <w:r>
        <w:rPr>
          <w:rFonts w:ascii="Liberation Sans" w:hAnsi="Liberation Sans"/>
          <w:sz w:val="24"/>
        </w:rPr>
        <w:t xml:space="preserve"> (Vol. 62, Issue 8). https://doi.org/10.1093/jxb/err117</w:t>
      </w:r>
    </w:p>
    <w:p>
      <w:pPr>
        <w:pStyle w:val="Normal"/>
        <w:spacing w:lineRule="auto" w:line="288" w:before="0" w:after="140"/>
        <w:ind w:left="480" w:right="0" w:hanging="480"/>
        <w:rPr/>
      </w:pPr>
      <w:r>
        <w:rPr>
          <w:rFonts w:ascii="Liberation Sans" w:hAnsi="Liberation Sans"/>
          <w:sz w:val="24"/>
        </w:rPr>
        <w:t xml:space="preserve">Coleto-Alcudia, V., &amp; Vega-Rodríguez, M. A. (2020). Artificial Bee Colony algorithm based on Dominance (ABCD) for a hybrid gene selection method. </w:t>
      </w:r>
      <w:r>
        <w:rPr>
          <w:rFonts w:ascii="Liberation Sans" w:hAnsi="Liberation Sans"/>
          <w:i/>
          <w:sz w:val="24"/>
        </w:rPr>
        <w:t>Knowledge-Based Systems</w:t>
      </w:r>
      <w:r>
        <w:rPr>
          <w:rFonts w:ascii="Liberation Sans" w:hAnsi="Liberation Sans"/>
          <w:sz w:val="24"/>
        </w:rPr>
        <w:t xml:space="preserve">, </w:t>
      </w:r>
      <w:r>
        <w:rPr>
          <w:rFonts w:ascii="Liberation Sans" w:hAnsi="Liberation Sans"/>
          <w:i/>
          <w:sz w:val="24"/>
        </w:rPr>
        <w:t>205</w:t>
      </w:r>
      <w:r>
        <w:rPr>
          <w:rFonts w:ascii="Liberation Sans" w:hAnsi="Liberation Sans"/>
          <w:sz w:val="24"/>
        </w:rPr>
        <w:t>. https://doi.org/10.1016/j.knosys.2020.106323</w:t>
      </w:r>
    </w:p>
    <w:p>
      <w:pPr>
        <w:pStyle w:val="Normal"/>
        <w:spacing w:lineRule="auto" w:line="288" w:before="0" w:after="140"/>
        <w:ind w:left="480" w:right="0" w:hanging="480"/>
        <w:rPr/>
      </w:pPr>
      <w:r>
        <w:rPr>
          <w:rFonts w:ascii="Liberation Sans" w:hAnsi="Liberation Sans"/>
          <w:sz w:val="24"/>
        </w:rPr>
        <w:t xml:space="preserve">Collado-Fabbri, S., Vaulot, D., &amp; Ulloa, O. (2011). Structure and seasonal dynamics of the eukaryotic picophytoplankton community in a wind-driven coastal upwelling ecosystem. </w:t>
      </w:r>
      <w:r>
        <w:rPr>
          <w:rFonts w:ascii="Liberation Sans" w:hAnsi="Liberation Sans"/>
          <w:i/>
          <w:sz w:val="24"/>
        </w:rPr>
        <w:t>Limnology and Oceanography</w:t>
      </w:r>
      <w:r>
        <w:rPr>
          <w:rFonts w:ascii="Liberation Sans" w:hAnsi="Liberation Sans"/>
          <w:sz w:val="24"/>
        </w:rPr>
        <w:t xml:space="preserve">, </w:t>
      </w:r>
      <w:r>
        <w:rPr>
          <w:rFonts w:ascii="Liberation Sans" w:hAnsi="Liberation Sans"/>
          <w:i/>
          <w:sz w:val="24"/>
        </w:rPr>
        <w:t>56</w:t>
      </w:r>
      <w:r>
        <w:rPr>
          <w:rFonts w:ascii="Liberation Sans" w:hAnsi="Liberation Sans"/>
          <w:sz w:val="24"/>
        </w:rPr>
        <w:t>(6). https://doi.org/10.4319/lo.2011.56.6.2334</w:t>
      </w:r>
    </w:p>
    <w:p>
      <w:pPr>
        <w:pStyle w:val="Normal"/>
        <w:spacing w:lineRule="auto" w:line="288" w:before="0" w:after="140"/>
        <w:ind w:left="480" w:right="0" w:hanging="480"/>
        <w:rPr/>
      </w:pPr>
      <w:r>
        <w:rPr>
          <w:rFonts w:ascii="Liberation Sans" w:hAnsi="Liberation Sans"/>
          <w:sz w:val="24"/>
        </w:rPr>
        <w:t xml:space="preserve">Corellou, F., Camasses, A., Ligat, L., Peaucellier, G., &amp; Bouget, F. Y. (2005). Atypical regulation of a green lineage-specific B-type cyclin-dependent kinase. </w:t>
      </w:r>
      <w:r>
        <w:rPr>
          <w:rFonts w:ascii="Liberation Sans" w:hAnsi="Liberation Sans"/>
          <w:i/>
          <w:sz w:val="24"/>
        </w:rPr>
        <w:t>Plant Physiology</w:t>
      </w:r>
      <w:r>
        <w:rPr>
          <w:rFonts w:ascii="Liberation Sans" w:hAnsi="Liberation Sans"/>
          <w:sz w:val="24"/>
        </w:rPr>
        <w:t xml:space="preserve">, </w:t>
      </w:r>
      <w:r>
        <w:rPr>
          <w:rFonts w:ascii="Liberation Sans" w:hAnsi="Liberation Sans"/>
          <w:i/>
          <w:sz w:val="24"/>
        </w:rPr>
        <w:t>138</w:t>
      </w:r>
      <w:r>
        <w:rPr>
          <w:rFonts w:ascii="Liberation Sans" w:hAnsi="Liberation Sans"/>
          <w:sz w:val="24"/>
        </w:rPr>
        <w:t>(3). https://doi.org/10.1104/pp.105.059626</w:t>
      </w:r>
    </w:p>
    <w:p>
      <w:pPr>
        <w:pStyle w:val="Normal"/>
        <w:spacing w:lineRule="auto" w:line="288" w:before="0" w:after="140"/>
        <w:ind w:left="480" w:right="0" w:hanging="480"/>
        <w:rPr/>
      </w:pPr>
      <w:r>
        <w:rPr>
          <w:rFonts w:ascii="Liberation Sans" w:hAnsi="Liberation Sans"/>
          <w:sz w:val="24"/>
        </w:rPr>
        <w:t xml:space="preserve">Correa, A., &amp; Bell-Pedersen, D. (2002). Distinct signaling pathways from the circadian clock participate in regulation of rhythmic conidiospore development in Neurospora crassa. </w:t>
      </w:r>
      <w:r>
        <w:rPr>
          <w:rFonts w:ascii="Liberation Sans" w:hAnsi="Liberation Sans"/>
          <w:i/>
          <w:sz w:val="24"/>
        </w:rPr>
        <w:t>Eukaryotic Cell</w:t>
      </w:r>
      <w:r>
        <w:rPr>
          <w:rFonts w:ascii="Liberation Sans" w:hAnsi="Liberation Sans"/>
          <w:sz w:val="24"/>
        </w:rPr>
        <w:t xml:space="preserve">, </w:t>
      </w:r>
      <w:r>
        <w:rPr>
          <w:rFonts w:ascii="Liberation Sans" w:hAnsi="Liberation Sans"/>
          <w:i/>
          <w:sz w:val="24"/>
        </w:rPr>
        <w:t>1</w:t>
      </w:r>
      <w:r>
        <w:rPr>
          <w:rFonts w:ascii="Liberation Sans" w:hAnsi="Liberation Sans"/>
          <w:sz w:val="24"/>
        </w:rPr>
        <w:t>(2). https://doi.org/10.1128/EC.1.2.273-280.2002</w:t>
      </w:r>
    </w:p>
    <w:p>
      <w:pPr>
        <w:pStyle w:val="Normal"/>
        <w:spacing w:lineRule="auto" w:line="288" w:before="0" w:after="140"/>
        <w:ind w:left="480" w:right="0" w:hanging="480"/>
        <w:rPr/>
      </w:pPr>
      <w:r>
        <w:rPr>
          <w:rFonts w:ascii="Liberation Sans" w:hAnsi="Liberation Sans"/>
          <w:sz w:val="24"/>
        </w:rPr>
        <w:t xml:space="preserve">Corteggiani Carpinelli, E., Telatin, A., Vitulo, N., Forcato, C., D’Angelo, M., Schiavon, R., Vezzi, A., Giacometti, G. M., Morosinotto, T., &amp; Valle, G. (2014). Chromosome scale genome assembly and transcriptome profiling of nannochloropsis gaditana in nitrogen depletion. </w:t>
      </w:r>
      <w:r>
        <w:rPr>
          <w:rFonts w:ascii="Liberation Sans" w:hAnsi="Liberation Sans"/>
          <w:i/>
          <w:sz w:val="24"/>
        </w:rPr>
        <w:t>Molecular Plant</w:t>
      </w:r>
      <w:r>
        <w:rPr>
          <w:rFonts w:ascii="Liberation Sans" w:hAnsi="Liberation Sans"/>
          <w:sz w:val="24"/>
        </w:rPr>
        <w:t xml:space="preserve">, </w:t>
      </w:r>
      <w:r>
        <w:rPr>
          <w:rFonts w:ascii="Liberation Sans" w:hAnsi="Liberation Sans"/>
          <w:i/>
          <w:sz w:val="24"/>
        </w:rPr>
        <w:t>7</w:t>
      </w:r>
      <w:r>
        <w:rPr>
          <w:rFonts w:ascii="Liberation Sans" w:hAnsi="Liberation Sans"/>
          <w:sz w:val="24"/>
        </w:rPr>
        <w:t>(2). https://doi.org/10.1093/mp/sst120</w:t>
      </w:r>
    </w:p>
    <w:p>
      <w:pPr>
        <w:pStyle w:val="Normal"/>
        <w:spacing w:lineRule="auto" w:line="288" w:before="0" w:after="140"/>
        <w:ind w:left="480" w:right="0" w:hanging="480"/>
        <w:rPr/>
      </w:pPr>
      <w:r>
        <w:rPr>
          <w:rFonts w:ascii="Liberation Sans" w:hAnsi="Liberation Sans"/>
          <w:sz w:val="24"/>
        </w:rPr>
        <w:t xml:space="preserve">Covington, M. F., Maloof, J. N., Straume, M., Kay, S. A., &amp; Harmer, S. L. (2008). Global transcriptome analysis reveals circadian regulation of key pathways in plant growth and development. </w:t>
      </w:r>
      <w:r>
        <w:rPr>
          <w:rFonts w:ascii="Liberation Sans" w:hAnsi="Liberation Sans"/>
          <w:i/>
          <w:sz w:val="24"/>
        </w:rPr>
        <w:t>Genome Biology</w:t>
      </w:r>
      <w:r>
        <w:rPr>
          <w:rFonts w:ascii="Liberation Sans" w:hAnsi="Liberation Sans"/>
          <w:sz w:val="24"/>
        </w:rPr>
        <w:t xml:space="preserve">, </w:t>
      </w:r>
      <w:r>
        <w:rPr>
          <w:rFonts w:ascii="Liberation Sans" w:hAnsi="Liberation Sans"/>
          <w:i/>
          <w:sz w:val="24"/>
        </w:rPr>
        <w:t>9</w:t>
      </w:r>
      <w:r>
        <w:rPr>
          <w:rFonts w:ascii="Liberation Sans" w:hAnsi="Liberation Sans"/>
          <w:sz w:val="24"/>
        </w:rPr>
        <w:t>(8). https://doi.org/10.1186/gb-2008-9-8-r130</w:t>
      </w:r>
    </w:p>
    <w:p>
      <w:pPr>
        <w:pStyle w:val="Normal"/>
        <w:spacing w:lineRule="auto" w:line="288" w:before="0" w:after="140"/>
        <w:ind w:left="480" w:right="0" w:hanging="480"/>
        <w:rPr/>
      </w:pPr>
      <w:r>
        <w:rPr>
          <w:rFonts w:ascii="Liberation Sans" w:hAnsi="Liberation Sans"/>
          <w:sz w:val="24"/>
        </w:rPr>
        <w:t xml:space="preserve">Craig, R. J., Hasan, A. R., Ness, R. W., &amp; Keightley, P. D. (2021). Comparative genomics of Chlamydomonas. </w:t>
      </w:r>
      <w:r>
        <w:rPr>
          <w:rFonts w:ascii="Liberation Sans" w:hAnsi="Liberation Sans"/>
          <w:i/>
          <w:sz w:val="24"/>
        </w:rPr>
        <w:t>Plant Cell</w:t>
      </w:r>
      <w:r>
        <w:rPr>
          <w:rFonts w:ascii="Liberation Sans" w:hAnsi="Liberation Sans"/>
          <w:sz w:val="24"/>
        </w:rPr>
        <w:t xml:space="preserve">, </w:t>
      </w:r>
      <w:r>
        <w:rPr>
          <w:rFonts w:ascii="Liberation Sans" w:hAnsi="Liberation Sans"/>
          <w:i/>
          <w:sz w:val="24"/>
        </w:rPr>
        <w:t>33</w:t>
      </w:r>
      <w:r>
        <w:rPr>
          <w:rFonts w:ascii="Liberation Sans" w:hAnsi="Liberation Sans"/>
          <w:sz w:val="24"/>
        </w:rPr>
        <w:t>(4). https://doi.org/10.1093/plcell/koab026</w:t>
      </w:r>
    </w:p>
    <w:p>
      <w:pPr>
        <w:pStyle w:val="Normal"/>
        <w:spacing w:lineRule="auto" w:line="288" w:before="0" w:after="140"/>
        <w:ind w:left="480" w:right="0" w:hanging="480"/>
        <w:rPr/>
      </w:pPr>
      <w:r>
        <w:rPr>
          <w:rFonts w:ascii="Liberation Sans" w:hAnsi="Liberation Sans"/>
          <w:sz w:val="24"/>
        </w:rPr>
        <w:t xml:space="preserve">Cui, Y., Thomas-Hall, S. R., &amp; Schenk, P. M. (2019). Phaeodactylum tricornutum microalgae as a rich source of omega-3 oil: Progress in lipid induction techniques towards industry adoption. In </w:t>
      </w:r>
      <w:r>
        <w:rPr>
          <w:rFonts w:ascii="Liberation Sans" w:hAnsi="Liberation Sans"/>
          <w:i/>
          <w:sz w:val="24"/>
        </w:rPr>
        <w:t>Food Chemistry</w:t>
      </w:r>
      <w:r>
        <w:rPr>
          <w:rFonts w:ascii="Liberation Sans" w:hAnsi="Liberation Sans"/>
          <w:sz w:val="24"/>
        </w:rPr>
        <w:t xml:space="preserve"> (Vol. 297). https://doi.org/10.1016/j.foodchem.2019.06.004</w:t>
      </w:r>
    </w:p>
    <w:p>
      <w:pPr>
        <w:pStyle w:val="Normal"/>
        <w:spacing w:lineRule="auto" w:line="288" w:before="0" w:after="140"/>
        <w:ind w:left="480" w:right="0" w:hanging="480"/>
        <w:rPr/>
      </w:pPr>
      <w:r>
        <w:rPr>
          <w:rFonts w:ascii="Liberation Sans" w:hAnsi="Liberation Sans"/>
          <w:sz w:val="24"/>
        </w:rPr>
        <w:t xml:space="preserve">Cumming, B. G., &amp; Wagner, E. (1968). Rhythmic Processes in Plants. </w:t>
      </w:r>
      <w:r>
        <w:rPr>
          <w:rFonts w:ascii="Liberation Sans" w:hAnsi="Liberation Sans"/>
          <w:i/>
          <w:sz w:val="24"/>
        </w:rPr>
        <w:t>Annual Review of Plant Physiology</w:t>
      </w:r>
      <w:r>
        <w:rPr>
          <w:rFonts w:ascii="Liberation Sans" w:hAnsi="Liberation Sans"/>
          <w:sz w:val="24"/>
        </w:rPr>
        <w:t xml:space="preserve">, </w:t>
      </w:r>
      <w:r>
        <w:rPr>
          <w:rFonts w:ascii="Liberation Sans" w:hAnsi="Liberation Sans"/>
          <w:i/>
          <w:sz w:val="24"/>
        </w:rPr>
        <w:t>19</w:t>
      </w:r>
      <w:r>
        <w:rPr>
          <w:rFonts w:ascii="Liberation Sans" w:hAnsi="Liberation Sans"/>
          <w:sz w:val="24"/>
        </w:rPr>
        <w:t>(1). https://doi.org/10.1146/annurev.pp.19.060168.002121</w:t>
      </w:r>
    </w:p>
    <w:p>
      <w:pPr>
        <w:pStyle w:val="Normal"/>
        <w:spacing w:lineRule="auto" w:line="288" w:before="0" w:after="140"/>
        <w:ind w:left="480" w:right="0" w:hanging="480"/>
        <w:rPr/>
      </w:pPr>
      <w:r>
        <w:rPr>
          <w:rFonts w:ascii="Liberation Sans" w:hAnsi="Liberation Sans"/>
          <w:sz w:val="24"/>
        </w:rPr>
        <w:t xml:space="preserve">De Keersmaecker, S. C. J., Thijs, I. M. V., Vanderleyden, J., &amp; Marchal, K. (2006). Integration of omics data: How well does it work for bacteria? In </w:t>
      </w:r>
      <w:r>
        <w:rPr>
          <w:rFonts w:ascii="Liberation Sans" w:hAnsi="Liberation Sans"/>
          <w:i/>
          <w:sz w:val="24"/>
        </w:rPr>
        <w:t>Molecular Microbiology</w:t>
      </w:r>
      <w:r>
        <w:rPr>
          <w:rFonts w:ascii="Liberation Sans" w:hAnsi="Liberation Sans"/>
          <w:sz w:val="24"/>
        </w:rPr>
        <w:t xml:space="preserve"> (Vol. 62, Issue 5). https://doi.org/10.1111/j.1365-2958.2006.05453.x</w:t>
      </w:r>
    </w:p>
    <w:p>
      <w:pPr>
        <w:pStyle w:val="Normal"/>
        <w:spacing w:lineRule="auto" w:line="288" w:before="0" w:after="140"/>
        <w:ind w:left="480" w:right="0" w:hanging="480"/>
        <w:rPr/>
      </w:pPr>
      <w:r>
        <w:rPr>
          <w:rFonts w:ascii="Liberation Sans" w:hAnsi="Liberation Sans"/>
          <w:sz w:val="24"/>
        </w:rPr>
        <w:t xml:space="preserve">de los Reyes, P., Romero-Campero, F. J., Ruiz, M. T., Romero, J. M., &amp; Valverde, F. (2017). Evolution of Daily Gene Co-expression Patterns from Algae to Plants. </w:t>
      </w:r>
      <w:r>
        <w:rPr>
          <w:rFonts w:ascii="Liberation Sans" w:hAnsi="Liberation Sans"/>
          <w:i/>
          <w:sz w:val="24"/>
        </w:rPr>
        <w:t>Frontiers in Plant Science</w:t>
      </w:r>
      <w:r>
        <w:rPr>
          <w:rFonts w:ascii="Liberation Sans" w:hAnsi="Liberation Sans"/>
          <w:sz w:val="24"/>
        </w:rPr>
        <w:t>. https://doi.org/10.3389/fpls.2017.01217</w:t>
      </w:r>
    </w:p>
    <w:p>
      <w:pPr>
        <w:pStyle w:val="Normal"/>
        <w:spacing w:lineRule="auto" w:line="288" w:before="0" w:after="140"/>
        <w:ind w:left="480" w:right="0" w:hanging="480"/>
        <w:rPr/>
      </w:pPr>
      <w:r>
        <w:rPr>
          <w:rFonts w:ascii="Liberation Sans" w:hAnsi="Liberation Sans"/>
          <w:sz w:val="24"/>
        </w:rPr>
        <w:t xml:space="preserve">de los Reyes, P., Romero-Campero, F. J., Teresa Ruiz, M., Romero, J. M., &amp; Valverde, F. (2017). Evolution of daily gene co-expression patterns from algae to plants. </w:t>
      </w:r>
      <w:r>
        <w:rPr>
          <w:rFonts w:ascii="Liberation Sans" w:hAnsi="Liberation Sans"/>
          <w:i/>
          <w:sz w:val="24"/>
        </w:rPr>
        <w:t>Frontiers in Plant Science</w:t>
      </w:r>
      <w:r>
        <w:rPr>
          <w:rFonts w:ascii="Liberation Sans" w:hAnsi="Liberation Sans"/>
          <w:sz w:val="24"/>
        </w:rPr>
        <w:t xml:space="preserve">, </w:t>
      </w:r>
      <w:r>
        <w:rPr>
          <w:rFonts w:ascii="Liberation Sans" w:hAnsi="Liberation Sans"/>
          <w:i/>
          <w:sz w:val="24"/>
        </w:rPr>
        <w:t>8</w:t>
      </w:r>
      <w:r>
        <w:rPr>
          <w:rFonts w:ascii="Liberation Sans" w:hAnsi="Liberation Sans"/>
          <w:sz w:val="24"/>
        </w:rPr>
        <w:t>(July), 1–22. https://doi.org/10.3389/fpls.2017.01217</w:t>
      </w:r>
    </w:p>
    <w:p>
      <w:pPr>
        <w:pStyle w:val="Normal"/>
        <w:spacing w:lineRule="auto" w:line="288" w:before="0" w:after="140"/>
        <w:ind w:left="480" w:right="0" w:hanging="480"/>
        <w:rPr/>
      </w:pPr>
      <w:r>
        <w:rPr>
          <w:rFonts w:ascii="Liberation Sans" w:hAnsi="Liberation Sans"/>
          <w:sz w:val="24"/>
        </w:rPr>
        <w:t xml:space="preserve">De Mairan, J. J. . (1729). Observation Botanique. </w:t>
      </w:r>
      <w:r>
        <w:rPr>
          <w:rFonts w:ascii="Liberation Sans" w:hAnsi="Liberation Sans"/>
          <w:i/>
          <w:sz w:val="24"/>
        </w:rPr>
        <w:t>Histoire de l’Academie Royale Des Sciences</w:t>
      </w:r>
      <w:r>
        <w:rPr>
          <w:rFonts w:ascii="Liberation Sans" w:hAnsi="Liberation Sans"/>
          <w:sz w:val="24"/>
        </w:rPr>
        <w:t>.</w:t>
      </w:r>
    </w:p>
    <w:p>
      <w:pPr>
        <w:pStyle w:val="Normal"/>
        <w:spacing w:lineRule="auto" w:line="288" w:before="0" w:after="140"/>
        <w:ind w:left="480" w:right="0" w:hanging="480"/>
        <w:rPr/>
      </w:pPr>
      <w:r>
        <w:rPr>
          <w:rFonts w:ascii="Liberation Sans" w:hAnsi="Liberation Sans"/>
          <w:sz w:val="24"/>
        </w:rPr>
        <w:t xml:space="preserve">Del Campo, J. A., Rodríguez, H., Moreno, J., Vargas, M. Á., Rivas, J., &amp; Guerrero, M. G. (2004). Accumulation of astaxanthin and lutein in Chlorella zofingiensis (Chlorophyta). </w:t>
      </w:r>
      <w:r>
        <w:rPr>
          <w:rFonts w:ascii="Liberation Sans" w:hAnsi="Liberation Sans"/>
          <w:i/>
          <w:sz w:val="24"/>
        </w:rPr>
        <w:t>Applied Microbiology and Biotechnology</w:t>
      </w:r>
      <w:r>
        <w:rPr>
          <w:rFonts w:ascii="Liberation Sans" w:hAnsi="Liberation Sans"/>
          <w:sz w:val="24"/>
        </w:rPr>
        <w:t xml:space="preserve">, </w:t>
      </w:r>
      <w:r>
        <w:rPr>
          <w:rFonts w:ascii="Liberation Sans" w:hAnsi="Liberation Sans"/>
          <w:i/>
          <w:sz w:val="24"/>
        </w:rPr>
        <w:t>64</w:t>
      </w:r>
      <w:r>
        <w:rPr>
          <w:rFonts w:ascii="Liberation Sans" w:hAnsi="Liberation Sans"/>
          <w:sz w:val="24"/>
        </w:rPr>
        <w:t>(6). https://doi.org/10.1007/s00253-003-1510-5</w:t>
      </w:r>
    </w:p>
    <w:p>
      <w:pPr>
        <w:pStyle w:val="Normal"/>
        <w:spacing w:lineRule="auto" w:line="288" w:before="0" w:after="140"/>
        <w:ind w:left="480" w:right="0" w:hanging="480"/>
        <w:rPr/>
      </w:pPr>
      <w:r>
        <w:rPr>
          <w:rFonts w:ascii="Liberation Sans" w:hAnsi="Liberation Sans"/>
          <w:sz w:val="24"/>
        </w:rPr>
        <w:t xml:space="preserve">Demir-Hilton, E., Sudek, S., Cuvelier, M. L., Gentemann, C. L., Zehr, J. P., &amp; Worden, A. Z. (2011). Global distribution patterns of distinct clades of the photosynthetic picoeukaryote Ostreococcus. </w:t>
      </w:r>
      <w:r>
        <w:rPr>
          <w:rFonts w:ascii="Liberation Sans" w:hAnsi="Liberation Sans"/>
          <w:i/>
          <w:sz w:val="24"/>
        </w:rPr>
        <w:t>ISME Journal</w:t>
      </w:r>
      <w:r>
        <w:rPr>
          <w:rFonts w:ascii="Liberation Sans" w:hAnsi="Liberation Sans"/>
          <w:sz w:val="24"/>
        </w:rPr>
        <w:t xml:space="preserve">, </w:t>
      </w:r>
      <w:r>
        <w:rPr>
          <w:rFonts w:ascii="Liberation Sans" w:hAnsi="Liberation Sans"/>
          <w:i/>
          <w:sz w:val="24"/>
        </w:rPr>
        <w:t>5</w:t>
      </w:r>
      <w:r>
        <w:rPr>
          <w:rFonts w:ascii="Liberation Sans" w:hAnsi="Liberation Sans"/>
          <w:sz w:val="24"/>
        </w:rPr>
        <w:t>(7). https://doi.org/10.1038/ismej.2010.209</w:t>
      </w:r>
    </w:p>
    <w:p>
      <w:pPr>
        <w:pStyle w:val="Normal"/>
        <w:spacing w:lineRule="auto" w:line="288" w:before="0" w:after="140"/>
        <w:ind w:left="480" w:right="0" w:hanging="480"/>
        <w:rPr/>
      </w:pPr>
      <w:r>
        <w:rPr>
          <w:rFonts w:ascii="Liberation Sans" w:hAnsi="Liberation Sans"/>
          <w:sz w:val="24"/>
        </w:rPr>
        <w:t xml:space="preserve">Derelle, E., Ferraz, C., Rombauts, S., Rouze, P., Worden, A. Z., Robbens, S., Partensky, F., Degroeve, S., Echeynie, S., Cooke, R., Saeys, Y., Wuyts, J., Jabbari, K., Bowler, C., Panaud, O., Piegu, B., Ball, S. G., Ral, J.-P., Bouget, F.-Y., … Moreau, H. (2006). Genome analysis of the smallest free-living eukaryote Ostreococcus tauri unveils many unique features. </w:t>
      </w:r>
      <w:r>
        <w:rPr>
          <w:rFonts w:ascii="Liberation Sans" w:hAnsi="Liberation Sans"/>
          <w:i/>
          <w:sz w:val="24"/>
        </w:rPr>
        <w:t>Proceedings of the National Academy of Sciences</w:t>
      </w:r>
      <w:r>
        <w:rPr>
          <w:rFonts w:ascii="Liberation Sans" w:hAnsi="Liberation Sans"/>
          <w:sz w:val="24"/>
        </w:rPr>
        <w:t xml:space="preserve">, </w:t>
      </w:r>
      <w:r>
        <w:rPr>
          <w:rFonts w:ascii="Liberation Sans" w:hAnsi="Liberation Sans"/>
          <w:i/>
          <w:sz w:val="24"/>
        </w:rPr>
        <w:t>103</w:t>
      </w:r>
      <w:r>
        <w:rPr>
          <w:rFonts w:ascii="Liberation Sans" w:hAnsi="Liberation Sans"/>
          <w:sz w:val="24"/>
        </w:rPr>
        <w:t>(31), 11647–11652. https://doi.org/10.1073/pnas.0604795103</w:t>
      </w:r>
    </w:p>
    <w:p>
      <w:pPr>
        <w:pStyle w:val="Normal"/>
        <w:spacing w:lineRule="auto" w:line="288" w:before="0" w:after="140"/>
        <w:ind w:left="480" w:right="0" w:hanging="480"/>
        <w:rPr/>
      </w:pPr>
      <w:r>
        <w:rPr>
          <w:rFonts w:ascii="Liberation Sans" w:hAnsi="Liberation Sans"/>
          <w:sz w:val="24"/>
        </w:rPr>
        <w:t xml:space="preserve">Ditz, B., Boekhoudt, J. G., Aliee, H., Theis, F. J., Nawijn, M., Brandsma, C.-A., Hiemstra, P. S., Timens, W., Tew, G. W., Grimbaldeston, M. A., Neighbors, M., Guryev, V., van den Berge, M., &amp; Faiz, A. (2021). Comparison of genome-wide gene expression profiling by RNA Sequencing versus microarray in bronchial biopsies of COPD patients before and after inhaled corticosteroid treatment: does it provide new insights? </w:t>
      </w:r>
      <w:r>
        <w:rPr>
          <w:rFonts w:ascii="Liberation Sans" w:hAnsi="Liberation Sans"/>
          <w:i/>
          <w:sz w:val="24"/>
        </w:rPr>
        <w:t>ERJ Open Research</w:t>
      </w:r>
      <w:r>
        <w:rPr>
          <w:rFonts w:ascii="Liberation Sans" w:hAnsi="Liberation Sans"/>
          <w:sz w:val="24"/>
        </w:rPr>
        <w:t xml:space="preserve">, </w:t>
      </w:r>
      <w:r>
        <w:rPr>
          <w:rFonts w:ascii="Liberation Sans" w:hAnsi="Liberation Sans"/>
          <w:i/>
          <w:sz w:val="24"/>
        </w:rPr>
        <w:t>7</w:t>
      </w:r>
      <w:r>
        <w:rPr>
          <w:rFonts w:ascii="Liberation Sans" w:hAnsi="Liberation Sans"/>
          <w:sz w:val="24"/>
        </w:rPr>
        <w:t>(2), 00104–02021. https://doi.org/10.1183/23120541.00104-2021</w:t>
      </w:r>
    </w:p>
    <w:p>
      <w:pPr>
        <w:pStyle w:val="Normal"/>
        <w:spacing w:lineRule="auto" w:line="288" w:before="0" w:after="140"/>
        <w:ind w:left="480" w:right="0" w:hanging="480"/>
        <w:rPr/>
      </w:pPr>
      <w:r>
        <w:rPr>
          <w:rFonts w:ascii="Liberation Sans" w:hAnsi="Liberation Sans"/>
          <w:sz w:val="24"/>
        </w:rPr>
        <w:t xml:space="preserve">Dodd, A. N., Kusakina, J., Hall, A., Gould, P. D., &amp; Hanaoka, M. (2014). The circadian regulation of photosynthesis. In </w:t>
      </w:r>
      <w:r>
        <w:rPr>
          <w:rFonts w:ascii="Liberation Sans" w:hAnsi="Liberation Sans"/>
          <w:i/>
          <w:sz w:val="24"/>
        </w:rPr>
        <w:t>Photosynthesis Research</w:t>
      </w:r>
      <w:r>
        <w:rPr>
          <w:rFonts w:ascii="Liberation Sans" w:hAnsi="Liberation Sans"/>
          <w:sz w:val="24"/>
        </w:rPr>
        <w:t xml:space="preserve"> (Vol. 119, Issues 1–2). https://doi.org/10.1007/s11120-013-9811-8</w:t>
      </w:r>
    </w:p>
    <w:p>
      <w:pPr>
        <w:pStyle w:val="Normal"/>
        <w:spacing w:lineRule="auto" w:line="288" w:before="0" w:after="140"/>
        <w:ind w:left="480" w:right="0" w:hanging="480"/>
        <w:rPr/>
      </w:pPr>
      <w:r>
        <w:rPr>
          <w:rFonts w:ascii="Liberation Sans" w:hAnsi="Liberation Sans"/>
          <w:sz w:val="24"/>
        </w:rPr>
        <w:t xml:space="preserve">Donnan, L., &amp; John, P. C. L. (1983). Cell cycle control by timer and sizer in Chlamydomonas. </w:t>
      </w:r>
      <w:r>
        <w:rPr>
          <w:rFonts w:ascii="Liberation Sans" w:hAnsi="Liberation Sans"/>
          <w:i/>
          <w:sz w:val="24"/>
        </w:rPr>
        <w:t>Nature</w:t>
      </w:r>
      <w:r>
        <w:rPr>
          <w:rFonts w:ascii="Liberation Sans" w:hAnsi="Liberation Sans"/>
          <w:sz w:val="24"/>
        </w:rPr>
        <w:t xml:space="preserve">, </w:t>
      </w:r>
      <w:r>
        <w:rPr>
          <w:rFonts w:ascii="Liberation Sans" w:hAnsi="Liberation Sans"/>
          <w:i/>
          <w:sz w:val="24"/>
        </w:rPr>
        <w:t>304</w:t>
      </w:r>
      <w:r>
        <w:rPr>
          <w:rFonts w:ascii="Liberation Sans" w:hAnsi="Liberation Sans"/>
          <w:sz w:val="24"/>
        </w:rPr>
        <w:t>(5927). https://doi.org/10.1038/304630a0</w:t>
      </w:r>
    </w:p>
    <w:p>
      <w:pPr>
        <w:pStyle w:val="Normal"/>
        <w:spacing w:lineRule="auto" w:line="288" w:before="0" w:after="140"/>
        <w:ind w:left="480" w:right="0" w:hanging="480"/>
        <w:rPr/>
      </w:pPr>
      <w:r>
        <w:rPr>
          <w:rFonts w:ascii="Liberation Sans" w:hAnsi="Liberation Sans"/>
          <w:sz w:val="24"/>
        </w:rPr>
        <w:t xml:space="preserve">Edmunds, L. N. (1983). Chronobiology at the cellular and molecular levels: Models and mechanisms for circadian timekeeping. </w:t>
      </w:r>
      <w:r>
        <w:rPr>
          <w:rFonts w:ascii="Liberation Sans" w:hAnsi="Liberation Sans"/>
          <w:i/>
          <w:sz w:val="24"/>
        </w:rPr>
        <w:t>American Journal of Anatomy</w:t>
      </w:r>
      <w:r>
        <w:rPr>
          <w:rFonts w:ascii="Liberation Sans" w:hAnsi="Liberation Sans"/>
          <w:sz w:val="24"/>
        </w:rPr>
        <w:t xml:space="preserve">, </w:t>
      </w:r>
      <w:r>
        <w:rPr>
          <w:rFonts w:ascii="Liberation Sans" w:hAnsi="Liberation Sans"/>
          <w:i/>
          <w:sz w:val="24"/>
        </w:rPr>
        <w:t>168</w:t>
      </w:r>
      <w:r>
        <w:rPr>
          <w:rFonts w:ascii="Liberation Sans" w:hAnsi="Liberation Sans"/>
          <w:sz w:val="24"/>
        </w:rPr>
        <w:t>(4). https://doi.org/10.1002/aja.1001680404</w:t>
      </w:r>
    </w:p>
    <w:p>
      <w:pPr>
        <w:pStyle w:val="Normal"/>
        <w:spacing w:lineRule="auto" w:line="288" w:before="0" w:after="140"/>
        <w:ind w:left="480" w:right="0" w:hanging="480"/>
        <w:rPr/>
      </w:pPr>
      <w:r>
        <w:rPr>
          <w:rFonts w:ascii="Liberation Sans" w:hAnsi="Liberation Sans"/>
          <w:sz w:val="24"/>
        </w:rPr>
        <w:t xml:space="preserve">Edmunds, L. N., &amp; Laval-Martin, D. L. (2019). Cell Division Cycles And Circadian Oscillators In Euglena. In </w:t>
      </w:r>
      <w:r>
        <w:rPr>
          <w:rFonts w:ascii="Liberation Sans" w:hAnsi="Liberation Sans"/>
          <w:i/>
          <w:sz w:val="24"/>
        </w:rPr>
        <w:t>Intracellular space as oligogenetic ecosystem. Proceedings</w:t>
      </w:r>
      <w:r>
        <w:rPr>
          <w:rFonts w:ascii="Liberation Sans" w:hAnsi="Liberation Sans"/>
          <w:sz w:val="24"/>
        </w:rPr>
        <w:t>. https://doi.org/10.1515/9783110841237-033</w:t>
      </w:r>
    </w:p>
    <w:p>
      <w:pPr>
        <w:pStyle w:val="Normal"/>
        <w:spacing w:lineRule="auto" w:line="288" w:before="0" w:after="140"/>
        <w:ind w:left="480" w:right="0" w:hanging="480"/>
        <w:rPr/>
      </w:pPr>
      <w:r>
        <w:rPr>
          <w:rFonts w:ascii="Liberation Sans" w:hAnsi="Liberation Sans"/>
          <w:sz w:val="24"/>
        </w:rPr>
        <w:t xml:space="preserve">Edwards, K. D., Akman, O. E., Knox, K., Lumsden, P. J., Thomson, A. W., Brown, P. E., Pokhilko, A., Kozma-Bognar, L., Nagy, F., Rand, D. A., &amp; Millar, A. J. (2010). Quantitative analysis of regulatory flexibility under changing environmental conditions. </w:t>
      </w:r>
      <w:r>
        <w:rPr>
          <w:rFonts w:ascii="Liberation Sans" w:hAnsi="Liberation Sans"/>
          <w:i/>
          <w:sz w:val="24"/>
        </w:rPr>
        <w:t>Molecular Systems Biology</w:t>
      </w:r>
      <w:r>
        <w:rPr>
          <w:rFonts w:ascii="Liberation Sans" w:hAnsi="Liberation Sans"/>
          <w:sz w:val="24"/>
        </w:rPr>
        <w:t xml:space="preserve">, </w:t>
      </w:r>
      <w:r>
        <w:rPr>
          <w:rFonts w:ascii="Liberation Sans" w:hAnsi="Liberation Sans"/>
          <w:i/>
          <w:sz w:val="24"/>
        </w:rPr>
        <w:t>6</w:t>
      </w:r>
      <w:r>
        <w:rPr>
          <w:rFonts w:ascii="Liberation Sans" w:hAnsi="Liberation Sans"/>
          <w:sz w:val="24"/>
        </w:rPr>
        <w:t>. https://doi.org/10.1038/msb.2010.81</w:t>
      </w:r>
    </w:p>
    <w:p>
      <w:pPr>
        <w:pStyle w:val="Normal"/>
        <w:spacing w:lineRule="auto" w:line="288" w:before="0" w:after="140"/>
        <w:ind w:left="480" w:right="0" w:hanging="480"/>
        <w:rPr/>
      </w:pPr>
      <w:r>
        <w:rPr>
          <w:rFonts w:ascii="Liberation Sans" w:hAnsi="Liberation Sans"/>
          <w:sz w:val="24"/>
        </w:rPr>
        <w:t xml:space="preserve">Eelderink-Chen, Z., Bosman, J., Sartor, F., Dodd, A. N., Kovács, Á. T., &amp; Merrow, M. (2021). A circadian clock in a nonphotosynthetic prokaryote. </w:t>
      </w:r>
      <w:r>
        <w:rPr>
          <w:rFonts w:ascii="Liberation Sans" w:hAnsi="Liberation Sans"/>
          <w:i/>
          <w:sz w:val="24"/>
        </w:rPr>
        <w:t>Science Advances</w:t>
      </w:r>
      <w:r>
        <w:rPr>
          <w:rFonts w:ascii="Liberation Sans" w:hAnsi="Liberation Sans"/>
          <w:sz w:val="24"/>
        </w:rPr>
        <w:t xml:space="preserve">, </w:t>
      </w:r>
      <w:r>
        <w:rPr>
          <w:rFonts w:ascii="Liberation Sans" w:hAnsi="Liberation Sans"/>
          <w:i/>
          <w:sz w:val="24"/>
        </w:rPr>
        <w:t>7</w:t>
      </w:r>
      <w:r>
        <w:rPr>
          <w:rFonts w:ascii="Liberation Sans" w:hAnsi="Liberation Sans"/>
          <w:sz w:val="24"/>
        </w:rPr>
        <w:t>(2). https://doi.org/10.1126/sciadv.abe2086</w:t>
      </w:r>
    </w:p>
    <w:p>
      <w:pPr>
        <w:pStyle w:val="Normal"/>
        <w:spacing w:lineRule="auto" w:line="288" w:before="0" w:after="140"/>
        <w:ind w:left="480" w:right="0" w:hanging="480"/>
        <w:rPr/>
      </w:pPr>
      <w:r>
        <w:rPr>
          <w:rFonts w:ascii="Liberation Sans" w:hAnsi="Liberation Sans"/>
          <w:sz w:val="24"/>
        </w:rPr>
        <w:t xml:space="preserve">Egeland, E. S., Eikrem, W., Throndsen, J., Wilhelm, C., Zapata, M., &amp; Liaaen-Jensen, S. (1995). Carotenoids from further prasinophytes. In </w:t>
      </w:r>
      <w:r>
        <w:rPr>
          <w:rFonts w:ascii="Liberation Sans" w:hAnsi="Liberation Sans"/>
          <w:i/>
          <w:sz w:val="24"/>
        </w:rPr>
        <w:t>Biochemical Systematics and Ecology</w:t>
      </w:r>
      <w:r>
        <w:rPr>
          <w:rFonts w:ascii="Liberation Sans" w:hAnsi="Liberation Sans"/>
          <w:sz w:val="24"/>
        </w:rPr>
        <w:t xml:space="preserve"> (Vol. 23, Issues 7–8). https://doi.org/10.1016/0305-1978(95)00075-5</w:t>
      </w:r>
    </w:p>
    <w:p>
      <w:pPr>
        <w:pStyle w:val="Normal"/>
        <w:spacing w:lineRule="auto" w:line="288" w:before="0" w:after="140"/>
        <w:ind w:left="480" w:right="0" w:hanging="480"/>
        <w:rPr/>
      </w:pPr>
      <w:r>
        <w:rPr>
          <w:rFonts w:ascii="Liberation Sans" w:hAnsi="Liberation Sans"/>
          <w:sz w:val="24"/>
        </w:rPr>
        <w:t xml:space="preserve">Egeland, E. S., Guillard, R. R. L., &amp; Liaaen-Jensen, S. (1997). Additional carotenoid prototype representatives and a general chemosystematic evaluation of carotenoids in Prasinophyceae (Chlorophyta). </w:t>
      </w:r>
      <w:r>
        <w:rPr>
          <w:rFonts w:ascii="Liberation Sans" w:hAnsi="Liberation Sans"/>
          <w:i/>
          <w:sz w:val="24"/>
        </w:rPr>
        <w:t>Phytochemistry</w:t>
      </w:r>
      <w:r>
        <w:rPr>
          <w:rFonts w:ascii="Liberation Sans" w:hAnsi="Liberation Sans"/>
          <w:sz w:val="24"/>
        </w:rPr>
        <w:t>. https://doi.org/10.1016/S0031-9422(96)00650-4</w:t>
      </w:r>
    </w:p>
    <w:p>
      <w:pPr>
        <w:pStyle w:val="Normal"/>
        <w:spacing w:lineRule="auto" w:line="288" w:before="0" w:after="140"/>
        <w:ind w:left="480" w:right="0" w:hanging="480"/>
        <w:rPr/>
      </w:pPr>
      <w:r>
        <w:rPr>
          <w:rFonts w:ascii="Liberation Sans" w:hAnsi="Liberation Sans"/>
          <w:sz w:val="24"/>
        </w:rPr>
        <w:t xml:space="preserve">Eggersdorfer, M., &amp; Wyss, A. (2018). Carotenoids in human nutrition and health. In </w:t>
      </w:r>
      <w:r>
        <w:rPr>
          <w:rFonts w:ascii="Liberation Sans" w:hAnsi="Liberation Sans"/>
          <w:i/>
          <w:sz w:val="24"/>
        </w:rPr>
        <w:t>Archives of Biochemistry and Biophysics</w:t>
      </w:r>
      <w:r>
        <w:rPr>
          <w:rFonts w:ascii="Liberation Sans" w:hAnsi="Liberation Sans"/>
          <w:sz w:val="24"/>
        </w:rPr>
        <w:t xml:space="preserve"> (Vol. 652). https://doi.org/10.1016/j.abb.2018.06.001</w:t>
      </w:r>
    </w:p>
    <w:p>
      <w:pPr>
        <w:pStyle w:val="Normal"/>
        <w:spacing w:lineRule="auto" w:line="288" w:before="0" w:after="140"/>
        <w:ind w:left="480" w:right="0" w:hanging="480"/>
        <w:rPr/>
      </w:pPr>
      <w:r>
        <w:rPr>
          <w:rFonts w:ascii="Liberation Sans" w:hAnsi="Liberation Sans"/>
          <w:sz w:val="24"/>
        </w:rPr>
        <w:t xml:space="preserve">El Gamal, A. A. (2010). Biological importance of marine algae. </w:t>
      </w:r>
      <w:r>
        <w:rPr>
          <w:rFonts w:ascii="Liberation Sans" w:hAnsi="Liberation Sans"/>
          <w:i/>
          <w:sz w:val="24"/>
        </w:rPr>
        <w:t>Saudi Pharmaceutical Journal</w:t>
      </w:r>
      <w:r>
        <w:rPr>
          <w:rFonts w:ascii="Liberation Sans" w:hAnsi="Liberation Sans"/>
          <w:sz w:val="24"/>
        </w:rPr>
        <w:t xml:space="preserve">, </w:t>
      </w:r>
      <w:r>
        <w:rPr>
          <w:rFonts w:ascii="Liberation Sans" w:hAnsi="Liberation Sans"/>
          <w:i/>
          <w:sz w:val="24"/>
        </w:rPr>
        <w:t>18</w:t>
      </w:r>
      <w:r>
        <w:rPr>
          <w:rFonts w:ascii="Liberation Sans" w:hAnsi="Liberation Sans"/>
          <w:sz w:val="24"/>
        </w:rPr>
        <w:t>(1), 1–25. https://doi.org/10.1016/j.jsps.2009.12.001</w:t>
      </w:r>
    </w:p>
    <w:p>
      <w:pPr>
        <w:pStyle w:val="Normal"/>
        <w:spacing w:lineRule="auto" w:line="288" w:before="0" w:after="140"/>
        <w:ind w:left="480" w:right="0" w:hanging="480"/>
        <w:rPr/>
      </w:pPr>
      <w:r>
        <w:rPr>
          <w:rFonts w:ascii="Liberation Sans" w:hAnsi="Liberation Sans"/>
          <w:sz w:val="24"/>
        </w:rPr>
        <w:t xml:space="preserve">Engel, S. R., Dietrich, F. S., Fisk, D. G., Binkley, G., Balakrishnan, R., Costanzo, M. C., Dwight, S. S., Hitz, B. C., Karra, K., Nash, R. S., Weng, S., Wong, E. D., Lloyd, P., Skrzypek, M. S., Miyasato, S. R., Simison, M., &amp; Cherry, J. M. (2014). The Reference Genome Sequence of Saccharomyces cerevisiae: Then and Now. </w:t>
      </w:r>
      <w:r>
        <w:rPr>
          <w:rFonts w:ascii="Liberation Sans" w:hAnsi="Liberation Sans"/>
          <w:i/>
          <w:sz w:val="24"/>
        </w:rPr>
        <w:t>G3: Genes, Genomes, Genetics</w:t>
      </w:r>
      <w:r>
        <w:rPr>
          <w:rFonts w:ascii="Liberation Sans" w:hAnsi="Liberation Sans"/>
          <w:sz w:val="24"/>
        </w:rPr>
        <w:t xml:space="preserve">, </w:t>
      </w:r>
      <w:r>
        <w:rPr>
          <w:rFonts w:ascii="Liberation Sans" w:hAnsi="Liberation Sans"/>
          <w:i/>
          <w:sz w:val="24"/>
        </w:rPr>
        <w:t>4</w:t>
      </w:r>
      <w:r>
        <w:rPr>
          <w:rFonts w:ascii="Liberation Sans" w:hAnsi="Liberation Sans"/>
          <w:sz w:val="24"/>
        </w:rPr>
        <w:t>(3). https://doi.org/10.1534/g3.113.008995</w:t>
      </w:r>
    </w:p>
    <w:p>
      <w:pPr>
        <w:pStyle w:val="Normal"/>
        <w:spacing w:lineRule="auto" w:line="288" w:before="0" w:after="140"/>
        <w:ind w:left="480" w:right="0" w:hanging="480"/>
        <w:rPr/>
      </w:pPr>
      <w:r>
        <w:rPr>
          <w:rFonts w:ascii="Liberation Sans" w:hAnsi="Liberation Sans"/>
          <w:sz w:val="24"/>
        </w:rPr>
        <w:t xml:space="preserve">Evans, D. R. (1961).  Biological Clocks. Volume XXV. Cold Spring Harbor Symposia on Quantitative Biology. . </w:t>
      </w:r>
      <w:r>
        <w:rPr>
          <w:rFonts w:ascii="Liberation Sans" w:hAnsi="Liberation Sans"/>
          <w:i/>
          <w:sz w:val="24"/>
        </w:rPr>
        <w:t>The Quarterly Review of Biology</w:t>
      </w:r>
      <w:r>
        <w:rPr>
          <w:rFonts w:ascii="Liberation Sans" w:hAnsi="Liberation Sans"/>
          <w:sz w:val="24"/>
        </w:rPr>
        <w:t xml:space="preserve">, </w:t>
      </w:r>
      <w:r>
        <w:rPr>
          <w:rFonts w:ascii="Liberation Sans" w:hAnsi="Liberation Sans"/>
          <w:i/>
          <w:sz w:val="24"/>
        </w:rPr>
        <w:t>36</w:t>
      </w:r>
      <w:r>
        <w:rPr>
          <w:rFonts w:ascii="Liberation Sans" w:hAnsi="Liberation Sans"/>
          <w:sz w:val="24"/>
        </w:rPr>
        <w:t>(3). https://doi.org/10.1086/403447</w:t>
      </w:r>
    </w:p>
    <w:p>
      <w:pPr>
        <w:pStyle w:val="Normal"/>
        <w:spacing w:lineRule="auto" w:line="288" w:before="0" w:after="140"/>
        <w:ind w:left="480" w:right="0" w:hanging="480"/>
        <w:rPr/>
      </w:pPr>
      <w:r>
        <w:rPr>
          <w:rFonts w:ascii="Liberation Sans" w:hAnsi="Liberation Sans"/>
          <w:sz w:val="24"/>
        </w:rPr>
        <w:t xml:space="preserve">Farré, E. M., &amp; Weise, S. E. (2012). The interactions between the circadian clock and primary metabolism. In </w:t>
      </w:r>
      <w:r>
        <w:rPr>
          <w:rFonts w:ascii="Liberation Sans" w:hAnsi="Liberation Sans"/>
          <w:i/>
          <w:sz w:val="24"/>
        </w:rPr>
        <w:t>Current Opinion in Plant Biology</w:t>
      </w:r>
      <w:r>
        <w:rPr>
          <w:rFonts w:ascii="Liberation Sans" w:hAnsi="Liberation Sans"/>
          <w:sz w:val="24"/>
        </w:rPr>
        <w:t xml:space="preserve"> (Vol. 15, Issue 3). https://doi.org/10.1016/j.pbi.2012.01.013</w:t>
      </w:r>
    </w:p>
    <w:p>
      <w:pPr>
        <w:pStyle w:val="Normal"/>
        <w:spacing w:lineRule="auto" w:line="288" w:before="0" w:after="140"/>
        <w:ind w:left="480" w:right="0" w:hanging="480"/>
        <w:rPr/>
      </w:pPr>
      <w:r>
        <w:rPr>
          <w:rFonts w:ascii="Liberation Sans" w:hAnsi="Liberation Sans"/>
          <w:sz w:val="24"/>
        </w:rPr>
        <w:t xml:space="preserve">Fauré-Fremiet, E. (1951). The tidal rhythm of the diatom Hantzschia amphioxys. </w:t>
      </w:r>
      <w:r>
        <w:rPr>
          <w:rFonts w:ascii="Liberation Sans" w:hAnsi="Liberation Sans"/>
          <w:i/>
          <w:sz w:val="24"/>
        </w:rPr>
        <w:t>Biological Bulletin</w:t>
      </w:r>
      <w:r>
        <w:rPr>
          <w:rFonts w:ascii="Liberation Sans" w:hAnsi="Liberation Sans"/>
          <w:sz w:val="24"/>
        </w:rPr>
        <w:t xml:space="preserve">, </w:t>
      </w:r>
      <w:r>
        <w:rPr>
          <w:rFonts w:ascii="Liberation Sans" w:hAnsi="Liberation Sans"/>
          <w:i/>
          <w:sz w:val="24"/>
        </w:rPr>
        <w:t>100</w:t>
      </w:r>
      <w:r>
        <w:rPr>
          <w:rFonts w:ascii="Liberation Sans" w:hAnsi="Liberation Sans"/>
          <w:sz w:val="24"/>
        </w:rPr>
        <w:t>(3), 173–177.</w:t>
      </w:r>
    </w:p>
    <w:p>
      <w:pPr>
        <w:pStyle w:val="Normal"/>
        <w:spacing w:lineRule="auto" w:line="288" w:before="0" w:after="140"/>
        <w:ind w:left="480" w:right="0" w:hanging="480"/>
        <w:rPr/>
      </w:pPr>
      <w:r>
        <w:rPr>
          <w:rFonts w:ascii="Liberation Sans" w:hAnsi="Liberation Sans"/>
          <w:sz w:val="24"/>
        </w:rPr>
        <w:t xml:space="preserve">Ferrari, C., Proost, S., Janowski, M., Becker, J., Nikoloski, Z., Bhattacharya, D., Price, D., Tohge, T., Bar-Even, A., Fernie, A., Stitt, M., &amp; Mutwil, M. (2019). Kingdom-wide comparison reveals the evolution of diurnal gene expression in Archaeplastida. In </w:t>
      </w:r>
      <w:r>
        <w:rPr>
          <w:rFonts w:ascii="Liberation Sans" w:hAnsi="Liberation Sans"/>
          <w:i/>
          <w:sz w:val="24"/>
        </w:rPr>
        <w:t>Nature Communications</w:t>
      </w:r>
      <w:r>
        <w:rPr>
          <w:rFonts w:ascii="Liberation Sans" w:hAnsi="Liberation Sans"/>
          <w:sz w:val="24"/>
        </w:rPr>
        <w:t>. https://doi.org/10.1038/s41467-019-08703-2</w:t>
      </w:r>
    </w:p>
    <w:p>
      <w:pPr>
        <w:pStyle w:val="Normal"/>
        <w:spacing w:lineRule="auto" w:line="288" w:before="0" w:after="140"/>
        <w:ind w:left="480" w:right="0" w:hanging="480"/>
        <w:rPr/>
      </w:pPr>
      <w:r>
        <w:rPr>
          <w:rFonts w:ascii="Liberation Sans" w:hAnsi="Liberation Sans"/>
          <w:sz w:val="24"/>
        </w:rPr>
        <w:t xml:space="preserve">Feugier, F. G., &amp; Satake, A. (2013). Dynamical feedback between circadian clock and sucrose availability explains adaptive response of starch metabolism to various photoperiods. </w:t>
      </w:r>
      <w:r>
        <w:rPr>
          <w:rFonts w:ascii="Liberation Sans" w:hAnsi="Liberation Sans"/>
          <w:i/>
          <w:sz w:val="24"/>
        </w:rPr>
        <w:t>Frontiers in Plant Science</w:t>
      </w:r>
      <w:r>
        <w:rPr>
          <w:rFonts w:ascii="Liberation Sans" w:hAnsi="Liberation Sans"/>
          <w:sz w:val="24"/>
        </w:rPr>
        <w:t xml:space="preserve">, </w:t>
      </w:r>
      <w:r>
        <w:rPr>
          <w:rFonts w:ascii="Liberation Sans" w:hAnsi="Liberation Sans"/>
          <w:i/>
          <w:sz w:val="24"/>
        </w:rPr>
        <w:t>3</w:t>
      </w:r>
      <w:r>
        <w:rPr>
          <w:rFonts w:ascii="Liberation Sans" w:hAnsi="Liberation Sans"/>
          <w:sz w:val="24"/>
        </w:rPr>
        <w:t>(JAN). https://doi.org/10.3389/fpls.2012.00305</w:t>
      </w:r>
    </w:p>
    <w:p>
      <w:pPr>
        <w:pStyle w:val="Normal"/>
        <w:spacing w:lineRule="auto" w:line="288" w:before="0" w:after="140"/>
        <w:ind w:left="480" w:right="0" w:hanging="480"/>
        <w:rPr/>
      </w:pPr>
      <w:r>
        <w:rPr>
          <w:rFonts w:ascii="Liberation Sans" w:hAnsi="Liberation Sans"/>
          <w:sz w:val="24"/>
        </w:rPr>
        <w:t xml:space="preserve">Flis, A., Mengin, V., Ivakov, A. A., Mugford, S. T., Hubberten, H. M., Encke, B., Krohn, N., Höhne, M., Feil, R., Hoefgen, R., Lunn, J. E., Millar, A. J., Smith, A. M., Sulpice, R., &amp; Stitt, M. (2019). Multiple circadian clock outputs regulate diel turnover of carbon and nitrogen reserves. </w:t>
      </w:r>
      <w:r>
        <w:rPr>
          <w:rFonts w:ascii="Liberation Sans" w:hAnsi="Liberation Sans"/>
          <w:i/>
          <w:sz w:val="24"/>
        </w:rPr>
        <w:t>Plant Cell and Environment</w:t>
      </w:r>
      <w:r>
        <w:rPr>
          <w:rFonts w:ascii="Liberation Sans" w:hAnsi="Liberation Sans"/>
          <w:sz w:val="24"/>
        </w:rPr>
        <w:t xml:space="preserve">, </w:t>
      </w:r>
      <w:r>
        <w:rPr>
          <w:rFonts w:ascii="Liberation Sans" w:hAnsi="Liberation Sans"/>
          <w:i/>
          <w:sz w:val="24"/>
        </w:rPr>
        <w:t>42</w:t>
      </w:r>
      <w:r>
        <w:rPr>
          <w:rFonts w:ascii="Liberation Sans" w:hAnsi="Liberation Sans"/>
          <w:sz w:val="24"/>
        </w:rPr>
        <w:t>(2). https://doi.org/10.1111/pce.13440</w:t>
      </w:r>
    </w:p>
    <w:p>
      <w:pPr>
        <w:pStyle w:val="Normal"/>
        <w:spacing w:lineRule="auto" w:line="288" w:before="0" w:after="140"/>
        <w:ind w:left="480" w:right="0" w:hanging="480"/>
        <w:rPr/>
      </w:pPr>
      <w:r>
        <w:rPr>
          <w:rFonts w:ascii="Liberation Sans" w:hAnsi="Liberation Sans"/>
          <w:sz w:val="24"/>
        </w:rPr>
        <w:t xml:space="preserve">Flis, A., Sulpice, R., Seaton, D. D., Ivakov, A. A., Liput, M., Abel, C., Millar, A. J., &amp; Stitt, M. (2016). Photoperiod-dependent changes in the phase of core clock transcripts and global transcriptional outputs at dawn and dusk in Arabidopsis. </w:t>
      </w:r>
      <w:r>
        <w:rPr>
          <w:rFonts w:ascii="Liberation Sans" w:hAnsi="Liberation Sans"/>
          <w:i/>
          <w:sz w:val="24"/>
        </w:rPr>
        <w:t>Plant Cell and Environment</w:t>
      </w:r>
      <w:r>
        <w:rPr>
          <w:rFonts w:ascii="Liberation Sans" w:hAnsi="Liberation Sans"/>
          <w:sz w:val="24"/>
        </w:rPr>
        <w:t xml:space="preserve">, </w:t>
      </w:r>
      <w:r>
        <w:rPr>
          <w:rFonts w:ascii="Liberation Sans" w:hAnsi="Liberation Sans"/>
          <w:i/>
          <w:sz w:val="24"/>
        </w:rPr>
        <w:t>39</w:t>
      </w:r>
      <w:r>
        <w:rPr>
          <w:rFonts w:ascii="Liberation Sans" w:hAnsi="Liberation Sans"/>
          <w:sz w:val="24"/>
        </w:rPr>
        <w:t>(9). https://doi.org/10.1111/pce.12754</w:t>
      </w:r>
    </w:p>
    <w:p>
      <w:pPr>
        <w:pStyle w:val="Normal"/>
        <w:spacing w:lineRule="auto" w:line="288" w:before="0" w:after="140"/>
        <w:ind w:left="480" w:right="0" w:hanging="480"/>
        <w:rPr/>
      </w:pPr>
      <w:r>
        <w:rPr>
          <w:rFonts w:ascii="Liberation Sans" w:hAnsi="Liberation Sans"/>
          <w:sz w:val="24"/>
        </w:rPr>
        <w:t xml:space="preserve">Foà, A., &amp; Bertolucci, C. (2001). Temperature cycles induce a bimodal activity pattern in ruin lizards: Masking or clock-controlled event? A seasonal problem. </w:t>
      </w:r>
      <w:r>
        <w:rPr>
          <w:rFonts w:ascii="Liberation Sans" w:hAnsi="Liberation Sans"/>
          <w:i/>
          <w:sz w:val="24"/>
        </w:rPr>
        <w:t>Journal of Biological Rhythms</w:t>
      </w:r>
      <w:r>
        <w:rPr>
          <w:rFonts w:ascii="Liberation Sans" w:hAnsi="Liberation Sans"/>
          <w:sz w:val="24"/>
        </w:rPr>
        <w:t xml:space="preserve">, </w:t>
      </w:r>
      <w:r>
        <w:rPr>
          <w:rFonts w:ascii="Liberation Sans" w:hAnsi="Liberation Sans"/>
          <w:i/>
          <w:sz w:val="24"/>
        </w:rPr>
        <w:t>16</w:t>
      </w:r>
      <w:r>
        <w:rPr>
          <w:rFonts w:ascii="Liberation Sans" w:hAnsi="Liberation Sans"/>
          <w:sz w:val="24"/>
        </w:rPr>
        <w:t>(6). https://doi.org/10.1177/074873001129002268</w:t>
      </w:r>
    </w:p>
    <w:p>
      <w:pPr>
        <w:pStyle w:val="Normal"/>
        <w:spacing w:lineRule="auto" w:line="288" w:before="0" w:after="140"/>
        <w:ind w:left="480" w:right="0" w:hanging="480"/>
        <w:rPr/>
      </w:pPr>
      <w:r>
        <w:rPr>
          <w:rFonts w:ascii="Liberation Sans" w:hAnsi="Liberation Sans"/>
          <w:sz w:val="24"/>
        </w:rPr>
        <w:t xml:space="preserve">Frazee, A. C., Pertea, G., Jaffe, A. E., Langmead, B., Salzberg, S. L., &amp; Leek, J. T. (2015). Ballgown bridges the gap between transcriptome assembly and expression analysis. </w:t>
      </w:r>
      <w:r>
        <w:rPr>
          <w:rFonts w:ascii="Liberation Sans" w:hAnsi="Liberation Sans"/>
          <w:i/>
          <w:sz w:val="24"/>
        </w:rPr>
        <w:t>Nature Biotechnology</w:t>
      </w:r>
      <w:r>
        <w:rPr>
          <w:rFonts w:ascii="Liberation Sans" w:hAnsi="Liberation Sans"/>
          <w:sz w:val="24"/>
        </w:rPr>
        <w:t xml:space="preserve">, </w:t>
      </w:r>
      <w:r>
        <w:rPr>
          <w:rFonts w:ascii="Liberation Sans" w:hAnsi="Liberation Sans"/>
          <w:i/>
          <w:sz w:val="24"/>
        </w:rPr>
        <w:t>33</w:t>
      </w:r>
      <w:r>
        <w:rPr>
          <w:rFonts w:ascii="Liberation Sans" w:hAnsi="Liberation Sans"/>
          <w:sz w:val="24"/>
        </w:rPr>
        <w:t>, 243. https://doi.org/10.1038/nbt.3172</w:t>
      </w:r>
    </w:p>
    <w:p>
      <w:pPr>
        <w:pStyle w:val="Normal"/>
        <w:spacing w:lineRule="auto" w:line="288" w:before="0" w:after="140"/>
        <w:ind w:left="480" w:right="0" w:hanging="480"/>
        <w:rPr/>
      </w:pPr>
      <w:r>
        <w:rPr>
          <w:rFonts w:ascii="Liberation Sans" w:hAnsi="Liberation Sans"/>
          <w:sz w:val="24"/>
        </w:rPr>
        <w:t xml:space="preserve">Fu, L., Patel, M. S., Bradley, A., Wagner, E. F., &amp; Karsenty, G. (2005). The molecular clock mediates leptin-regulated bone formation. </w:t>
      </w:r>
      <w:r>
        <w:rPr>
          <w:rFonts w:ascii="Liberation Sans" w:hAnsi="Liberation Sans"/>
          <w:i/>
          <w:sz w:val="24"/>
        </w:rPr>
        <w:t>Cell</w:t>
      </w:r>
      <w:r>
        <w:rPr>
          <w:rFonts w:ascii="Liberation Sans" w:hAnsi="Liberation Sans"/>
          <w:sz w:val="24"/>
        </w:rPr>
        <w:t xml:space="preserve">, </w:t>
      </w:r>
      <w:r>
        <w:rPr>
          <w:rFonts w:ascii="Liberation Sans" w:hAnsi="Liberation Sans"/>
          <w:i/>
          <w:sz w:val="24"/>
        </w:rPr>
        <w:t>122</w:t>
      </w:r>
      <w:r>
        <w:rPr>
          <w:rFonts w:ascii="Liberation Sans" w:hAnsi="Liberation Sans"/>
          <w:sz w:val="24"/>
        </w:rPr>
        <w:t>(5). https://doi.org/10.1016/j.cell.2005.06.028</w:t>
      </w:r>
    </w:p>
    <w:p>
      <w:pPr>
        <w:pStyle w:val="Normal"/>
        <w:spacing w:lineRule="auto" w:line="288" w:before="0" w:after="140"/>
        <w:ind w:left="480" w:right="0" w:hanging="480"/>
        <w:rPr/>
      </w:pPr>
      <w:r>
        <w:rPr>
          <w:rFonts w:ascii="Liberation Sans" w:hAnsi="Liberation Sans"/>
          <w:sz w:val="24"/>
        </w:rPr>
        <w:t xml:space="preserve">Fung-Uceda, J., Lee, K., Seo, P. J., Polyn, S., De Veylder, L., &amp; Mas, P. (2018). The Circadian Clock Sets the Time of DNA Replication Licensing to Regulate Growth in Arabidopsis. </w:t>
      </w:r>
      <w:r>
        <w:rPr>
          <w:rFonts w:ascii="Liberation Sans" w:hAnsi="Liberation Sans"/>
          <w:i/>
          <w:sz w:val="24"/>
        </w:rPr>
        <w:t>Developmental Cell</w:t>
      </w:r>
      <w:r>
        <w:rPr>
          <w:rFonts w:ascii="Liberation Sans" w:hAnsi="Liberation Sans"/>
          <w:sz w:val="24"/>
        </w:rPr>
        <w:t xml:space="preserve">, </w:t>
      </w:r>
      <w:r>
        <w:rPr>
          <w:rFonts w:ascii="Liberation Sans" w:hAnsi="Liberation Sans"/>
          <w:i/>
          <w:sz w:val="24"/>
        </w:rPr>
        <w:t>45</w:t>
      </w:r>
      <w:r>
        <w:rPr>
          <w:rFonts w:ascii="Liberation Sans" w:hAnsi="Liberation Sans"/>
          <w:sz w:val="24"/>
        </w:rPr>
        <w:t>(1). https://doi.org/10.1016/j.devcel.2018.02.022</w:t>
      </w:r>
    </w:p>
    <w:p>
      <w:pPr>
        <w:pStyle w:val="Normal"/>
        <w:spacing w:lineRule="auto" w:line="288" w:before="0" w:after="140"/>
        <w:ind w:left="480" w:right="0" w:hanging="480"/>
        <w:rPr/>
      </w:pPr>
      <w:r>
        <w:rPr>
          <w:rFonts w:ascii="Liberation Sans" w:hAnsi="Liberation Sans"/>
          <w:sz w:val="24"/>
        </w:rPr>
        <w:t xml:space="preserve">Galperin, M. Y., Wolf, Y. I., Makarova, K. S., Alvarez, R. V., Landsman, D., &amp; Koonin, E. V. (2021). COG database update: Focus on microbial diversity, model organisms, and widespread pathogens. </w:t>
      </w:r>
      <w:r>
        <w:rPr>
          <w:rFonts w:ascii="Liberation Sans" w:hAnsi="Liberation Sans"/>
          <w:i/>
          <w:sz w:val="24"/>
        </w:rPr>
        <w:t>Nucleic Acids Research</w:t>
      </w:r>
      <w:r>
        <w:rPr>
          <w:rFonts w:ascii="Liberation Sans" w:hAnsi="Liberation Sans"/>
          <w:sz w:val="24"/>
        </w:rPr>
        <w:t xml:space="preserve">, </w:t>
      </w:r>
      <w:r>
        <w:rPr>
          <w:rFonts w:ascii="Liberation Sans" w:hAnsi="Liberation Sans"/>
          <w:i/>
          <w:sz w:val="24"/>
        </w:rPr>
        <w:t>49</w:t>
      </w:r>
      <w:r>
        <w:rPr>
          <w:rFonts w:ascii="Liberation Sans" w:hAnsi="Liberation Sans"/>
          <w:sz w:val="24"/>
        </w:rPr>
        <w:t>(D1). https://doi.org/10.1093/nar/gkaa1018</w:t>
      </w:r>
    </w:p>
    <w:p>
      <w:pPr>
        <w:pStyle w:val="Normal"/>
        <w:spacing w:lineRule="auto" w:line="288" w:before="0" w:after="140"/>
        <w:ind w:left="480" w:right="0" w:hanging="480"/>
        <w:rPr/>
      </w:pPr>
      <w:r>
        <w:rPr>
          <w:rFonts w:ascii="Liberation Sans" w:hAnsi="Liberation Sans"/>
          <w:sz w:val="24"/>
        </w:rPr>
        <w:t xml:space="preserve">García-Cubero, R., Moreno-Fernández, J., &amp; García-González, M. (2018). Potential of Chlorella vulgaris to Abate Flue Gas. </w:t>
      </w:r>
      <w:r>
        <w:rPr>
          <w:rFonts w:ascii="Liberation Sans" w:hAnsi="Liberation Sans"/>
          <w:i/>
          <w:sz w:val="24"/>
        </w:rPr>
        <w:t>Waste and Biomass Valorization</w:t>
      </w:r>
      <w:r>
        <w:rPr>
          <w:rFonts w:ascii="Liberation Sans" w:hAnsi="Liberation Sans"/>
          <w:sz w:val="24"/>
        </w:rPr>
        <w:t xml:space="preserve">, </w:t>
      </w:r>
      <w:r>
        <w:rPr>
          <w:rFonts w:ascii="Liberation Sans" w:hAnsi="Liberation Sans"/>
          <w:i/>
          <w:sz w:val="24"/>
        </w:rPr>
        <w:t>9</w:t>
      </w:r>
      <w:r>
        <w:rPr>
          <w:rFonts w:ascii="Liberation Sans" w:hAnsi="Liberation Sans"/>
          <w:sz w:val="24"/>
        </w:rPr>
        <w:t>(11), 2015–2019. https://doi.org/10.1007/s12649-017-9987-9</w:t>
      </w:r>
    </w:p>
    <w:p>
      <w:pPr>
        <w:pStyle w:val="Normal"/>
        <w:spacing w:lineRule="auto" w:line="288" w:before="0" w:after="140"/>
        <w:ind w:left="480" w:right="0" w:hanging="480"/>
        <w:rPr/>
      </w:pPr>
      <w:r>
        <w:rPr>
          <w:rFonts w:ascii="Liberation Sans" w:hAnsi="Liberation Sans"/>
          <w:sz w:val="24"/>
        </w:rPr>
        <w:t xml:space="preserve">García-Domínguez, M., &amp; Florencio, F. J. (1997). Nitrogen availability and electron transport control the expression of glnB gene (encoding PII protein) in the cyanobacterium Synechocystis sp. PCC 6803. </w:t>
      </w:r>
      <w:r>
        <w:rPr>
          <w:rFonts w:ascii="Liberation Sans" w:hAnsi="Liberation Sans"/>
          <w:i/>
          <w:sz w:val="24"/>
        </w:rPr>
        <w:t>Plant Molecular Biology</w:t>
      </w:r>
      <w:r>
        <w:rPr>
          <w:rFonts w:ascii="Liberation Sans" w:hAnsi="Liberation Sans"/>
          <w:sz w:val="24"/>
        </w:rPr>
        <w:t xml:space="preserve">, </w:t>
      </w:r>
      <w:r>
        <w:rPr>
          <w:rFonts w:ascii="Liberation Sans" w:hAnsi="Liberation Sans"/>
          <w:i/>
          <w:sz w:val="24"/>
        </w:rPr>
        <w:t>35</w:t>
      </w:r>
      <w:r>
        <w:rPr>
          <w:rFonts w:ascii="Liberation Sans" w:hAnsi="Liberation Sans"/>
          <w:sz w:val="24"/>
        </w:rPr>
        <w:t>(6). https://doi.org/10.1023/A:1005846626187</w:t>
      </w:r>
    </w:p>
    <w:p>
      <w:pPr>
        <w:pStyle w:val="Normal"/>
        <w:spacing w:lineRule="auto" w:line="288" w:before="0" w:after="140"/>
        <w:ind w:left="480" w:right="0" w:hanging="480"/>
        <w:rPr/>
      </w:pPr>
      <w:r>
        <w:rPr>
          <w:rFonts w:ascii="Liberation Sans" w:hAnsi="Liberation Sans"/>
          <w:sz w:val="24"/>
        </w:rPr>
        <w:t xml:space="preserve">García-Plazaola, J. I., Fernández-Marín, B., Ferrio, J. P., Alday, J. G., Hoch, G., Landais, D., Milcu, A., Tissue, D. T., Voltas, J., Gessler, A., Roy, J., &amp; Resco de Dios, V. (2017). Endogenous circadian rhythms in pigment composition induce changes in photochemical efficiency in plant canopies. </w:t>
      </w:r>
      <w:r>
        <w:rPr>
          <w:rFonts w:ascii="Liberation Sans" w:hAnsi="Liberation Sans"/>
          <w:i/>
          <w:sz w:val="24"/>
        </w:rPr>
        <w:t>Plant Cell and Environment</w:t>
      </w:r>
      <w:r>
        <w:rPr>
          <w:rFonts w:ascii="Liberation Sans" w:hAnsi="Liberation Sans"/>
          <w:sz w:val="24"/>
        </w:rPr>
        <w:t xml:space="preserve">, </w:t>
      </w:r>
      <w:r>
        <w:rPr>
          <w:rFonts w:ascii="Liberation Sans" w:hAnsi="Liberation Sans"/>
          <w:i/>
          <w:sz w:val="24"/>
        </w:rPr>
        <w:t>40</w:t>
      </w:r>
      <w:r>
        <w:rPr>
          <w:rFonts w:ascii="Liberation Sans" w:hAnsi="Liberation Sans"/>
          <w:sz w:val="24"/>
        </w:rPr>
        <w:t>(7). https://doi.org/10.1111/pce.12909</w:t>
      </w:r>
    </w:p>
    <w:p>
      <w:pPr>
        <w:pStyle w:val="Normal"/>
        <w:spacing w:lineRule="auto" w:line="288" w:before="0" w:after="140"/>
        <w:ind w:left="480" w:right="0" w:hanging="480"/>
        <w:rPr/>
      </w:pPr>
      <w:r>
        <w:rPr>
          <w:rFonts w:ascii="Liberation Sans" w:hAnsi="Liberation Sans"/>
          <w:sz w:val="24"/>
        </w:rPr>
        <w:t xml:space="preserve">Gaspar, J. M. (2018). Improved peak-calling with MACS2. </w:t>
      </w:r>
      <w:r>
        <w:rPr>
          <w:rFonts w:ascii="Liberation Sans" w:hAnsi="Liberation Sans"/>
          <w:i/>
          <w:sz w:val="24"/>
        </w:rPr>
        <w:t>BioRxiv</w:t>
      </w:r>
      <w:r>
        <w:rPr>
          <w:rFonts w:ascii="Liberation Sans" w:hAnsi="Liberation Sans"/>
          <w:sz w:val="24"/>
        </w:rPr>
        <w:t>.</w:t>
      </w:r>
    </w:p>
    <w:p>
      <w:pPr>
        <w:pStyle w:val="Normal"/>
        <w:spacing w:lineRule="auto" w:line="288" w:before="0" w:after="140"/>
        <w:ind w:left="480" w:right="0" w:hanging="480"/>
        <w:rPr/>
      </w:pPr>
      <w:r>
        <w:rPr>
          <w:rFonts w:ascii="Liberation Sans" w:hAnsi="Liberation Sans"/>
          <w:sz w:val="24"/>
        </w:rPr>
        <w:t xml:space="preserve">Goodstein, D. M., Shu, S., Howson, R., Neupane, R., Hayes, R. D., Fazo, J., Mitros, T., Dirks, W., Hellsten, U., Putnam, N., &amp; Rokhsar, D. S. (2012). Phytozome: A comparative platform for green plant genomics. </w:t>
      </w:r>
      <w:r>
        <w:rPr>
          <w:rFonts w:ascii="Liberation Sans" w:hAnsi="Liberation Sans"/>
          <w:i/>
          <w:sz w:val="24"/>
        </w:rPr>
        <w:t>Nucleic Acids Research</w:t>
      </w:r>
      <w:r>
        <w:rPr>
          <w:rFonts w:ascii="Liberation Sans" w:hAnsi="Liberation Sans"/>
          <w:sz w:val="24"/>
        </w:rPr>
        <w:t xml:space="preserve">, </w:t>
      </w:r>
      <w:r>
        <w:rPr>
          <w:rFonts w:ascii="Liberation Sans" w:hAnsi="Liberation Sans"/>
          <w:i/>
          <w:sz w:val="24"/>
        </w:rPr>
        <w:t>40</w:t>
      </w:r>
      <w:r>
        <w:rPr>
          <w:rFonts w:ascii="Liberation Sans" w:hAnsi="Liberation Sans"/>
          <w:sz w:val="24"/>
        </w:rPr>
        <w:t>(D1), D1178–D1186. https://doi.org/10.1093/nar/gkr944</w:t>
      </w:r>
    </w:p>
    <w:p>
      <w:pPr>
        <w:pStyle w:val="Normal"/>
        <w:spacing w:lineRule="auto" w:line="288" w:before="0" w:after="140"/>
        <w:ind w:left="480" w:right="0" w:hanging="480"/>
        <w:rPr/>
      </w:pPr>
      <w:r>
        <w:rPr>
          <w:rFonts w:ascii="Liberation Sans" w:hAnsi="Liberation Sans"/>
          <w:sz w:val="24"/>
        </w:rPr>
        <w:t xml:space="preserve">Goto, K., &amp; Johnson, C. H. (1995). Is the cell division cycle gated by a circadian clock? The case of Chlamydomonas reinhardtii. </w:t>
      </w:r>
      <w:r>
        <w:rPr>
          <w:rFonts w:ascii="Liberation Sans" w:hAnsi="Liberation Sans"/>
          <w:i/>
          <w:sz w:val="24"/>
        </w:rPr>
        <w:t>Journal of Cell Biology</w:t>
      </w:r>
      <w:r>
        <w:rPr>
          <w:rFonts w:ascii="Liberation Sans" w:hAnsi="Liberation Sans"/>
          <w:sz w:val="24"/>
        </w:rPr>
        <w:t xml:space="preserve">, </w:t>
      </w:r>
      <w:r>
        <w:rPr>
          <w:rFonts w:ascii="Liberation Sans" w:hAnsi="Liberation Sans"/>
          <w:i/>
          <w:sz w:val="24"/>
        </w:rPr>
        <w:t>129</w:t>
      </w:r>
      <w:r>
        <w:rPr>
          <w:rFonts w:ascii="Liberation Sans" w:hAnsi="Liberation Sans"/>
          <w:sz w:val="24"/>
        </w:rPr>
        <w:t>(4). https://doi.org/10.1083/jcb.129.4.1061</w:t>
      </w:r>
    </w:p>
    <w:p>
      <w:pPr>
        <w:pStyle w:val="Normal"/>
        <w:spacing w:lineRule="auto" w:line="288" w:before="0" w:after="140"/>
        <w:ind w:left="480" w:right="0" w:hanging="480"/>
        <w:rPr/>
      </w:pPr>
      <w:r>
        <w:rPr>
          <w:rFonts w:ascii="Liberation Sans" w:hAnsi="Liberation Sans"/>
          <w:sz w:val="24"/>
        </w:rPr>
        <w:t xml:space="preserve">Graf, A., Schlereth, A., Stitt, M., &amp; Smith, A. M. (2010). Circadian control of carbohydrate availability for growth in Arabidopsis plants at night. </w:t>
      </w:r>
      <w:r>
        <w:rPr>
          <w:rFonts w:ascii="Liberation Sans" w:hAnsi="Liberation Sans"/>
          <w:i/>
          <w:sz w:val="24"/>
        </w:rPr>
        <w:t>Proceedings of the National Academy of Sciences</w:t>
      </w:r>
      <w:r>
        <w:rPr>
          <w:rFonts w:ascii="Liberation Sans" w:hAnsi="Liberation Sans"/>
          <w:sz w:val="24"/>
        </w:rPr>
        <w:t xml:space="preserve">, </w:t>
      </w:r>
      <w:r>
        <w:rPr>
          <w:rFonts w:ascii="Liberation Sans" w:hAnsi="Liberation Sans"/>
          <w:i/>
          <w:sz w:val="24"/>
        </w:rPr>
        <w:t>107</w:t>
      </w:r>
      <w:r>
        <w:rPr>
          <w:rFonts w:ascii="Liberation Sans" w:hAnsi="Liberation Sans"/>
          <w:sz w:val="24"/>
        </w:rPr>
        <w:t>(20), 9458–9463. https://doi.org/10.1073/pnas.0914299107</w:t>
      </w:r>
    </w:p>
    <w:p>
      <w:pPr>
        <w:pStyle w:val="Normal"/>
        <w:spacing w:lineRule="auto" w:line="288" w:before="0" w:after="140"/>
        <w:ind w:left="480" w:right="0" w:hanging="480"/>
        <w:rPr/>
      </w:pPr>
      <w:r>
        <w:rPr>
          <w:rFonts w:ascii="Liberation Sans" w:hAnsi="Liberation Sans"/>
          <w:sz w:val="24"/>
        </w:rPr>
        <w:t xml:space="preserve">Granados-Fuentes, D., Tseng, A., &amp; Herzog, E. D. (2006). A circadian clock in the olfactory bulb controls olfactory responsivity. </w:t>
      </w:r>
      <w:r>
        <w:rPr>
          <w:rFonts w:ascii="Liberation Sans" w:hAnsi="Liberation Sans"/>
          <w:i/>
          <w:sz w:val="24"/>
        </w:rPr>
        <w:t>Journal of Neuroscience</w:t>
      </w:r>
      <w:r>
        <w:rPr>
          <w:rFonts w:ascii="Liberation Sans" w:hAnsi="Liberation Sans"/>
          <w:sz w:val="24"/>
        </w:rPr>
        <w:t xml:space="preserve">, </w:t>
      </w:r>
      <w:r>
        <w:rPr>
          <w:rFonts w:ascii="Liberation Sans" w:hAnsi="Liberation Sans"/>
          <w:i/>
          <w:sz w:val="24"/>
        </w:rPr>
        <w:t>26</w:t>
      </w:r>
      <w:r>
        <w:rPr>
          <w:rFonts w:ascii="Liberation Sans" w:hAnsi="Liberation Sans"/>
          <w:sz w:val="24"/>
        </w:rPr>
        <w:t>(47). https://doi.org/10.1523/JNEUROSCI.3445-06.2006</w:t>
      </w:r>
    </w:p>
    <w:p>
      <w:pPr>
        <w:pStyle w:val="Normal"/>
        <w:spacing w:lineRule="auto" w:line="288" w:before="0" w:after="140"/>
        <w:ind w:left="480" w:right="0" w:hanging="480"/>
        <w:rPr/>
      </w:pPr>
      <w:r>
        <w:rPr>
          <w:rFonts w:ascii="Liberation Sans" w:hAnsi="Liberation Sans"/>
          <w:sz w:val="24"/>
        </w:rPr>
        <w:t xml:space="preserve">Grigoriev, I. V., Hayes, R. D., Calhoun, S., Kamel, B., Wang, A., Ahrendt, S., Dusheyko, S., Nikitin, R., Mondo, S. J., Salamov, A., Shabalov, I., &amp; Kuo, A. (2021). PhycoCosm, a comparative algal genomics resource. </w:t>
      </w:r>
      <w:r>
        <w:rPr>
          <w:rFonts w:ascii="Liberation Sans" w:hAnsi="Liberation Sans"/>
          <w:i/>
          <w:sz w:val="24"/>
        </w:rPr>
        <w:t>Nucleic Acids Research</w:t>
      </w:r>
      <w:r>
        <w:rPr>
          <w:rFonts w:ascii="Liberation Sans" w:hAnsi="Liberation Sans"/>
          <w:sz w:val="24"/>
        </w:rPr>
        <w:t xml:space="preserve">, </w:t>
      </w:r>
      <w:r>
        <w:rPr>
          <w:rFonts w:ascii="Liberation Sans" w:hAnsi="Liberation Sans"/>
          <w:i/>
          <w:sz w:val="24"/>
        </w:rPr>
        <w:t>49</w:t>
      </w:r>
      <w:r>
        <w:rPr>
          <w:rFonts w:ascii="Liberation Sans" w:hAnsi="Liberation Sans"/>
          <w:sz w:val="24"/>
        </w:rPr>
        <w:t>(D1). https://doi.org/10.1093/nar/gkaa898</w:t>
      </w:r>
    </w:p>
    <w:p>
      <w:pPr>
        <w:pStyle w:val="Normal"/>
        <w:spacing w:lineRule="auto" w:line="288" w:before="0" w:after="140"/>
        <w:ind w:left="480" w:right="0" w:hanging="480"/>
        <w:rPr/>
      </w:pPr>
      <w:r>
        <w:rPr>
          <w:rFonts w:ascii="Liberation Sans" w:hAnsi="Liberation Sans"/>
          <w:sz w:val="24"/>
        </w:rPr>
        <w:t xml:space="preserve">Guyon, J.-B., Vergé, V., Schatt, P., Lozano, J.-C., Liennard, M., &amp; Bouget, F.-Y. (2018). Comparative Analysis of Culture Conditions for the Optimization of Carotenoid Production in Several Strains of the Picoeukaryote Ostreococcus. </w:t>
      </w:r>
      <w:r>
        <w:rPr>
          <w:rFonts w:ascii="Liberation Sans" w:hAnsi="Liberation Sans"/>
          <w:i/>
          <w:sz w:val="24"/>
        </w:rPr>
        <w:t>Marine Drugs</w:t>
      </w:r>
      <w:r>
        <w:rPr>
          <w:rFonts w:ascii="Liberation Sans" w:hAnsi="Liberation Sans"/>
          <w:sz w:val="24"/>
        </w:rPr>
        <w:t xml:space="preserve">, </w:t>
      </w:r>
      <w:r>
        <w:rPr>
          <w:rFonts w:ascii="Liberation Sans" w:hAnsi="Liberation Sans"/>
          <w:i/>
          <w:sz w:val="24"/>
        </w:rPr>
        <w:t>16</w:t>
      </w:r>
      <w:r>
        <w:rPr>
          <w:rFonts w:ascii="Liberation Sans" w:hAnsi="Liberation Sans"/>
          <w:sz w:val="24"/>
        </w:rPr>
        <w:t>(3). https://doi.org/10.3390/md16030076</w:t>
      </w:r>
    </w:p>
    <w:p>
      <w:pPr>
        <w:pStyle w:val="Normal"/>
        <w:spacing w:lineRule="auto" w:line="288" w:before="0" w:after="140"/>
        <w:ind w:left="480" w:right="0" w:hanging="480"/>
        <w:rPr/>
      </w:pPr>
      <w:r>
        <w:rPr>
          <w:rFonts w:ascii="Liberation Sans" w:hAnsi="Liberation Sans"/>
          <w:sz w:val="24"/>
        </w:rPr>
        <w:t xml:space="preserve">Hagiwara, S., Bolige, A., Zhang, Y., Takahashi, M., Yamagishi, A., &amp; Goto, K. (2002). Circadian Gating of Photoinduction of Commitment to Cell-cycle Transitions in Relation to Photoperiodic Control of Cell Reproduction in Euglena¶. </w:t>
      </w:r>
      <w:r>
        <w:rPr>
          <w:rFonts w:ascii="Liberation Sans" w:hAnsi="Liberation Sans"/>
          <w:i/>
          <w:sz w:val="24"/>
        </w:rPr>
        <w:t>Photochemistry and Photobiology</w:t>
      </w:r>
      <w:r>
        <w:rPr>
          <w:rFonts w:ascii="Liberation Sans" w:hAnsi="Liberation Sans"/>
          <w:sz w:val="24"/>
        </w:rPr>
        <w:t xml:space="preserve">, </w:t>
      </w:r>
      <w:r>
        <w:rPr>
          <w:rFonts w:ascii="Liberation Sans" w:hAnsi="Liberation Sans"/>
          <w:i/>
          <w:sz w:val="24"/>
        </w:rPr>
        <w:t>76</w:t>
      </w:r>
      <w:r>
        <w:rPr>
          <w:rFonts w:ascii="Liberation Sans" w:hAnsi="Liberation Sans"/>
          <w:sz w:val="24"/>
        </w:rPr>
        <w:t>(1). https://doi.org/10.1562/0031-8655(2002)076&lt;0105:cgopoc&gt;2.0.co;2</w:t>
      </w:r>
    </w:p>
    <w:p>
      <w:pPr>
        <w:pStyle w:val="Normal"/>
        <w:spacing w:lineRule="auto" w:line="288" w:before="0" w:after="140"/>
        <w:ind w:left="480" w:right="0" w:hanging="480"/>
        <w:rPr/>
      </w:pPr>
      <w:r>
        <w:rPr>
          <w:rFonts w:ascii="Liberation Sans" w:hAnsi="Liberation Sans"/>
          <w:sz w:val="24"/>
        </w:rPr>
        <w:t xml:space="preserve">Hayes, K. R., Beatty, M., Meng, X., Simmons, C. R., Habben, J. E., &amp; Danilevskaya, O. N. (2010). Maize global transcriptomics reveals pervasive leaf diurnal rhythms but rhythms in developing ears are largely limited to the core oscillator. </w:t>
      </w:r>
      <w:r>
        <w:rPr>
          <w:rFonts w:ascii="Liberation Sans" w:hAnsi="Liberation Sans"/>
          <w:i/>
          <w:sz w:val="24"/>
        </w:rPr>
        <w:t>PLoS ONE</w:t>
      </w:r>
      <w:r>
        <w:rPr>
          <w:rFonts w:ascii="Liberation Sans" w:hAnsi="Liberation Sans"/>
          <w:sz w:val="24"/>
        </w:rPr>
        <w:t xml:space="preserve">, </w:t>
      </w:r>
      <w:r>
        <w:rPr>
          <w:rFonts w:ascii="Liberation Sans" w:hAnsi="Liberation Sans"/>
          <w:i/>
          <w:sz w:val="24"/>
        </w:rPr>
        <w:t>5</w:t>
      </w:r>
      <w:r>
        <w:rPr>
          <w:rFonts w:ascii="Liberation Sans" w:hAnsi="Liberation Sans"/>
          <w:sz w:val="24"/>
        </w:rPr>
        <w:t>(9). https://doi.org/10.1371/journal.pone.0012887</w:t>
      </w:r>
    </w:p>
    <w:p>
      <w:pPr>
        <w:pStyle w:val="Normal"/>
        <w:spacing w:lineRule="auto" w:line="288" w:before="0" w:after="140"/>
        <w:ind w:left="480" w:right="0" w:hanging="480"/>
        <w:rPr/>
      </w:pPr>
      <w:r>
        <w:rPr>
          <w:rFonts w:ascii="Liberation Sans" w:hAnsi="Liberation Sans"/>
          <w:sz w:val="24"/>
        </w:rPr>
        <w:t xml:space="preserve">Henderson, G. P., Gan, L., &amp; Jensen, G. J. (2012). 3-D Ultrastructure of O. tauri: Electron Cryotomography of an Entire Eukaryotic Cell. </w:t>
      </w:r>
      <w:r>
        <w:rPr>
          <w:rFonts w:ascii="Liberation Sans" w:hAnsi="Liberation Sans"/>
          <w:i/>
          <w:sz w:val="24"/>
        </w:rPr>
        <w:t>PLoS ONE</w:t>
      </w:r>
      <w:r>
        <w:rPr>
          <w:rFonts w:ascii="Liberation Sans" w:hAnsi="Liberation Sans"/>
          <w:sz w:val="24"/>
        </w:rPr>
        <w:t xml:space="preserve">, </w:t>
      </w:r>
      <w:r>
        <w:rPr>
          <w:rFonts w:ascii="Liberation Sans" w:hAnsi="Liberation Sans"/>
          <w:i/>
          <w:sz w:val="24"/>
        </w:rPr>
        <w:t>2</w:t>
      </w:r>
      <w:r>
        <w:rPr>
          <w:rFonts w:ascii="Liberation Sans" w:hAnsi="Liberation Sans"/>
          <w:sz w:val="24"/>
        </w:rPr>
        <w:t>(1). https://doi.org/10.1371/journal.pone.0000749</w:t>
      </w:r>
    </w:p>
    <w:p>
      <w:pPr>
        <w:pStyle w:val="Normal"/>
        <w:spacing w:lineRule="auto" w:line="288" w:before="0" w:after="140"/>
        <w:ind w:left="480" w:right="0" w:hanging="480"/>
        <w:rPr/>
      </w:pPr>
      <w:r>
        <w:rPr>
          <w:rFonts w:ascii="Liberation Sans" w:hAnsi="Liberation Sans"/>
          <w:sz w:val="24"/>
        </w:rPr>
        <w:t xml:space="preserve">Homma, K., &amp; Hastings, J. W. (1989). The S phase is discrete and is controlled by the circadian clock in the marine dinoflagellate Gonyaulax polyedra. </w:t>
      </w:r>
      <w:r>
        <w:rPr>
          <w:rFonts w:ascii="Liberation Sans" w:hAnsi="Liberation Sans"/>
          <w:i/>
          <w:sz w:val="24"/>
        </w:rPr>
        <w:t>Experimental Cell Research</w:t>
      </w:r>
      <w:r>
        <w:rPr>
          <w:rFonts w:ascii="Liberation Sans" w:hAnsi="Liberation Sans"/>
          <w:sz w:val="24"/>
        </w:rPr>
        <w:t xml:space="preserve">, </w:t>
      </w:r>
      <w:r>
        <w:rPr>
          <w:rFonts w:ascii="Liberation Sans" w:hAnsi="Liberation Sans"/>
          <w:i/>
          <w:sz w:val="24"/>
        </w:rPr>
        <w:t>182</w:t>
      </w:r>
      <w:r>
        <w:rPr>
          <w:rFonts w:ascii="Liberation Sans" w:hAnsi="Liberation Sans"/>
          <w:sz w:val="24"/>
        </w:rPr>
        <w:t>(2). https://doi.org/10.1016/0014-4827(89)90265-6</w:t>
      </w:r>
    </w:p>
    <w:p>
      <w:pPr>
        <w:pStyle w:val="Normal"/>
        <w:spacing w:lineRule="auto" w:line="288" w:before="0" w:after="140"/>
        <w:ind w:left="480" w:right="0" w:hanging="480"/>
        <w:rPr/>
      </w:pPr>
      <w:r>
        <w:rPr>
          <w:rFonts w:ascii="Liberation Sans" w:hAnsi="Liberation Sans"/>
          <w:sz w:val="24"/>
        </w:rPr>
        <w:t xml:space="preserve">Hori, K., Maruyama, F., Fujisawa, T., Togashi, T., Yamamoto, N., Seo, M., Sato, S., Yamada, T., Mori, H., Tajima, N., Moriyama, T., Ikeuchi, M., Watanabe, M., Wada, H., Kobayashi, K., Saito, M., Masuda, T., Sasaki-Sekimoto, Y., Mashiguchi, K., … Ohta, H. (2014). Klebsormidium flaccidum genome reveals primary factors for plant terrestrial adaptation. </w:t>
      </w:r>
      <w:r>
        <w:rPr>
          <w:rFonts w:ascii="Liberation Sans" w:hAnsi="Liberation Sans"/>
          <w:i/>
          <w:sz w:val="24"/>
        </w:rPr>
        <w:t>Nature Communications</w:t>
      </w:r>
      <w:r>
        <w:rPr>
          <w:rFonts w:ascii="Liberation Sans" w:hAnsi="Liberation Sans"/>
          <w:sz w:val="24"/>
        </w:rPr>
        <w:t xml:space="preserve">, </w:t>
      </w:r>
      <w:r>
        <w:rPr>
          <w:rFonts w:ascii="Liberation Sans" w:hAnsi="Liberation Sans"/>
          <w:i/>
          <w:sz w:val="24"/>
        </w:rPr>
        <w:t>5</w:t>
      </w:r>
      <w:r>
        <w:rPr>
          <w:rFonts w:ascii="Liberation Sans" w:hAnsi="Liberation Sans"/>
          <w:sz w:val="24"/>
        </w:rPr>
        <w:t>. https://doi.org/10.1038/ncomms4978</w:t>
      </w:r>
    </w:p>
    <w:p>
      <w:pPr>
        <w:pStyle w:val="Normal"/>
        <w:spacing w:lineRule="auto" w:line="288" w:before="0" w:after="140"/>
        <w:ind w:left="480" w:right="0" w:hanging="480"/>
        <w:rPr/>
      </w:pPr>
      <w:r>
        <w:rPr>
          <w:rFonts w:ascii="Liberation Sans" w:hAnsi="Liberation Sans"/>
          <w:sz w:val="24"/>
        </w:rPr>
        <w:t xml:space="preserve">Howe, K. L., Achuthan, P., Allen, J., Allen, J., Alvarez-Jarreta, J., Ridwan Amode, M., Armean, I. M., Azov, A. G., Bennett, R., Bhai, J., Billis, K., Boddu, S., Charkhchi, M., Cummins, C., da Rin Fioretto, L., Davidson, C., Dodiya, K., El Houdaigui, B., Fatima, R., … Flicek, P. (2021). Ensembl 2021. </w:t>
      </w:r>
      <w:r>
        <w:rPr>
          <w:rFonts w:ascii="Liberation Sans" w:hAnsi="Liberation Sans"/>
          <w:i/>
          <w:sz w:val="24"/>
        </w:rPr>
        <w:t>Nucleic Acids Research</w:t>
      </w:r>
      <w:r>
        <w:rPr>
          <w:rFonts w:ascii="Liberation Sans" w:hAnsi="Liberation Sans"/>
          <w:sz w:val="24"/>
        </w:rPr>
        <w:t xml:space="preserve">, </w:t>
      </w:r>
      <w:r>
        <w:rPr>
          <w:rFonts w:ascii="Liberation Sans" w:hAnsi="Liberation Sans"/>
          <w:i/>
          <w:sz w:val="24"/>
        </w:rPr>
        <w:t>49</w:t>
      </w:r>
      <w:r>
        <w:rPr>
          <w:rFonts w:ascii="Liberation Sans" w:hAnsi="Liberation Sans"/>
          <w:sz w:val="24"/>
        </w:rPr>
        <w:t>(D1). https://doi.org/10.1093/nar/gkaa942</w:t>
      </w:r>
    </w:p>
    <w:p>
      <w:pPr>
        <w:pStyle w:val="Normal"/>
        <w:spacing w:lineRule="auto" w:line="288" w:before="0" w:after="140"/>
        <w:ind w:left="480" w:right="0" w:hanging="480"/>
        <w:rPr/>
      </w:pPr>
      <w:r>
        <w:rPr>
          <w:rFonts w:ascii="Liberation Sans" w:hAnsi="Liberation Sans"/>
          <w:sz w:val="24"/>
        </w:rPr>
        <w:t xml:space="preserve">Hoys, C., Romero-Losada, A. B., del Río, E., Guerrero, M. G., Romero-Campero, F. J., &amp; García-González, M. (2021). Unveiling the underlying molecular basis of astaxanthin accumulation in Haematococcus through integrative metabolomic-transcriptomic analysis. </w:t>
      </w:r>
      <w:r>
        <w:rPr>
          <w:rFonts w:ascii="Liberation Sans" w:hAnsi="Liberation Sans"/>
          <w:i/>
          <w:sz w:val="24"/>
        </w:rPr>
        <w:t>Bioresource Technology</w:t>
      </w:r>
      <w:r>
        <w:rPr>
          <w:rFonts w:ascii="Liberation Sans" w:hAnsi="Liberation Sans"/>
          <w:sz w:val="24"/>
        </w:rPr>
        <w:t xml:space="preserve">, </w:t>
      </w:r>
      <w:r>
        <w:rPr>
          <w:rFonts w:ascii="Liberation Sans" w:hAnsi="Liberation Sans"/>
          <w:i/>
          <w:sz w:val="24"/>
        </w:rPr>
        <w:t>332</w:t>
      </w:r>
      <w:r>
        <w:rPr>
          <w:rFonts w:ascii="Liberation Sans" w:hAnsi="Liberation Sans"/>
          <w:sz w:val="24"/>
        </w:rPr>
        <w:t>. https://doi.org/10.1016/j.biortech.2021.125150</w:t>
      </w:r>
    </w:p>
    <w:p>
      <w:pPr>
        <w:pStyle w:val="Normal"/>
        <w:spacing w:lineRule="auto" w:line="288" w:before="0" w:after="140"/>
        <w:ind w:left="480" w:right="0" w:hanging="480"/>
        <w:rPr/>
      </w:pPr>
      <w:r>
        <w:rPr>
          <w:rFonts w:ascii="Liberation Sans" w:hAnsi="Liberation Sans"/>
          <w:sz w:val="24"/>
        </w:rPr>
        <w:t xml:space="preserve">Hundahl, C. A., Fahrenkrug, J., Hay-Schmidt, A., Georg, B., Faltoft, B., &amp; Hannibal, J. (2012). Circadian behaviour in neuroglobin deficient mice. </w:t>
      </w:r>
      <w:r>
        <w:rPr>
          <w:rFonts w:ascii="Liberation Sans" w:hAnsi="Liberation Sans"/>
          <w:i/>
          <w:sz w:val="24"/>
        </w:rPr>
        <w:t>PLoS ONE</w:t>
      </w:r>
      <w:r>
        <w:rPr>
          <w:rFonts w:ascii="Liberation Sans" w:hAnsi="Liberation Sans"/>
          <w:sz w:val="24"/>
        </w:rPr>
        <w:t xml:space="preserve">, </w:t>
      </w:r>
      <w:r>
        <w:rPr>
          <w:rFonts w:ascii="Liberation Sans" w:hAnsi="Liberation Sans"/>
          <w:i/>
          <w:sz w:val="24"/>
        </w:rPr>
        <w:t>7</w:t>
      </w:r>
      <w:r>
        <w:rPr>
          <w:rFonts w:ascii="Liberation Sans" w:hAnsi="Liberation Sans"/>
          <w:sz w:val="24"/>
        </w:rPr>
        <w:t>(4). https://doi.org/10.1371/journal.pone.0034462</w:t>
      </w:r>
    </w:p>
    <w:p>
      <w:pPr>
        <w:pStyle w:val="Normal"/>
        <w:spacing w:lineRule="auto" w:line="288" w:before="0" w:after="140"/>
        <w:ind w:left="480" w:right="0" w:hanging="480"/>
        <w:rPr/>
      </w:pPr>
      <w:r>
        <w:rPr>
          <w:rFonts w:ascii="Liberation Sans" w:hAnsi="Liberation Sans"/>
          <w:sz w:val="24"/>
        </w:rPr>
        <w:t xml:space="preserve">Ideker, T., Galitski, T., &amp; Hood, L. (2001). A new approach to decoding life: Systems biology. In </w:t>
      </w:r>
      <w:r>
        <w:rPr>
          <w:rFonts w:ascii="Liberation Sans" w:hAnsi="Liberation Sans"/>
          <w:i/>
          <w:sz w:val="24"/>
        </w:rPr>
        <w:t>Annual Review of Genomics and Human Genetics</w:t>
      </w:r>
      <w:r>
        <w:rPr>
          <w:rFonts w:ascii="Liberation Sans" w:hAnsi="Liberation Sans"/>
          <w:sz w:val="24"/>
        </w:rPr>
        <w:t xml:space="preserve"> (Vol. 2). https://doi.org/10.1146/annurev.genom.2.1.343</w:t>
      </w:r>
    </w:p>
    <w:p>
      <w:pPr>
        <w:pStyle w:val="Normal"/>
        <w:spacing w:lineRule="auto" w:line="288" w:before="0" w:after="140"/>
        <w:ind w:left="480" w:right="0" w:hanging="480"/>
        <w:rPr/>
      </w:pPr>
      <w:r>
        <w:rPr>
          <w:rFonts w:ascii="Liberation Sans" w:hAnsi="Liberation Sans"/>
          <w:sz w:val="24"/>
        </w:rPr>
        <w:t xml:space="preserve">Imai, R., Makino, H., Katoh, T., Kimura, T., Kurita, T., Hokamura, K., Umemura, K., &amp; Nakajima, Y. (2020). Desflurane anesthesia shifts the circadian rhythm phase depending on the time of day of anesthesia. </w:t>
      </w:r>
      <w:r>
        <w:rPr>
          <w:rFonts w:ascii="Liberation Sans" w:hAnsi="Liberation Sans"/>
          <w:i/>
          <w:sz w:val="24"/>
        </w:rPr>
        <w:t>Scientific Reports</w:t>
      </w:r>
      <w:r>
        <w:rPr>
          <w:rFonts w:ascii="Liberation Sans" w:hAnsi="Liberation Sans"/>
          <w:sz w:val="24"/>
        </w:rPr>
        <w:t xml:space="preserve">, </w:t>
      </w:r>
      <w:r>
        <w:rPr>
          <w:rFonts w:ascii="Liberation Sans" w:hAnsi="Liberation Sans"/>
          <w:i/>
          <w:sz w:val="24"/>
        </w:rPr>
        <w:t>10</w:t>
      </w:r>
      <w:r>
        <w:rPr>
          <w:rFonts w:ascii="Liberation Sans" w:hAnsi="Liberation Sans"/>
          <w:sz w:val="24"/>
        </w:rPr>
        <w:t>(1). https://doi.org/10.1038/s41598-020-75434-6</w:t>
      </w:r>
    </w:p>
    <w:p>
      <w:pPr>
        <w:pStyle w:val="Normal"/>
        <w:spacing w:lineRule="auto" w:line="288" w:before="0" w:after="140"/>
        <w:ind w:left="480" w:right="0" w:hanging="480"/>
        <w:rPr/>
      </w:pPr>
      <w:r>
        <w:rPr>
          <w:rFonts w:ascii="Liberation Sans" w:hAnsi="Liberation Sans"/>
          <w:sz w:val="24"/>
        </w:rPr>
        <w:t xml:space="preserve">Jamers, A., Blust, R., &amp; De Coen, W. (2009). Omics in algae: Paving the way for a systems biological understanding of algal stress phenomena? In </w:t>
      </w:r>
      <w:r>
        <w:rPr>
          <w:rFonts w:ascii="Liberation Sans" w:hAnsi="Liberation Sans"/>
          <w:i/>
          <w:sz w:val="24"/>
        </w:rPr>
        <w:t>Aquatic Toxicology</w:t>
      </w:r>
      <w:r>
        <w:rPr>
          <w:rFonts w:ascii="Liberation Sans" w:hAnsi="Liberation Sans"/>
          <w:sz w:val="24"/>
        </w:rPr>
        <w:t xml:space="preserve"> (Vol. 92, Issue 3). https://doi.org/10.1016/j.aquatox.2009.02.012</w:t>
      </w:r>
    </w:p>
    <w:p>
      <w:pPr>
        <w:pStyle w:val="Normal"/>
        <w:spacing w:lineRule="auto" w:line="288" w:before="0" w:after="140"/>
        <w:ind w:left="480" w:right="0" w:hanging="480"/>
        <w:rPr/>
      </w:pPr>
      <w:r>
        <w:rPr>
          <w:rFonts w:ascii="Liberation Sans" w:hAnsi="Liberation Sans"/>
          <w:sz w:val="24"/>
        </w:rPr>
        <w:t xml:space="preserve">Joyce, A. R., &amp; Palsson, B. (2006). The model organism as a system: Integrating “omics” data sets. In </w:t>
      </w:r>
      <w:r>
        <w:rPr>
          <w:rFonts w:ascii="Liberation Sans" w:hAnsi="Liberation Sans"/>
          <w:i/>
          <w:sz w:val="24"/>
        </w:rPr>
        <w:t>Nature Reviews Molecular Cell Biology</w:t>
      </w:r>
      <w:r>
        <w:rPr>
          <w:rFonts w:ascii="Liberation Sans" w:hAnsi="Liberation Sans"/>
          <w:sz w:val="24"/>
        </w:rPr>
        <w:t xml:space="preserve"> (Vol. 7, Issue 3). https://doi.org/10.1038/nrm1857</w:t>
      </w:r>
    </w:p>
    <w:p>
      <w:pPr>
        <w:pStyle w:val="Normal"/>
        <w:spacing w:lineRule="auto" w:line="288" w:before="0" w:after="140"/>
        <w:ind w:left="480" w:right="0" w:hanging="480"/>
        <w:rPr/>
      </w:pPr>
      <w:r>
        <w:rPr>
          <w:rFonts w:ascii="Liberation Sans" w:hAnsi="Liberation Sans"/>
          <w:sz w:val="24"/>
        </w:rPr>
        <w:t xml:space="preserve">Kanehisa, M., Sato, Y., Kawashima, M., Furumichi, M., &amp; Tanabe, M. (2016). KEGG as a reference resource for gene and protein annotation. </w:t>
      </w:r>
      <w:r>
        <w:rPr>
          <w:rFonts w:ascii="Liberation Sans" w:hAnsi="Liberation Sans"/>
          <w:i/>
          <w:sz w:val="24"/>
        </w:rPr>
        <w:t>Nucleic Acids Research</w:t>
      </w:r>
      <w:r>
        <w:rPr>
          <w:rFonts w:ascii="Liberation Sans" w:hAnsi="Liberation Sans"/>
          <w:sz w:val="24"/>
        </w:rPr>
        <w:t xml:space="preserve">, </w:t>
      </w:r>
      <w:r>
        <w:rPr>
          <w:rFonts w:ascii="Liberation Sans" w:hAnsi="Liberation Sans"/>
          <w:i/>
          <w:sz w:val="24"/>
        </w:rPr>
        <w:t>44</w:t>
      </w:r>
      <w:r>
        <w:rPr>
          <w:rFonts w:ascii="Liberation Sans" w:hAnsi="Liberation Sans"/>
          <w:sz w:val="24"/>
        </w:rPr>
        <w:t>(D1), D457–D462. https://doi.org/10.1093/nar/gkv1070</w:t>
      </w:r>
    </w:p>
    <w:p>
      <w:pPr>
        <w:pStyle w:val="Normal"/>
        <w:spacing w:lineRule="auto" w:line="288" w:before="0" w:after="140"/>
        <w:ind w:left="480" w:right="0" w:hanging="480"/>
        <w:rPr/>
      </w:pPr>
      <w:r>
        <w:rPr>
          <w:rFonts w:ascii="Liberation Sans" w:hAnsi="Liberation Sans"/>
          <w:sz w:val="24"/>
        </w:rPr>
        <w:t xml:space="preserve">Karahalil, B. (2016). Overview of Systems Biology and Omics Technologies. </w:t>
      </w:r>
      <w:r>
        <w:rPr>
          <w:rFonts w:ascii="Liberation Sans" w:hAnsi="Liberation Sans"/>
          <w:i/>
          <w:sz w:val="24"/>
        </w:rPr>
        <w:t>Current Medicinal Chemistry</w:t>
      </w:r>
      <w:r>
        <w:rPr>
          <w:rFonts w:ascii="Liberation Sans" w:hAnsi="Liberation Sans"/>
          <w:sz w:val="24"/>
        </w:rPr>
        <w:t xml:space="preserve">, </w:t>
      </w:r>
      <w:r>
        <w:rPr>
          <w:rFonts w:ascii="Liberation Sans" w:hAnsi="Liberation Sans"/>
          <w:i/>
          <w:sz w:val="24"/>
        </w:rPr>
        <w:t>23</w:t>
      </w:r>
      <w:r>
        <w:rPr>
          <w:rFonts w:ascii="Liberation Sans" w:hAnsi="Liberation Sans"/>
          <w:sz w:val="24"/>
        </w:rPr>
        <w:t>(37), 4221–4230. https://doi.org/10.2174/0929867323666160926150617</w:t>
      </w:r>
    </w:p>
    <w:p>
      <w:pPr>
        <w:pStyle w:val="Normal"/>
        <w:spacing w:lineRule="auto" w:line="288" w:before="0" w:after="140"/>
        <w:ind w:left="480" w:right="0" w:hanging="480"/>
        <w:rPr/>
      </w:pPr>
      <w:r>
        <w:rPr>
          <w:rFonts w:ascii="Liberation Sans" w:hAnsi="Liberation Sans"/>
          <w:sz w:val="24"/>
        </w:rPr>
        <w:t xml:space="preserve">Kato, S., &amp; Nam, H. G. (2021). The cell division cycle of euglena gracilis indicates that the level of circadian plasticity to the external light regime changes in prolonged‐stationary cultures. </w:t>
      </w:r>
      <w:r>
        <w:rPr>
          <w:rFonts w:ascii="Liberation Sans" w:hAnsi="Liberation Sans"/>
          <w:i/>
          <w:sz w:val="24"/>
        </w:rPr>
        <w:t>Plants</w:t>
      </w:r>
      <w:r>
        <w:rPr>
          <w:rFonts w:ascii="Liberation Sans" w:hAnsi="Liberation Sans"/>
          <w:sz w:val="24"/>
        </w:rPr>
        <w:t xml:space="preserve">, </w:t>
      </w:r>
      <w:r>
        <w:rPr>
          <w:rFonts w:ascii="Liberation Sans" w:hAnsi="Liberation Sans"/>
          <w:i/>
          <w:sz w:val="24"/>
        </w:rPr>
        <w:t>10</w:t>
      </w:r>
      <w:r>
        <w:rPr>
          <w:rFonts w:ascii="Liberation Sans" w:hAnsi="Liberation Sans"/>
          <w:sz w:val="24"/>
        </w:rPr>
        <w:t>(7). https://doi.org/10.3390/plants10071475</w:t>
      </w:r>
    </w:p>
    <w:p>
      <w:pPr>
        <w:pStyle w:val="Normal"/>
        <w:spacing w:lineRule="auto" w:line="288" w:before="0" w:after="140"/>
        <w:ind w:left="480" w:right="0" w:hanging="480"/>
        <w:rPr/>
      </w:pPr>
      <w:r>
        <w:rPr>
          <w:rFonts w:ascii="Liberation Sans" w:hAnsi="Liberation Sans"/>
          <w:sz w:val="24"/>
        </w:rPr>
        <w:t xml:space="preserve">Kester, D. R., Duedall, I. W., Connors, D. N., &amp; Pytkowicz, R. M. (1967). PREPARATION OF ARTIFICIAL SEAWATER. </w:t>
      </w:r>
      <w:r>
        <w:rPr>
          <w:rFonts w:ascii="Liberation Sans" w:hAnsi="Liberation Sans"/>
          <w:i/>
          <w:sz w:val="24"/>
        </w:rPr>
        <w:t>Limnology and Oceanography</w:t>
      </w:r>
      <w:r>
        <w:rPr>
          <w:rFonts w:ascii="Liberation Sans" w:hAnsi="Liberation Sans"/>
          <w:sz w:val="24"/>
        </w:rPr>
        <w:t xml:space="preserve">, </w:t>
      </w:r>
      <w:r>
        <w:rPr>
          <w:rFonts w:ascii="Liberation Sans" w:hAnsi="Liberation Sans"/>
          <w:i/>
          <w:sz w:val="24"/>
        </w:rPr>
        <w:t>12</w:t>
      </w:r>
      <w:r>
        <w:rPr>
          <w:rFonts w:ascii="Liberation Sans" w:hAnsi="Liberation Sans"/>
          <w:sz w:val="24"/>
        </w:rPr>
        <w:t>(1), 176–179. https://doi.org/10.4319/LO.1967.12.1.0176</w:t>
      </w:r>
    </w:p>
    <w:p>
      <w:pPr>
        <w:pStyle w:val="Normal"/>
        <w:spacing w:lineRule="auto" w:line="288" w:before="0" w:after="140"/>
        <w:ind w:left="480" w:right="0" w:hanging="480"/>
        <w:rPr/>
      </w:pPr>
      <w:r>
        <w:rPr>
          <w:rFonts w:ascii="Liberation Sans" w:hAnsi="Liberation Sans"/>
          <w:sz w:val="24"/>
        </w:rPr>
        <w:t xml:space="preserve">Khadaroo, B., Robbens, S., Ferraz, C., Derelle, E., Eychenié, S., Cooke, R., Peaucellier, G., Delseny, M., Demaille, J., Van De Peer, Y., Picard, A., &amp; Moreau, H. (2004). The first green lineage cdc25 dual-specificity phosphatase. </w:t>
      </w:r>
      <w:r>
        <w:rPr>
          <w:rFonts w:ascii="Liberation Sans" w:hAnsi="Liberation Sans"/>
          <w:i/>
          <w:sz w:val="24"/>
        </w:rPr>
        <w:t>Cell Cycle</w:t>
      </w:r>
      <w:r>
        <w:rPr>
          <w:rFonts w:ascii="Liberation Sans" w:hAnsi="Liberation Sans"/>
          <w:sz w:val="24"/>
        </w:rPr>
        <w:t xml:space="preserve">, </w:t>
      </w:r>
      <w:r>
        <w:rPr>
          <w:rFonts w:ascii="Liberation Sans" w:hAnsi="Liberation Sans"/>
          <w:i/>
          <w:sz w:val="24"/>
        </w:rPr>
        <w:t>3</w:t>
      </w:r>
      <w:r>
        <w:rPr>
          <w:rFonts w:ascii="Liberation Sans" w:hAnsi="Liberation Sans"/>
          <w:sz w:val="24"/>
        </w:rPr>
        <w:t>(4). https://doi.org/10.4161/cc.3.4.815</w:t>
      </w:r>
    </w:p>
    <w:p>
      <w:pPr>
        <w:pStyle w:val="Normal"/>
        <w:spacing w:lineRule="auto" w:line="288" w:before="0" w:after="140"/>
        <w:ind w:left="480" w:right="0" w:hanging="480"/>
        <w:rPr/>
      </w:pPr>
      <w:r>
        <w:rPr>
          <w:rFonts w:ascii="Liberation Sans" w:hAnsi="Liberation Sans"/>
          <w:sz w:val="24"/>
        </w:rPr>
        <w:t xml:space="preserve">Kim, D., Langmead, B., &amp; Salzberg, S. L. (2015). HISAT: A fast spliced aligner with low memory requirements. </w:t>
      </w:r>
      <w:r>
        <w:rPr>
          <w:rFonts w:ascii="Liberation Sans" w:hAnsi="Liberation Sans"/>
          <w:i/>
          <w:sz w:val="24"/>
        </w:rPr>
        <w:t>Nature Methods</w:t>
      </w:r>
      <w:r>
        <w:rPr>
          <w:rFonts w:ascii="Liberation Sans" w:hAnsi="Liberation Sans"/>
          <w:sz w:val="24"/>
        </w:rPr>
        <w:t xml:space="preserve">, </w:t>
      </w:r>
      <w:r>
        <w:rPr>
          <w:rFonts w:ascii="Liberation Sans" w:hAnsi="Liberation Sans"/>
          <w:i/>
          <w:sz w:val="24"/>
        </w:rPr>
        <w:t>12</w:t>
      </w:r>
      <w:r>
        <w:rPr>
          <w:rFonts w:ascii="Liberation Sans" w:hAnsi="Liberation Sans"/>
          <w:sz w:val="24"/>
        </w:rPr>
        <w:t>, 357–360. https://doi.org/10.1038/nmeth.3317</w:t>
      </w:r>
    </w:p>
    <w:p>
      <w:pPr>
        <w:pStyle w:val="Normal"/>
        <w:spacing w:lineRule="auto" w:line="288" w:before="0" w:after="140"/>
        <w:ind w:left="480" w:right="0" w:hanging="480"/>
        <w:rPr/>
      </w:pPr>
      <w:r>
        <w:rPr>
          <w:rFonts w:ascii="Liberation Sans" w:hAnsi="Liberation Sans"/>
          <w:sz w:val="24"/>
        </w:rPr>
        <w:t xml:space="preserve">Klante, G., &amp; Steinlechner, S. (1994). Light Irradiance and Wavelength as Seasonal Cues for Djungarian Hamsters. </w:t>
      </w:r>
      <w:r>
        <w:rPr>
          <w:rFonts w:ascii="Liberation Sans" w:hAnsi="Liberation Sans"/>
          <w:i/>
          <w:sz w:val="24"/>
        </w:rPr>
        <w:t>Biological Rhythm Research</w:t>
      </w:r>
      <w:r>
        <w:rPr>
          <w:rFonts w:ascii="Liberation Sans" w:hAnsi="Liberation Sans"/>
          <w:sz w:val="24"/>
        </w:rPr>
        <w:t xml:space="preserve">, </w:t>
      </w:r>
      <w:r>
        <w:rPr>
          <w:rFonts w:ascii="Liberation Sans" w:hAnsi="Liberation Sans"/>
          <w:i/>
          <w:sz w:val="24"/>
        </w:rPr>
        <w:t>25</w:t>
      </w:r>
      <w:r>
        <w:rPr>
          <w:rFonts w:ascii="Liberation Sans" w:hAnsi="Liberation Sans"/>
          <w:sz w:val="24"/>
        </w:rPr>
        <w:t>(4). https://doi.org/10.1080/09291019409360310</w:t>
      </w:r>
    </w:p>
    <w:p>
      <w:pPr>
        <w:pStyle w:val="Normal"/>
        <w:spacing w:lineRule="auto" w:line="288" w:before="0" w:after="140"/>
        <w:ind w:left="480" w:right="0" w:hanging="480"/>
        <w:rPr/>
      </w:pPr>
      <w:r>
        <w:rPr>
          <w:rFonts w:ascii="Liberation Sans" w:hAnsi="Liberation Sans"/>
          <w:sz w:val="24"/>
        </w:rPr>
        <w:t xml:space="preserve">Konopka, R. J., &amp; Benzer, S. (1971). Clock mutants of Drosophila melanogaster. </w:t>
      </w:r>
      <w:r>
        <w:rPr>
          <w:rFonts w:ascii="Liberation Sans" w:hAnsi="Liberation Sans"/>
          <w:i/>
          <w:sz w:val="24"/>
        </w:rPr>
        <w:t>Proceedings of the National Academy of Sciences of the United States of America</w:t>
      </w:r>
      <w:r>
        <w:rPr>
          <w:rFonts w:ascii="Liberation Sans" w:hAnsi="Liberation Sans"/>
          <w:sz w:val="24"/>
        </w:rPr>
        <w:t xml:space="preserve">, </w:t>
      </w:r>
      <w:r>
        <w:rPr>
          <w:rFonts w:ascii="Liberation Sans" w:hAnsi="Liberation Sans"/>
          <w:i/>
          <w:sz w:val="24"/>
        </w:rPr>
        <w:t>68</w:t>
      </w:r>
      <w:r>
        <w:rPr>
          <w:rFonts w:ascii="Liberation Sans" w:hAnsi="Liberation Sans"/>
          <w:sz w:val="24"/>
        </w:rPr>
        <w:t>(9). https://doi.org/10.1073/pnas.68.9.2112</w:t>
      </w:r>
    </w:p>
    <w:p>
      <w:pPr>
        <w:pStyle w:val="Normal"/>
        <w:spacing w:lineRule="auto" w:line="288" w:before="0" w:after="140"/>
        <w:ind w:left="480" w:right="0" w:hanging="480"/>
        <w:rPr/>
      </w:pPr>
      <w:r>
        <w:rPr>
          <w:rFonts w:ascii="Liberation Sans" w:hAnsi="Liberation Sans"/>
          <w:sz w:val="24"/>
        </w:rPr>
        <w:t xml:space="preserve">Krumholz, E. W., Yang, H., Weisenhorn, P., Henry, C. S., &amp; Libourel, I. G. L. (2012). Genome-wide metabolic network reconstruction of the picoalga Ostreococcus. </w:t>
      </w:r>
      <w:r>
        <w:rPr>
          <w:rFonts w:ascii="Liberation Sans" w:hAnsi="Liberation Sans"/>
          <w:i/>
          <w:sz w:val="24"/>
        </w:rPr>
        <w:t>Journal of Experimental Botany</w:t>
      </w:r>
      <w:r>
        <w:rPr>
          <w:rFonts w:ascii="Liberation Sans" w:hAnsi="Liberation Sans"/>
          <w:sz w:val="24"/>
        </w:rPr>
        <w:t xml:space="preserve">, </w:t>
      </w:r>
      <w:r>
        <w:rPr>
          <w:rFonts w:ascii="Liberation Sans" w:hAnsi="Liberation Sans"/>
          <w:i/>
          <w:sz w:val="24"/>
        </w:rPr>
        <w:t>63</w:t>
      </w:r>
      <w:r>
        <w:rPr>
          <w:rFonts w:ascii="Liberation Sans" w:hAnsi="Liberation Sans"/>
          <w:sz w:val="24"/>
        </w:rPr>
        <w:t>(6), 2353–2362. https://doi.org/10.1093/jxb/err407</w:t>
      </w:r>
    </w:p>
    <w:p>
      <w:pPr>
        <w:pStyle w:val="Normal"/>
        <w:spacing w:lineRule="auto" w:line="288" w:before="0" w:after="140"/>
        <w:ind w:left="480" w:right="0" w:hanging="480"/>
        <w:rPr/>
      </w:pPr>
      <w:r>
        <w:rPr>
          <w:rFonts w:ascii="Liberation Sans" w:hAnsi="Liberation Sans"/>
          <w:sz w:val="24"/>
        </w:rPr>
        <w:t xml:space="preserve">Kuhlman, S. J., Craig, L. M., &amp; Duffy, J. F. (2018). Introduction to chronobiology. </w:t>
      </w:r>
      <w:r>
        <w:rPr>
          <w:rFonts w:ascii="Liberation Sans" w:hAnsi="Liberation Sans"/>
          <w:i/>
          <w:sz w:val="24"/>
        </w:rPr>
        <w:t>Cold Spring Harbor Perspectives in Biology</w:t>
      </w:r>
      <w:r>
        <w:rPr>
          <w:rFonts w:ascii="Liberation Sans" w:hAnsi="Liberation Sans"/>
          <w:sz w:val="24"/>
        </w:rPr>
        <w:t xml:space="preserve">, </w:t>
      </w:r>
      <w:r>
        <w:rPr>
          <w:rFonts w:ascii="Liberation Sans" w:hAnsi="Liberation Sans"/>
          <w:i/>
          <w:sz w:val="24"/>
        </w:rPr>
        <w:t>10</w:t>
      </w:r>
      <w:r>
        <w:rPr>
          <w:rFonts w:ascii="Liberation Sans" w:hAnsi="Liberation Sans"/>
          <w:sz w:val="24"/>
        </w:rPr>
        <w:t>(9). https://doi.org/10.1101/cshperspect.a033613</w:t>
      </w:r>
    </w:p>
    <w:p>
      <w:pPr>
        <w:pStyle w:val="Normal"/>
        <w:spacing w:lineRule="auto" w:line="288" w:before="0" w:after="140"/>
        <w:ind w:left="480" w:right="0" w:hanging="480"/>
        <w:rPr/>
      </w:pPr>
      <w:r>
        <w:rPr>
          <w:rFonts w:ascii="Liberation Sans" w:hAnsi="Liberation Sans"/>
          <w:sz w:val="24"/>
        </w:rPr>
        <w:t xml:space="preserve">Kyorku, C., &amp; Brady, J. (1994). A free-running bimodal circadian rhythm in the tsetse fly Glossina longipennis. </w:t>
      </w:r>
      <w:r>
        <w:rPr>
          <w:rFonts w:ascii="Liberation Sans" w:hAnsi="Liberation Sans"/>
          <w:i/>
          <w:sz w:val="24"/>
        </w:rPr>
        <w:t>Journal of Insect Physiology</w:t>
      </w:r>
      <w:r>
        <w:rPr>
          <w:rFonts w:ascii="Liberation Sans" w:hAnsi="Liberation Sans"/>
          <w:sz w:val="24"/>
        </w:rPr>
        <w:t xml:space="preserve">, </w:t>
      </w:r>
      <w:r>
        <w:rPr>
          <w:rFonts w:ascii="Liberation Sans" w:hAnsi="Liberation Sans"/>
          <w:i/>
          <w:sz w:val="24"/>
        </w:rPr>
        <w:t>40</w:t>
      </w:r>
      <w:r>
        <w:rPr>
          <w:rFonts w:ascii="Liberation Sans" w:hAnsi="Liberation Sans"/>
          <w:sz w:val="24"/>
        </w:rPr>
        <w:t>(1). https://doi.org/10.1016/0022-1910(94)90112-0</w:t>
      </w:r>
    </w:p>
    <w:p>
      <w:pPr>
        <w:pStyle w:val="Normal"/>
        <w:spacing w:lineRule="auto" w:line="288" w:before="0" w:after="140"/>
        <w:ind w:left="480" w:right="0" w:hanging="480"/>
        <w:rPr/>
      </w:pPr>
      <w:r>
        <w:rPr>
          <w:rFonts w:ascii="Liberation Sans" w:hAnsi="Liberation Sans"/>
          <w:sz w:val="24"/>
        </w:rPr>
        <w:t xml:space="preserve">Lamesch, P., Berardini, T. Z., Li, D., Swarbreck, D., Wilks, C., Sasidharan, R., Muller, R., Dreher, K., Alexander, D. L., Garcia-Hernandez, M., Karthikeyan, A. S., Lee, C. H., Nelson, W. D., Ploetz, L., Singh, S., Wensel, A., &amp; Huala, E. (2012). The Arabidopsis Information Resource (TAIR): Improved gene annotation and new tools. </w:t>
      </w:r>
      <w:r>
        <w:rPr>
          <w:rFonts w:ascii="Liberation Sans" w:hAnsi="Liberation Sans"/>
          <w:i/>
          <w:sz w:val="24"/>
        </w:rPr>
        <w:t>Nucleic Acids Research</w:t>
      </w:r>
      <w:r>
        <w:rPr>
          <w:rFonts w:ascii="Liberation Sans" w:hAnsi="Liberation Sans"/>
          <w:sz w:val="24"/>
        </w:rPr>
        <w:t xml:space="preserve">, </w:t>
      </w:r>
      <w:r>
        <w:rPr>
          <w:rFonts w:ascii="Liberation Sans" w:hAnsi="Liberation Sans"/>
          <w:i/>
          <w:sz w:val="24"/>
        </w:rPr>
        <w:t>40</w:t>
      </w:r>
      <w:r>
        <w:rPr>
          <w:rFonts w:ascii="Liberation Sans" w:hAnsi="Liberation Sans"/>
          <w:sz w:val="24"/>
        </w:rPr>
        <w:t>(D1). https://doi.org/10.1093/nar/gkr1090</w:t>
      </w:r>
    </w:p>
    <w:p>
      <w:pPr>
        <w:pStyle w:val="Normal"/>
        <w:spacing w:lineRule="auto" w:line="288" w:before="0" w:after="140"/>
        <w:ind w:left="480" w:right="0" w:hanging="480"/>
        <w:rPr/>
      </w:pPr>
      <w:r>
        <w:rPr>
          <w:rFonts w:ascii="Liberation Sans" w:hAnsi="Liberation Sans"/>
          <w:sz w:val="24"/>
        </w:rPr>
        <w:t xml:space="preserve">Langmead, B., &amp; Salzberg, S. L. (2012). Fast gapped-read alignment with Bowtie 2. </w:t>
      </w:r>
      <w:r>
        <w:rPr>
          <w:rFonts w:ascii="Liberation Sans" w:hAnsi="Liberation Sans"/>
          <w:i/>
          <w:sz w:val="24"/>
        </w:rPr>
        <w:t>Nature Methods</w:t>
      </w:r>
      <w:r>
        <w:rPr>
          <w:rFonts w:ascii="Liberation Sans" w:hAnsi="Liberation Sans"/>
          <w:sz w:val="24"/>
        </w:rPr>
        <w:t xml:space="preserve">, </w:t>
      </w:r>
      <w:r>
        <w:rPr>
          <w:rFonts w:ascii="Liberation Sans" w:hAnsi="Liberation Sans"/>
          <w:i/>
          <w:sz w:val="24"/>
        </w:rPr>
        <w:t>9</w:t>
      </w:r>
      <w:r>
        <w:rPr>
          <w:rFonts w:ascii="Liberation Sans" w:hAnsi="Liberation Sans"/>
          <w:sz w:val="24"/>
        </w:rPr>
        <w:t>(4). https://doi.org/10.1038/nmeth.1923</w:t>
      </w:r>
    </w:p>
    <w:p>
      <w:pPr>
        <w:pStyle w:val="Normal"/>
        <w:spacing w:lineRule="auto" w:line="288" w:before="0" w:after="140"/>
        <w:ind w:left="480" w:right="0" w:hanging="480"/>
        <w:rPr/>
      </w:pPr>
      <w:r>
        <w:rPr>
          <w:rFonts w:ascii="Liberation Sans" w:hAnsi="Liberation Sans"/>
          <w:sz w:val="24"/>
        </w:rPr>
        <w:t xml:space="preserve">Lawrence, M., Huber, W., Pagès, H., Aboyoun, P., Carlson, M., Gentleman, R., Morgan, M. T., &amp; Carey, V. J. (2013). Software for Computing and Annotating Genomic Ranges. </w:t>
      </w:r>
      <w:r>
        <w:rPr>
          <w:rFonts w:ascii="Liberation Sans" w:hAnsi="Liberation Sans"/>
          <w:i/>
          <w:sz w:val="24"/>
        </w:rPr>
        <w:t>PLoS Computational Biology</w:t>
      </w:r>
      <w:r>
        <w:rPr>
          <w:rFonts w:ascii="Liberation Sans" w:hAnsi="Liberation Sans"/>
          <w:sz w:val="24"/>
        </w:rPr>
        <w:t xml:space="preserve">, </w:t>
      </w:r>
      <w:r>
        <w:rPr>
          <w:rFonts w:ascii="Liberation Sans" w:hAnsi="Liberation Sans"/>
          <w:i/>
          <w:sz w:val="24"/>
        </w:rPr>
        <w:t>9</w:t>
      </w:r>
      <w:r>
        <w:rPr>
          <w:rFonts w:ascii="Liberation Sans" w:hAnsi="Liberation Sans"/>
          <w:sz w:val="24"/>
        </w:rPr>
        <w:t>(8). https://doi.org/10.1371/journal.pcbi.1003118</w:t>
      </w:r>
    </w:p>
    <w:p>
      <w:pPr>
        <w:pStyle w:val="Normal"/>
        <w:spacing w:lineRule="auto" w:line="288" w:before="0" w:after="140"/>
        <w:ind w:left="480" w:right="0" w:hanging="480"/>
        <w:rPr/>
      </w:pPr>
      <w:r>
        <w:rPr>
          <w:rFonts w:ascii="Liberation Sans" w:hAnsi="Liberation Sans"/>
          <w:sz w:val="24"/>
        </w:rPr>
        <w:t xml:space="preserve">Le Bihan, T., Martin, S. F., Chirnside, E. S., van Ooijen, G., Barrios-LLerena, M. E., O’Neill, J. S., Shliaha, P. V., Kerr, L. E., &amp; Millar, A. J. (2011). Shotgun proteomic analysis of the unicellular alga Ostreococcus tauri. </w:t>
      </w:r>
      <w:r>
        <w:rPr>
          <w:rFonts w:ascii="Liberation Sans" w:hAnsi="Liberation Sans"/>
          <w:i/>
          <w:sz w:val="24"/>
        </w:rPr>
        <w:t>Journal of Proteomics</w:t>
      </w:r>
      <w:r>
        <w:rPr>
          <w:rFonts w:ascii="Liberation Sans" w:hAnsi="Liberation Sans"/>
          <w:sz w:val="24"/>
        </w:rPr>
        <w:t xml:space="preserve">, </w:t>
      </w:r>
      <w:r>
        <w:rPr>
          <w:rFonts w:ascii="Liberation Sans" w:hAnsi="Liberation Sans"/>
          <w:i/>
          <w:sz w:val="24"/>
        </w:rPr>
        <w:t>74</w:t>
      </w:r>
      <w:r>
        <w:rPr>
          <w:rFonts w:ascii="Liberation Sans" w:hAnsi="Liberation Sans"/>
          <w:sz w:val="24"/>
        </w:rPr>
        <w:t>(10). https://doi.org/10.1016/j.jprot.2011.05.028</w:t>
      </w:r>
    </w:p>
    <w:p>
      <w:pPr>
        <w:pStyle w:val="Normal"/>
        <w:spacing w:lineRule="auto" w:line="288" w:before="0" w:after="140"/>
        <w:ind w:left="480" w:right="0" w:hanging="480"/>
        <w:rPr/>
      </w:pPr>
      <w:r>
        <w:rPr>
          <w:rFonts w:ascii="Liberation Sans" w:hAnsi="Liberation Sans"/>
          <w:sz w:val="24"/>
        </w:rPr>
        <w:t xml:space="preserve">Lebert, M., Porst, M., &amp; Häder, D. P. (1999). Circadian rhythm of gravitaxis in Euglena gracilis. </w:t>
      </w:r>
      <w:r>
        <w:rPr>
          <w:rFonts w:ascii="Liberation Sans" w:hAnsi="Liberation Sans"/>
          <w:i/>
          <w:sz w:val="24"/>
        </w:rPr>
        <w:t>Journal of Plant Physiology</w:t>
      </w:r>
      <w:r>
        <w:rPr>
          <w:rFonts w:ascii="Liberation Sans" w:hAnsi="Liberation Sans"/>
          <w:sz w:val="24"/>
        </w:rPr>
        <w:t xml:space="preserve">, </w:t>
      </w:r>
      <w:r>
        <w:rPr>
          <w:rFonts w:ascii="Liberation Sans" w:hAnsi="Liberation Sans"/>
          <w:i/>
          <w:sz w:val="24"/>
        </w:rPr>
        <w:t>155</w:t>
      </w:r>
      <w:r>
        <w:rPr>
          <w:rFonts w:ascii="Liberation Sans" w:hAnsi="Liberation Sans"/>
          <w:sz w:val="24"/>
        </w:rPr>
        <w:t>(3). https://doi.org/10.1016/S0176-1617(99)80115-1</w:t>
      </w:r>
    </w:p>
    <w:p>
      <w:pPr>
        <w:pStyle w:val="Normal"/>
        <w:spacing w:lineRule="auto" w:line="288" w:before="0" w:after="140"/>
        <w:ind w:left="480" w:right="0" w:hanging="480"/>
        <w:rPr/>
      </w:pPr>
      <w:r>
        <w:rPr>
          <w:rFonts w:ascii="Liberation Sans" w:hAnsi="Liberation Sans"/>
          <w:sz w:val="24"/>
        </w:rPr>
        <w:t xml:space="preserve">Leconte, J., Benites, L. F., Vannier, T., Wincker, P., Piganeau, G., &amp; Jaillon, O. (2020). Genome resolved biogeography of mamiellales. </w:t>
      </w:r>
      <w:r>
        <w:rPr>
          <w:rFonts w:ascii="Liberation Sans" w:hAnsi="Liberation Sans"/>
          <w:i/>
          <w:sz w:val="24"/>
        </w:rPr>
        <w:t>Genes</w:t>
      </w:r>
      <w:r>
        <w:rPr>
          <w:rFonts w:ascii="Liberation Sans" w:hAnsi="Liberation Sans"/>
          <w:sz w:val="24"/>
        </w:rPr>
        <w:t xml:space="preserve">, </w:t>
      </w:r>
      <w:r>
        <w:rPr>
          <w:rFonts w:ascii="Liberation Sans" w:hAnsi="Liberation Sans"/>
          <w:i/>
          <w:sz w:val="24"/>
        </w:rPr>
        <w:t>11</w:t>
      </w:r>
      <w:r>
        <w:rPr>
          <w:rFonts w:ascii="Liberation Sans" w:hAnsi="Liberation Sans"/>
          <w:sz w:val="24"/>
        </w:rPr>
        <w:t>(1). https://doi.org/10.3390/genes11010066</w:t>
      </w:r>
    </w:p>
    <w:p>
      <w:pPr>
        <w:pStyle w:val="Normal"/>
        <w:spacing w:lineRule="auto" w:line="288" w:before="0" w:after="140"/>
        <w:ind w:left="480" w:right="0" w:hanging="480"/>
        <w:rPr/>
      </w:pPr>
      <w:r>
        <w:rPr>
          <w:rFonts w:ascii="Liberation Sans" w:hAnsi="Liberation Sans"/>
          <w:sz w:val="24"/>
        </w:rPr>
        <w:t xml:space="preserve">Lelandais, G., Scheiber, I., Paz-Yepes, J., Lozano, J.-C., Botebol, H., Pilátová, J., Žárský, V., Léger, T., Blaiseau, P.-L., Bowler, C., Bouget, F.-Y., Camadro, J.-M., Sutak, R., &amp; Lesuisse, E. (2016). Ostreococcus tauri is a new model green alga for studying iron metabolism in eukaryotic phytoplankton. </w:t>
      </w:r>
      <w:r>
        <w:rPr>
          <w:rFonts w:ascii="Liberation Sans" w:hAnsi="Liberation Sans"/>
          <w:i/>
          <w:sz w:val="24"/>
        </w:rPr>
        <w:t>BMC Genomics</w:t>
      </w:r>
      <w:r>
        <w:rPr>
          <w:rFonts w:ascii="Liberation Sans" w:hAnsi="Liberation Sans"/>
          <w:sz w:val="24"/>
        </w:rPr>
        <w:t xml:space="preserve">, </w:t>
      </w:r>
      <w:r>
        <w:rPr>
          <w:rFonts w:ascii="Liberation Sans" w:hAnsi="Liberation Sans"/>
          <w:i/>
          <w:sz w:val="24"/>
        </w:rPr>
        <w:t>17</w:t>
      </w:r>
      <w:r>
        <w:rPr>
          <w:rFonts w:ascii="Liberation Sans" w:hAnsi="Liberation Sans"/>
          <w:sz w:val="24"/>
        </w:rPr>
        <w:t>(1), 319. https://doi.org/10.1186/s12864-016-2666-6</w:t>
      </w:r>
    </w:p>
    <w:p>
      <w:pPr>
        <w:pStyle w:val="Normal"/>
        <w:spacing w:lineRule="auto" w:line="288" w:before="0" w:after="140"/>
        <w:ind w:left="480" w:right="0" w:hanging="480"/>
        <w:rPr/>
      </w:pPr>
      <w:r>
        <w:rPr>
          <w:rFonts w:ascii="Liberation Sans" w:hAnsi="Liberation Sans"/>
          <w:sz w:val="24"/>
        </w:rPr>
        <w:t xml:space="preserve">Leliaert, F., Smith, D. R., Moreau, H., Herron, M. D., Verbruggen, H., Delwiche, C. F., &amp; De Clerck, O. (2012). Phylogeny and Molecular Evolution of the Green Algae. </w:t>
      </w:r>
      <w:r>
        <w:rPr>
          <w:rFonts w:ascii="Liberation Sans" w:hAnsi="Liberation Sans"/>
          <w:i/>
          <w:sz w:val="24"/>
        </w:rPr>
        <w:t>Critical Reviews in Plant Sciences</w:t>
      </w:r>
      <w:r>
        <w:rPr>
          <w:rFonts w:ascii="Liberation Sans" w:hAnsi="Liberation Sans"/>
          <w:sz w:val="24"/>
        </w:rPr>
        <w:t xml:space="preserve">, </w:t>
      </w:r>
      <w:r>
        <w:rPr>
          <w:rFonts w:ascii="Liberation Sans" w:hAnsi="Liberation Sans"/>
          <w:i/>
          <w:sz w:val="24"/>
        </w:rPr>
        <w:t>31</w:t>
      </w:r>
      <w:r>
        <w:rPr>
          <w:rFonts w:ascii="Liberation Sans" w:hAnsi="Liberation Sans"/>
          <w:sz w:val="24"/>
        </w:rPr>
        <w:t>(1). https://doi.org/10.1080/07352689.2011.615705</w:t>
      </w:r>
    </w:p>
    <w:p>
      <w:pPr>
        <w:pStyle w:val="Normal"/>
        <w:spacing w:lineRule="auto" w:line="288" w:before="0" w:after="140"/>
        <w:ind w:left="480" w:right="0" w:hanging="480"/>
        <w:rPr/>
      </w:pPr>
      <w:r>
        <w:rPr>
          <w:rFonts w:ascii="Liberation Sans" w:hAnsi="Liberation Sans"/>
          <w:sz w:val="24"/>
        </w:rPr>
        <w:t xml:space="preserve">Leliaert, F., Verbruggen, H., &amp; Zechman, F. W. (2011). Into the deep: New discoveries at the base of the green plant phylogeny. In </w:t>
      </w:r>
      <w:r>
        <w:rPr>
          <w:rFonts w:ascii="Liberation Sans" w:hAnsi="Liberation Sans"/>
          <w:i/>
          <w:sz w:val="24"/>
        </w:rPr>
        <w:t>BioEssays</w:t>
      </w:r>
      <w:r>
        <w:rPr>
          <w:rFonts w:ascii="Liberation Sans" w:hAnsi="Liberation Sans"/>
          <w:sz w:val="24"/>
        </w:rPr>
        <w:t xml:space="preserve"> (Vol. 33, Issue 9). https://doi.org/10.1002/bies.201100035</w:t>
      </w:r>
    </w:p>
    <w:p>
      <w:pPr>
        <w:pStyle w:val="Normal"/>
        <w:spacing w:lineRule="auto" w:line="288" w:before="0" w:after="140"/>
        <w:ind w:left="480" w:right="0" w:hanging="480"/>
        <w:rPr/>
      </w:pPr>
      <w:r>
        <w:rPr>
          <w:rFonts w:ascii="Liberation Sans" w:hAnsi="Liberation Sans"/>
          <w:sz w:val="24"/>
        </w:rPr>
        <w:t xml:space="preserve">Lillo, C., Meyer, C., &amp; Ruoff, P. (2001). The nitrate reductase circadian system. The central clock dogma contra multiple oscillatory feedback loops. In </w:t>
      </w:r>
      <w:r>
        <w:rPr>
          <w:rFonts w:ascii="Liberation Sans" w:hAnsi="Liberation Sans"/>
          <w:i/>
          <w:sz w:val="24"/>
        </w:rPr>
        <w:t>Plant Physiology</w:t>
      </w:r>
      <w:r>
        <w:rPr>
          <w:rFonts w:ascii="Liberation Sans" w:hAnsi="Liberation Sans"/>
          <w:sz w:val="24"/>
        </w:rPr>
        <w:t xml:space="preserve"> (Vol. 125, Issue 4). https://doi.org/10.1104/pp.125.4.1554</w:t>
      </w:r>
    </w:p>
    <w:p>
      <w:pPr>
        <w:pStyle w:val="Normal"/>
        <w:spacing w:lineRule="auto" w:line="288" w:before="0" w:after="140"/>
        <w:ind w:left="480" w:right="0" w:hanging="480"/>
        <w:rPr/>
      </w:pPr>
      <w:r>
        <w:rPr>
          <w:rFonts w:ascii="Liberation Sans" w:hAnsi="Liberation Sans"/>
          <w:sz w:val="24"/>
        </w:rPr>
        <w:t xml:space="preserve">Lillo, C., &amp; Ruoff, P. (1989). An unusually rapid light-induced nitrate reductase mRNA pulse and circadian oscillations. </w:t>
      </w:r>
      <w:r>
        <w:rPr>
          <w:rFonts w:ascii="Liberation Sans" w:hAnsi="Liberation Sans"/>
          <w:i/>
          <w:sz w:val="24"/>
        </w:rPr>
        <w:t>Naturwissenschaften</w:t>
      </w:r>
      <w:r>
        <w:rPr>
          <w:rFonts w:ascii="Liberation Sans" w:hAnsi="Liberation Sans"/>
          <w:sz w:val="24"/>
        </w:rPr>
        <w:t xml:space="preserve">, </w:t>
      </w:r>
      <w:r>
        <w:rPr>
          <w:rFonts w:ascii="Liberation Sans" w:hAnsi="Liberation Sans"/>
          <w:i/>
          <w:sz w:val="24"/>
        </w:rPr>
        <w:t>76</w:t>
      </w:r>
      <w:r>
        <w:rPr>
          <w:rFonts w:ascii="Liberation Sans" w:hAnsi="Liberation Sans"/>
          <w:sz w:val="24"/>
        </w:rPr>
        <w:t>(11). https://doi.org/10.1007/BF00374129</w:t>
      </w:r>
    </w:p>
    <w:p>
      <w:pPr>
        <w:pStyle w:val="Normal"/>
        <w:spacing w:lineRule="auto" w:line="288" w:before="0" w:after="140"/>
        <w:ind w:left="480" w:right="0" w:hanging="480"/>
        <w:rPr/>
      </w:pPr>
      <w:r>
        <w:rPr>
          <w:rFonts w:ascii="Liberation Sans" w:hAnsi="Liberation Sans"/>
          <w:sz w:val="24"/>
        </w:rPr>
        <w:t xml:space="preserve">Lonergan, T. A. (1981). A Circadian Rhythm in the Rate of Light-Induced Electron Flow in Three Leguminous Species. </w:t>
      </w:r>
      <w:r>
        <w:rPr>
          <w:rFonts w:ascii="Liberation Sans" w:hAnsi="Liberation Sans"/>
          <w:i/>
          <w:sz w:val="24"/>
        </w:rPr>
        <w:t>Plant Physiology</w:t>
      </w:r>
      <w:r>
        <w:rPr>
          <w:rFonts w:ascii="Liberation Sans" w:hAnsi="Liberation Sans"/>
          <w:sz w:val="24"/>
        </w:rPr>
        <w:t xml:space="preserve">, </w:t>
      </w:r>
      <w:r>
        <w:rPr>
          <w:rFonts w:ascii="Liberation Sans" w:hAnsi="Liberation Sans"/>
          <w:i/>
          <w:sz w:val="24"/>
        </w:rPr>
        <w:t>68</w:t>
      </w:r>
      <w:r>
        <w:rPr>
          <w:rFonts w:ascii="Liberation Sans" w:hAnsi="Liberation Sans"/>
          <w:sz w:val="24"/>
        </w:rPr>
        <w:t>(5). https://doi.org/10.1104/pp.68.5.1041</w:t>
      </w:r>
    </w:p>
    <w:p>
      <w:pPr>
        <w:pStyle w:val="Normal"/>
        <w:spacing w:lineRule="auto" w:line="288" w:before="0" w:after="140"/>
        <w:ind w:left="480" w:right="0" w:hanging="480"/>
        <w:rPr/>
      </w:pPr>
      <w:r>
        <w:rPr>
          <w:rFonts w:ascii="Liberation Sans" w:hAnsi="Liberation Sans"/>
          <w:sz w:val="24"/>
        </w:rPr>
        <w:t xml:space="preserve">Lopez, D., Casero, D., Cokus, S. J., Merchant, S. S., &amp; Pellegrini, M. (2011). Algal Functional Annotation Tool: A web-based analysis suite to functionally interpret large gene lists using integrated annotation and expression data. </w:t>
      </w:r>
      <w:r>
        <w:rPr>
          <w:rFonts w:ascii="Liberation Sans" w:hAnsi="Liberation Sans"/>
          <w:i/>
          <w:sz w:val="24"/>
        </w:rPr>
        <w:t>BMC Bioinformatics</w:t>
      </w:r>
      <w:r>
        <w:rPr>
          <w:rFonts w:ascii="Liberation Sans" w:hAnsi="Liberation Sans"/>
          <w:sz w:val="24"/>
        </w:rPr>
        <w:t xml:space="preserve">, </w:t>
      </w:r>
      <w:r>
        <w:rPr>
          <w:rFonts w:ascii="Liberation Sans" w:hAnsi="Liberation Sans"/>
          <w:i/>
          <w:sz w:val="24"/>
        </w:rPr>
        <w:t>12</w:t>
      </w:r>
      <w:r>
        <w:rPr>
          <w:rFonts w:ascii="Liberation Sans" w:hAnsi="Liberation Sans"/>
          <w:sz w:val="24"/>
        </w:rPr>
        <w:t>, 282. https://doi.org/10.1186/1471-2105-12-282</w:t>
      </w:r>
    </w:p>
    <w:p>
      <w:pPr>
        <w:pStyle w:val="Normal"/>
        <w:spacing w:lineRule="auto" w:line="288" w:before="0" w:after="140"/>
        <w:ind w:left="480" w:right="0" w:hanging="480"/>
        <w:rPr/>
      </w:pPr>
      <w:r>
        <w:rPr>
          <w:rFonts w:ascii="Liberation Sans" w:hAnsi="Liberation Sans"/>
          <w:sz w:val="24"/>
        </w:rPr>
        <w:t xml:space="preserve">Ludwig, C., Gillet, L., Rosenberger, G., Amon, S., Collins, B. C., &amp; Aebersold, R. (2018). Data‐independent acquisition‐based SWATH ‐ MS for quantitative proteomics: a tutorial. </w:t>
      </w:r>
      <w:r>
        <w:rPr>
          <w:rFonts w:ascii="Liberation Sans" w:hAnsi="Liberation Sans"/>
          <w:i/>
          <w:sz w:val="24"/>
        </w:rPr>
        <w:t>Molecular Systems Biology</w:t>
      </w:r>
      <w:r>
        <w:rPr>
          <w:rFonts w:ascii="Liberation Sans" w:hAnsi="Liberation Sans"/>
          <w:sz w:val="24"/>
        </w:rPr>
        <w:t xml:space="preserve">, </w:t>
      </w:r>
      <w:r>
        <w:rPr>
          <w:rFonts w:ascii="Liberation Sans" w:hAnsi="Liberation Sans"/>
          <w:i/>
          <w:sz w:val="24"/>
        </w:rPr>
        <w:t>14</w:t>
      </w:r>
      <w:r>
        <w:rPr>
          <w:rFonts w:ascii="Liberation Sans" w:hAnsi="Liberation Sans"/>
          <w:sz w:val="24"/>
        </w:rPr>
        <w:t>(8). https://doi.org/10.15252/msb.20178126</w:t>
      </w:r>
    </w:p>
    <w:p>
      <w:pPr>
        <w:pStyle w:val="Normal"/>
        <w:spacing w:lineRule="auto" w:line="288" w:before="0" w:after="140"/>
        <w:ind w:left="480" w:right="0" w:hanging="480"/>
        <w:rPr/>
      </w:pPr>
      <w:r>
        <w:rPr>
          <w:rFonts w:ascii="Liberation Sans" w:hAnsi="Liberation Sans"/>
          <w:sz w:val="24"/>
        </w:rPr>
        <w:t xml:space="preserve">Mackenzie, T. D. B., &amp; Morse, D. (2011). Circadian photosynthetic reductant flow in the dinoflagellate Lingulodinium is limited by carbon availability. </w:t>
      </w:r>
      <w:r>
        <w:rPr>
          <w:rFonts w:ascii="Liberation Sans" w:hAnsi="Liberation Sans"/>
          <w:i/>
          <w:sz w:val="24"/>
        </w:rPr>
        <w:t>Plant, Cell and Environment</w:t>
      </w:r>
      <w:r>
        <w:rPr>
          <w:rFonts w:ascii="Liberation Sans" w:hAnsi="Liberation Sans"/>
          <w:sz w:val="24"/>
        </w:rPr>
        <w:t xml:space="preserve">, </w:t>
      </w:r>
      <w:r>
        <w:rPr>
          <w:rFonts w:ascii="Liberation Sans" w:hAnsi="Liberation Sans"/>
          <w:i/>
          <w:sz w:val="24"/>
        </w:rPr>
        <w:t>34</w:t>
      </w:r>
      <w:r>
        <w:rPr>
          <w:rFonts w:ascii="Liberation Sans" w:hAnsi="Liberation Sans"/>
          <w:sz w:val="24"/>
        </w:rPr>
        <w:t>(4). https://doi.org/10.1111/j.1365-3040.2010.02271.x</w:t>
      </w:r>
    </w:p>
    <w:p>
      <w:pPr>
        <w:pStyle w:val="Normal"/>
        <w:spacing w:lineRule="auto" w:line="288" w:before="0" w:after="140"/>
        <w:ind w:left="480" w:right="0" w:hanging="480"/>
        <w:rPr/>
      </w:pPr>
      <w:r>
        <w:rPr>
          <w:rFonts w:ascii="Liberation Sans" w:hAnsi="Liberation Sans"/>
          <w:sz w:val="24"/>
        </w:rPr>
        <w:t xml:space="preserve">Masseroli, M., Martucci, D., &amp; Pinciroli, F. (2004). GFINDer: Genome Function INtegrated Discoverer through dynamic annotation, statistical analysis, and mining. </w:t>
      </w:r>
      <w:r>
        <w:rPr>
          <w:rFonts w:ascii="Liberation Sans" w:hAnsi="Liberation Sans"/>
          <w:i/>
          <w:sz w:val="24"/>
        </w:rPr>
        <w:t>Nucleic Acids Research</w:t>
      </w:r>
      <w:r>
        <w:rPr>
          <w:rFonts w:ascii="Liberation Sans" w:hAnsi="Liberation Sans"/>
          <w:sz w:val="24"/>
        </w:rPr>
        <w:t xml:space="preserve">, </w:t>
      </w:r>
      <w:r>
        <w:rPr>
          <w:rFonts w:ascii="Liberation Sans" w:hAnsi="Liberation Sans"/>
          <w:i/>
          <w:sz w:val="24"/>
        </w:rPr>
        <w:t>32</w:t>
      </w:r>
      <w:r>
        <w:rPr>
          <w:rFonts w:ascii="Liberation Sans" w:hAnsi="Liberation Sans"/>
          <w:sz w:val="24"/>
        </w:rPr>
        <w:t>(WEB SERVER ISS.). https://doi.org/10.1093/nar/gkh432</w:t>
      </w:r>
    </w:p>
    <w:p>
      <w:pPr>
        <w:pStyle w:val="Normal"/>
        <w:spacing w:lineRule="auto" w:line="288" w:before="0" w:after="140"/>
        <w:ind w:left="480" w:right="0" w:hanging="480"/>
        <w:rPr/>
      </w:pPr>
      <w:r>
        <w:rPr>
          <w:rFonts w:ascii="Liberation Sans" w:hAnsi="Liberation Sans"/>
          <w:sz w:val="24"/>
        </w:rPr>
        <w:t xml:space="preserve">Matsuo, T., Yamaguchi, S., Mitsui, S., Emi, A., Shimoda, F., &amp; Okamura, H. (2003). Control mechanism of the circadian clock for timing of cell division in vivo. </w:t>
      </w:r>
      <w:r>
        <w:rPr>
          <w:rFonts w:ascii="Liberation Sans" w:hAnsi="Liberation Sans"/>
          <w:i/>
          <w:sz w:val="24"/>
        </w:rPr>
        <w:t>Science</w:t>
      </w:r>
      <w:r>
        <w:rPr>
          <w:rFonts w:ascii="Liberation Sans" w:hAnsi="Liberation Sans"/>
          <w:sz w:val="24"/>
        </w:rPr>
        <w:t xml:space="preserve">, </w:t>
      </w:r>
      <w:r>
        <w:rPr>
          <w:rFonts w:ascii="Liberation Sans" w:hAnsi="Liberation Sans"/>
          <w:i/>
          <w:sz w:val="24"/>
        </w:rPr>
        <w:t>302</w:t>
      </w:r>
      <w:r>
        <w:rPr>
          <w:rFonts w:ascii="Liberation Sans" w:hAnsi="Liberation Sans"/>
          <w:sz w:val="24"/>
        </w:rPr>
        <w:t>(5643). https://doi.org/10.1126/science.1086271</w:t>
      </w:r>
    </w:p>
    <w:p>
      <w:pPr>
        <w:pStyle w:val="Normal"/>
        <w:spacing w:lineRule="auto" w:line="288" w:before="0" w:after="140"/>
        <w:ind w:left="480" w:right="0" w:hanging="480"/>
        <w:rPr/>
      </w:pPr>
      <w:r>
        <w:rPr>
          <w:rFonts w:ascii="Liberation Sans" w:hAnsi="Liberation Sans"/>
          <w:sz w:val="24"/>
        </w:rPr>
        <w:t xml:space="preserve">Mazzocchi, F. (2012). Complexity and the reductionism-holism debate in systems biology. </w:t>
      </w:r>
      <w:r>
        <w:rPr>
          <w:rFonts w:ascii="Liberation Sans" w:hAnsi="Liberation Sans"/>
          <w:i/>
          <w:sz w:val="24"/>
        </w:rPr>
        <w:t>Wiley Interdisciplinary Reviews: Systems Biology and Medicine</w:t>
      </w:r>
      <w:r>
        <w:rPr>
          <w:rFonts w:ascii="Liberation Sans" w:hAnsi="Liberation Sans"/>
          <w:sz w:val="24"/>
        </w:rPr>
        <w:t xml:space="preserve">, </w:t>
      </w:r>
      <w:r>
        <w:rPr>
          <w:rFonts w:ascii="Liberation Sans" w:hAnsi="Liberation Sans"/>
          <w:i/>
          <w:sz w:val="24"/>
        </w:rPr>
        <w:t>4</w:t>
      </w:r>
      <w:r>
        <w:rPr>
          <w:rFonts w:ascii="Liberation Sans" w:hAnsi="Liberation Sans"/>
          <w:sz w:val="24"/>
        </w:rPr>
        <w:t>(5), 413–427. https://doi.org/10.1002/wsbm.1181</w:t>
      </w:r>
    </w:p>
    <w:p>
      <w:pPr>
        <w:pStyle w:val="Normal"/>
        <w:spacing w:lineRule="auto" w:line="288" w:before="0" w:after="140"/>
        <w:ind w:left="480" w:right="0" w:hanging="480"/>
        <w:rPr/>
      </w:pPr>
      <w:r>
        <w:rPr>
          <w:rFonts w:ascii="Liberation Sans" w:hAnsi="Liberation Sans"/>
          <w:sz w:val="24"/>
        </w:rPr>
        <w:t xml:space="preserve">Mazzoccoli, G., Vinciguerra, M., Carbone, A., &amp; Relógio, A. (2020). The circadian clock, the immune system, and viral infections: The intricate relationship between biological time and host-virus interaction. In </w:t>
      </w:r>
      <w:r>
        <w:rPr>
          <w:rFonts w:ascii="Liberation Sans" w:hAnsi="Liberation Sans"/>
          <w:i/>
          <w:sz w:val="24"/>
        </w:rPr>
        <w:t>Pathogens</w:t>
      </w:r>
      <w:r>
        <w:rPr>
          <w:rFonts w:ascii="Liberation Sans" w:hAnsi="Liberation Sans"/>
          <w:sz w:val="24"/>
        </w:rPr>
        <w:t xml:space="preserve"> (Vol. 9, Issue 2). https://doi.org/10.3390/pathogens9020083</w:t>
      </w:r>
    </w:p>
    <w:p>
      <w:pPr>
        <w:pStyle w:val="Normal"/>
        <w:spacing w:lineRule="auto" w:line="288" w:before="0" w:after="140"/>
        <w:ind w:left="480" w:right="0" w:hanging="480"/>
        <w:rPr/>
      </w:pPr>
      <w:r>
        <w:rPr>
          <w:rFonts w:ascii="Liberation Sans" w:hAnsi="Liberation Sans"/>
          <w:sz w:val="24"/>
        </w:rPr>
        <w:t xml:space="preserve">McClung, C. R. (2006). Plant circadian rhythms. In </w:t>
      </w:r>
      <w:r>
        <w:rPr>
          <w:rFonts w:ascii="Liberation Sans" w:hAnsi="Liberation Sans"/>
          <w:i/>
          <w:sz w:val="24"/>
        </w:rPr>
        <w:t>Plant Cell</w:t>
      </w:r>
      <w:r>
        <w:rPr>
          <w:rFonts w:ascii="Liberation Sans" w:hAnsi="Liberation Sans"/>
          <w:sz w:val="24"/>
        </w:rPr>
        <w:t xml:space="preserve"> (Vol. 18, Issue 4). https://doi.org/10.1105/tpc.106.040980</w:t>
      </w:r>
    </w:p>
    <w:p>
      <w:pPr>
        <w:pStyle w:val="Normal"/>
        <w:spacing w:lineRule="auto" w:line="288" w:before="0" w:after="140"/>
        <w:ind w:left="480" w:right="0" w:hanging="480"/>
        <w:rPr/>
      </w:pPr>
      <w:r>
        <w:rPr>
          <w:rFonts w:ascii="Liberation Sans" w:hAnsi="Liberation Sans"/>
          <w:sz w:val="24"/>
        </w:rPr>
        <w:t xml:space="preserve">Merchant, S. S., Prochnik, S. E., Vallon, O., Harris, E. H., Karpowicz, S. J., Witman, G. B., Terry, A., Salamov, A., Fritz-Laylin, L. K., Maréchal-Drouard, L., Marshall, W. F., Qu, L. H., Nelson, D. R., Sanderfoot, A. A., Spalding, M. H., Kapitonov, V. V., Ren, Q., Ferris, P., Lindquist, E., … Zhou, K. (2007). The Chlamydomonas genome reveals the evolution of key animal and plant functions. </w:t>
      </w:r>
      <w:r>
        <w:rPr>
          <w:rFonts w:ascii="Liberation Sans" w:hAnsi="Liberation Sans"/>
          <w:i/>
          <w:sz w:val="24"/>
        </w:rPr>
        <w:t>Science</w:t>
      </w:r>
      <w:r>
        <w:rPr>
          <w:rFonts w:ascii="Liberation Sans" w:hAnsi="Liberation Sans"/>
          <w:sz w:val="24"/>
        </w:rPr>
        <w:t xml:space="preserve">, </w:t>
      </w:r>
      <w:r>
        <w:rPr>
          <w:rFonts w:ascii="Liberation Sans" w:hAnsi="Liberation Sans"/>
          <w:i/>
          <w:sz w:val="24"/>
        </w:rPr>
        <w:t>318</w:t>
      </w:r>
      <w:r>
        <w:rPr>
          <w:rFonts w:ascii="Liberation Sans" w:hAnsi="Liberation Sans"/>
          <w:sz w:val="24"/>
        </w:rPr>
        <w:t>(5848). https://doi.org/10.1126/science.1143609</w:t>
      </w:r>
    </w:p>
    <w:p>
      <w:pPr>
        <w:pStyle w:val="Normal"/>
        <w:spacing w:lineRule="auto" w:line="288" w:before="0" w:after="140"/>
        <w:ind w:left="480" w:right="0" w:hanging="480"/>
        <w:rPr/>
      </w:pPr>
      <w:r>
        <w:rPr>
          <w:rFonts w:ascii="Liberation Sans" w:hAnsi="Liberation Sans"/>
          <w:sz w:val="24"/>
        </w:rPr>
        <w:t xml:space="preserve">Merchante, C., Stepanova, A. N., &amp; Alonso, J. M. (2017). Translation regulation in plants: an interesting past, an exciting present and a promising future. </w:t>
      </w:r>
      <w:r>
        <w:rPr>
          <w:rFonts w:ascii="Liberation Sans" w:hAnsi="Liberation Sans"/>
          <w:i/>
          <w:sz w:val="24"/>
        </w:rPr>
        <w:t>Plant Journal</w:t>
      </w:r>
      <w:r>
        <w:rPr>
          <w:rFonts w:ascii="Liberation Sans" w:hAnsi="Liberation Sans"/>
          <w:sz w:val="24"/>
        </w:rPr>
        <w:t xml:space="preserve">, </w:t>
      </w:r>
      <w:r>
        <w:rPr>
          <w:rFonts w:ascii="Liberation Sans" w:hAnsi="Liberation Sans"/>
          <w:i/>
          <w:sz w:val="24"/>
        </w:rPr>
        <w:t>90</w:t>
      </w:r>
      <w:r>
        <w:rPr>
          <w:rFonts w:ascii="Liberation Sans" w:hAnsi="Liberation Sans"/>
          <w:sz w:val="24"/>
        </w:rPr>
        <w:t>(4). https://doi.org/10.1111/tpj.13520</w:t>
      </w:r>
    </w:p>
    <w:p>
      <w:pPr>
        <w:pStyle w:val="Normal"/>
        <w:spacing w:lineRule="auto" w:line="288" w:before="0" w:after="140"/>
        <w:ind w:left="480" w:right="0" w:hanging="480"/>
        <w:rPr/>
      </w:pPr>
      <w:r>
        <w:rPr>
          <w:rFonts w:ascii="Liberation Sans" w:hAnsi="Liberation Sans"/>
          <w:sz w:val="24"/>
        </w:rPr>
        <w:t xml:space="preserve">Mermet, J., Yeung, J., &amp; Naef, F. (2017). Systems chronobiology: Global analysis of gene regulation in a 24-hour periodic world. </w:t>
      </w:r>
      <w:r>
        <w:rPr>
          <w:rFonts w:ascii="Liberation Sans" w:hAnsi="Liberation Sans"/>
          <w:i/>
          <w:sz w:val="24"/>
        </w:rPr>
        <w:t>Cold Spring Harbor Perspectives in Biology</w:t>
      </w:r>
      <w:r>
        <w:rPr>
          <w:rFonts w:ascii="Liberation Sans" w:hAnsi="Liberation Sans"/>
          <w:sz w:val="24"/>
        </w:rPr>
        <w:t xml:space="preserve">, </w:t>
      </w:r>
      <w:r>
        <w:rPr>
          <w:rFonts w:ascii="Liberation Sans" w:hAnsi="Liberation Sans"/>
          <w:i/>
          <w:sz w:val="24"/>
        </w:rPr>
        <w:t>9</w:t>
      </w:r>
      <w:r>
        <w:rPr>
          <w:rFonts w:ascii="Liberation Sans" w:hAnsi="Liberation Sans"/>
          <w:sz w:val="24"/>
        </w:rPr>
        <w:t>(3). https://doi.org/10.1101/cshperspect.a028720</w:t>
      </w:r>
    </w:p>
    <w:p>
      <w:pPr>
        <w:pStyle w:val="Normal"/>
        <w:spacing w:lineRule="auto" w:line="288" w:before="0" w:after="140"/>
        <w:ind w:left="480" w:right="0" w:hanging="480"/>
        <w:rPr/>
      </w:pPr>
      <w:r>
        <w:rPr>
          <w:rFonts w:ascii="Liberation Sans" w:hAnsi="Liberation Sans"/>
          <w:sz w:val="24"/>
        </w:rPr>
        <w:t xml:space="preserve">Merrow, M., Spoelstra, K., &amp; Roenneberg, T. (2005). The circadian cycle: Daily rhythms from behaviour to genes. In </w:t>
      </w:r>
      <w:r>
        <w:rPr>
          <w:rFonts w:ascii="Liberation Sans" w:hAnsi="Liberation Sans"/>
          <w:i/>
          <w:sz w:val="24"/>
        </w:rPr>
        <w:t>EMBO Reports</w:t>
      </w:r>
      <w:r>
        <w:rPr>
          <w:rFonts w:ascii="Liberation Sans" w:hAnsi="Liberation Sans"/>
          <w:sz w:val="24"/>
        </w:rPr>
        <w:t xml:space="preserve"> (Vol. 6, Issue 10). https://doi.org/10.1038/sj.embor.7400541</w:t>
      </w:r>
    </w:p>
    <w:p>
      <w:pPr>
        <w:pStyle w:val="Normal"/>
        <w:spacing w:lineRule="auto" w:line="288" w:before="0" w:after="140"/>
        <w:ind w:left="480" w:right="0" w:hanging="480"/>
        <w:rPr/>
      </w:pPr>
      <w:r>
        <w:rPr>
          <w:rFonts w:ascii="Liberation Sans" w:hAnsi="Liberation Sans"/>
          <w:sz w:val="24"/>
        </w:rPr>
        <w:t xml:space="preserve">Messager, S., Hazlerigg, D. G., Mercer, J. G., &amp; Morgan, P. J. (2000). Photoperiod differentially regulates the expression of Per1 and ICER in the pars tuberalis and the suprachiasmatic nucleus of the Siberian hamster. </w:t>
      </w:r>
      <w:r>
        <w:rPr>
          <w:rFonts w:ascii="Liberation Sans" w:hAnsi="Liberation Sans"/>
          <w:i/>
          <w:sz w:val="24"/>
        </w:rPr>
        <w:t>European Journal of Neuroscience</w:t>
      </w:r>
      <w:r>
        <w:rPr>
          <w:rFonts w:ascii="Liberation Sans" w:hAnsi="Liberation Sans"/>
          <w:sz w:val="24"/>
        </w:rPr>
        <w:t xml:space="preserve">, </w:t>
      </w:r>
      <w:r>
        <w:rPr>
          <w:rFonts w:ascii="Liberation Sans" w:hAnsi="Liberation Sans"/>
          <w:i/>
          <w:sz w:val="24"/>
        </w:rPr>
        <w:t>12</w:t>
      </w:r>
      <w:r>
        <w:rPr>
          <w:rFonts w:ascii="Liberation Sans" w:hAnsi="Liberation Sans"/>
          <w:sz w:val="24"/>
        </w:rPr>
        <w:t>(8). https://doi.org/10.1046/j.1460-9568.2000.00174.x</w:t>
      </w:r>
    </w:p>
    <w:p>
      <w:pPr>
        <w:pStyle w:val="Normal"/>
        <w:spacing w:lineRule="auto" w:line="288" w:before="0" w:after="140"/>
        <w:ind w:left="480" w:right="0" w:hanging="480"/>
        <w:rPr/>
      </w:pPr>
      <w:r>
        <w:rPr>
          <w:rFonts w:ascii="Liberation Sans" w:hAnsi="Liberation Sans"/>
          <w:sz w:val="24"/>
        </w:rPr>
        <w:t xml:space="preserve">Mi, H., Ebert, D., Muruganujan, A., Mills, C., Albou, L. P., Mushayamaha, T., &amp; Thomas, P. D. (2021). PANTHER version 16: A revised family classification, tree-based classification tool, enhancer regions and extensive API. </w:t>
      </w:r>
      <w:r>
        <w:rPr>
          <w:rFonts w:ascii="Liberation Sans" w:hAnsi="Liberation Sans"/>
          <w:i/>
          <w:sz w:val="24"/>
        </w:rPr>
        <w:t>Nucleic Acids Research</w:t>
      </w:r>
      <w:r>
        <w:rPr>
          <w:rFonts w:ascii="Liberation Sans" w:hAnsi="Liberation Sans"/>
          <w:sz w:val="24"/>
        </w:rPr>
        <w:t xml:space="preserve">, </w:t>
      </w:r>
      <w:r>
        <w:rPr>
          <w:rFonts w:ascii="Liberation Sans" w:hAnsi="Liberation Sans"/>
          <w:i/>
          <w:sz w:val="24"/>
        </w:rPr>
        <w:t>49</w:t>
      </w:r>
      <w:r>
        <w:rPr>
          <w:rFonts w:ascii="Liberation Sans" w:hAnsi="Liberation Sans"/>
          <w:sz w:val="24"/>
        </w:rPr>
        <w:t>(D1). https://doi.org/10.1093/nar/gkaa1106</w:t>
      </w:r>
    </w:p>
    <w:p>
      <w:pPr>
        <w:pStyle w:val="Normal"/>
        <w:spacing w:lineRule="auto" w:line="288" w:before="0" w:after="140"/>
        <w:ind w:left="480" w:right="0" w:hanging="480"/>
        <w:rPr/>
      </w:pPr>
      <w:r>
        <w:rPr>
          <w:rFonts w:ascii="Liberation Sans" w:hAnsi="Liberation Sans"/>
          <w:sz w:val="24"/>
        </w:rPr>
        <w:t xml:space="preserve">Mistry, J., Chuguransky, S., Williams, L., Qureshi, M., Salazar, G. A., Sonnhammer, E. L. L., Tosatto, S. C. E., Paladin, L., Raj, S., Richardson, L. J., Finn, R. D., &amp; Bateman, A. (2021). Pfam: The protein families database in 2021. </w:t>
      </w:r>
      <w:r>
        <w:rPr>
          <w:rFonts w:ascii="Liberation Sans" w:hAnsi="Liberation Sans"/>
          <w:i/>
          <w:sz w:val="24"/>
        </w:rPr>
        <w:t>Nucleic Acids Research</w:t>
      </w:r>
      <w:r>
        <w:rPr>
          <w:rFonts w:ascii="Liberation Sans" w:hAnsi="Liberation Sans"/>
          <w:sz w:val="24"/>
        </w:rPr>
        <w:t xml:space="preserve">, </w:t>
      </w:r>
      <w:r>
        <w:rPr>
          <w:rFonts w:ascii="Liberation Sans" w:hAnsi="Liberation Sans"/>
          <w:i/>
          <w:sz w:val="24"/>
        </w:rPr>
        <w:t>49</w:t>
      </w:r>
      <w:r>
        <w:rPr>
          <w:rFonts w:ascii="Liberation Sans" w:hAnsi="Liberation Sans"/>
          <w:sz w:val="24"/>
        </w:rPr>
        <w:t>(D1). https://doi.org/10.1093/nar/gkaa913</w:t>
      </w:r>
    </w:p>
    <w:p>
      <w:pPr>
        <w:pStyle w:val="Normal"/>
        <w:spacing w:lineRule="auto" w:line="288" w:before="0" w:after="140"/>
        <w:ind w:left="480" w:right="0" w:hanging="480"/>
        <w:rPr/>
      </w:pPr>
      <w:r>
        <w:rPr>
          <w:rFonts w:ascii="Liberation Sans" w:hAnsi="Liberation Sans"/>
          <w:sz w:val="24"/>
        </w:rPr>
        <w:t xml:space="preserve">Mittag, M. (2001). Circadian rhythms in microalgae. </w:t>
      </w:r>
      <w:r>
        <w:rPr>
          <w:rFonts w:ascii="Liberation Sans" w:hAnsi="Liberation Sans"/>
          <w:i/>
          <w:sz w:val="24"/>
        </w:rPr>
        <w:t>International Review of Cytology</w:t>
      </w:r>
      <w:r>
        <w:rPr>
          <w:rFonts w:ascii="Liberation Sans" w:hAnsi="Liberation Sans"/>
          <w:sz w:val="24"/>
        </w:rPr>
        <w:t xml:space="preserve">, </w:t>
      </w:r>
      <w:r>
        <w:rPr>
          <w:rFonts w:ascii="Liberation Sans" w:hAnsi="Liberation Sans"/>
          <w:i/>
          <w:sz w:val="24"/>
        </w:rPr>
        <w:t>206</w:t>
      </w:r>
      <w:r>
        <w:rPr>
          <w:rFonts w:ascii="Liberation Sans" w:hAnsi="Liberation Sans"/>
          <w:sz w:val="24"/>
        </w:rPr>
        <w:t>. https://doi.org/10.1016/S0074-7696(01)06023-5</w:t>
      </w:r>
    </w:p>
    <w:p>
      <w:pPr>
        <w:pStyle w:val="Normal"/>
        <w:spacing w:lineRule="auto" w:line="288" w:before="0" w:after="140"/>
        <w:ind w:left="480" w:right="0" w:hanging="480"/>
        <w:rPr/>
      </w:pPr>
      <w:r>
        <w:rPr>
          <w:rFonts w:ascii="Liberation Sans" w:hAnsi="Liberation Sans"/>
          <w:sz w:val="24"/>
        </w:rPr>
        <w:t xml:space="preserve">Mohabir, G., &amp; Edmunds, L. N. (1999). Circadian clock regulation of the bimodal rhythm of cyclic AMP in wild-type Euglena. </w:t>
      </w:r>
      <w:r>
        <w:rPr>
          <w:rFonts w:ascii="Liberation Sans" w:hAnsi="Liberation Sans"/>
          <w:i/>
          <w:sz w:val="24"/>
        </w:rPr>
        <w:t>Cellular Signalling</w:t>
      </w:r>
      <w:r>
        <w:rPr>
          <w:rFonts w:ascii="Liberation Sans" w:hAnsi="Liberation Sans"/>
          <w:sz w:val="24"/>
        </w:rPr>
        <w:t xml:space="preserve">, </w:t>
      </w:r>
      <w:r>
        <w:rPr>
          <w:rFonts w:ascii="Liberation Sans" w:hAnsi="Liberation Sans"/>
          <w:i/>
          <w:sz w:val="24"/>
        </w:rPr>
        <w:t>11</w:t>
      </w:r>
      <w:r>
        <w:rPr>
          <w:rFonts w:ascii="Liberation Sans" w:hAnsi="Liberation Sans"/>
          <w:sz w:val="24"/>
        </w:rPr>
        <w:t>(2). https://doi.org/10.1016/S0898-6568(98)00046-1</w:t>
      </w:r>
    </w:p>
    <w:p>
      <w:pPr>
        <w:pStyle w:val="Normal"/>
        <w:spacing w:lineRule="auto" w:line="288" w:before="0" w:after="140"/>
        <w:ind w:left="480" w:right="0" w:hanging="480"/>
        <w:rPr/>
      </w:pPr>
      <w:r>
        <w:rPr>
          <w:rFonts w:ascii="Liberation Sans" w:hAnsi="Liberation Sans"/>
          <w:sz w:val="24"/>
        </w:rPr>
        <w:t xml:space="preserve">Monnier, A., Liverani, S., Bouvet, R., Jesson, B., Smith, J. Q., Mosser, J., Corellou, F., &amp; Bouget, F. Y. (2010). Orchestrated transcription of biological processes in the marine picoeukaryote Ostreococcus exposed to light/dark cycles. </w:t>
      </w:r>
      <w:r>
        <w:rPr>
          <w:rFonts w:ascii="Liberation Sans" w:hAnsi="Liberation Sans"/>
          <w:i/>
          <w:sz w:val="24"/>
        </w:rPr>
        <w:t>BMC Genomics</w:t>
      </w:r>
      <w:r>
        <w:rPr>
          <w:rFonts w:ascii="Liberation Sans" w:hAnsi="Liberation Sans"/>
          <w:sz w:val="24"/>
        </w:rPr>
        <w:t xml:space="preserve">, </w:t>
      </w:r>
      <w:r>
        <w:rPr>
          <w:rFonts w:ascii="Liberation Sans" w:hAnsi="Liberation Sans"/>
          <w:i/>
          <w:sz w:val="24"/>
        </w:rPr>
        <w:t>11</w:t>
      </w:r>
      <w:r>
        <w:rPr>
          <w:rFonts w:ascii="Liberation Sans" w:hAnsi="Liberation Sans"/>
          <w:sz w:val="24"/>
        </w:rPr>
        <w:t>(1). https://doi.org/10.1186/1471-2164-11-192</w:t>
      </w:r>
    </w:p>
    <w:p>
      <w:pPr>
        <w:pStyle w:val="Normal"/>
        <w:spacing w:lineRule="auto" w:line="288" w:before="0" w:after="140"/>
        <w:ind w:left="480" w:right="0" w:hanging="480"/>
        <w:rPr/>
      </w:pPr>
      <w:r>
        <w:rPr>
          <w:rFonts w:ascii="Liberation Sans" w:hAnsi="Liberation Sans"/>
          <w:sz w:val="24"/>
        </w:rPr>
        <w:t xml:space="preserve">Moreau, H, Grimsley, N. Derelle, E, Ferraz, C, Escande, ML, Eychenié, S , Cooke, R, Piganeau, G, Desdevises, Y, Bellec, L. (1995). </w:t>
      </w:r>
      <w:r>
        <w:rPr>
          <w:rFonts w:ascii="Liberation Sans" w:hAnsi="Liberation Sans"/>
          <w:i/>
          <w:sz w:val="24"/>
        </w:rPr>
        <w:t>A new marine picoeucaryote: Ostreococcus tauri gen. et sp. nov. (Chlorophyta, Prasinophyceae)</w:t>
      </w:r>
      <w:r>
        <w:rPr>
          <w:rFonts w:ascii="Liberation Sans" w:hAnsi="Liberation Sans"/>
          <w:sz w:val="24"/>
        </w:rPr>
        <w:t xml:space="preserve">. </w:t>
      </w:r>
      <w:r>
        <w:rPr>
          <w:rFonts w:ascii="Liberation Sans" w:hAnsi="Liberation Sans"/>
          <w:i/>
          <w:sz w:val="24"/>
        </w:rPr>
        <w:t>34</w:t>
      </w:r>
      <w:r>
        <w:rPr>
          <w:rFonts w:ascii="Liberation Sans" w:hAnsi="Liberation Sans"/>
          <w:sz w:val="24"/>
        </w:rPr>
        <w:t>(4), 285–292.</w:t>
      </w:r>
    </w:p>
    <w:p>
      <w:pPr>
        <w:pStyle w:val="Normal"/>
        <w:spacing w:lineRule="auto" w:line="288" w:before="0" w:after="140"/>
        <w:ind w:left="480" w:right="0" w:hanging="480"/>
        <w:rPr/>
      </w:pPr>
      <w:r>
        <w:rPr>
          <w:rFonts w:ascii="Liberation Sans" w:hAnsi="Liberation Sans"/>
          <w:sz w:val="24"/>
        </w:rPr>
        <w:t xml:space="preserve">Moreau, H., Verhelst, B., Couloux, A., Derelle, E., Rombauts, S., Grimsley, N., Van Bel, M., Poulain, J., Katinka, M., Hohmann-Marriott, M. F., Piganeau, G., Rouzé, P., Da Silva, C., Wincker, P., Van de Peer, Y., &amp; Vandepoele, K. (2012). Gene functionalities and genome structure in Bathycoccus prasinos reflect cellular specializations at the base of the green lineage. </w:t>
      </w:r>
      <w:r>
        <w:rPr>
          <w:rFonts w:ascii="Liberation Sans" w:hAnsi="Liberation Sans"/>
          <w:i/>
          <w:sz w:val="24"/>
        </w:rPr>
        <w:t>Genome Biology</w:t>
      </w:r>
      <w:r>
        <w:rPr>
          <w:rFonts w:ascii="Liberation Sans" w:hAnsi="Liberation Sans"/>
          <w:sz w:val="24"/>
        </w:rPr>
        <w:t xml:space="preserve">, </w:t>
      </w:r>
      <w:r>
        <w:rPr>
          <w:rFonts w:ascii="Liberation Sans" w:hAnsi="Liberation Sans"/>
          <w:i/>
          <w:sz w:val="24"/>
        </w:rPr>
        <w:t>13</w:t>
      </w:r>
      <w:r>
        <w:rPr>
          <w:rFonts w:ascii="Liberation Sans" w:hAnsi="Liberation Sans"/>
          <w:sz w:val="24"/>
        </w:rPr>
        <w:t>(8). https://doi.org/10.1186/gb-2012-13-8-r74</w:t>
      </w:r>
    </w:p>
    <w:p>
      <w:pPr>
        <w:pStyle w:val="Normal"/>
        <w:spacing w:lineRule="auto" w:line="288" w:before="0" w:after="140"/>
        <w:ind w:left="480" w:right="0" w:hanging="480"/>
        <w:rPr/>
      </w:pPr>
      <w:r>
        <w:rPr>
          <w:rFonts w:ascii="Liberation Sans" w:hAnsi="Liberation Sans"/>
          <w:sz w:val="24"/>
        </w:rPr>
        <w:t xml:space="preserve">Morimoto, D., Yoshida, T., &amp; Sawayama, S. (2020). Draft Genome Sequence of the Astaxanthin-Producing Microalga Haematococcus lacustris Strain NIES-144. </w:t>
      </w:r>
      <w:r>
        <w:rPr>
          <w:rFonts w:ascii="Liberation Sans" w:hAnsi="Liberation Sans"/>
          <w:i/>
          <w:sz w:val="24"/>
        </w:rPr>
        <w:t>Microbiology Resource Announcements</w:t>
      </w:r>
      <w:r>
        <w:rPr>
          <w:rFonts w:ascii="Liberation Sans" w:hAnsi="Liberation Sans"/>
          <w:sz w:val="24"/>
        </w:rPr>
        <w:t xml:space="preserve">, </w:t>
      </w:r>
      <w:r>
        <w:rPr>
          <w:rFonts w:ascii="Liberation Sans" w:hAnsi="Liberation Sans"/>
          <w:i/>
          <w:sz w:val="24"/>
        </w:rPr>
        <w:t>9</w:t>
      </w:r>
      <w:r>
        <w:rPr>
          <w:rFonts w:ascii="Liberation Sans" w:hAnsi="Liberation Sans"/>
          <w:sz w:val="24"/>
        </w:rPr>
        <w:t>(23). https://doi.org/10.1128/mra.00128-20</w:t>
      </w:r>
    </w:p>
    <w:p>
      <w:pPr>
        <w:pStyle w:val="Normal"/>
        <w:spacing w:lineRule="auto" w:line="288" w:before="0" w:after="140"/>
        <w:ind w:left="480" w:right="0" w:hanging="480"/>
        <w:rPr/>
      </w:pPr>
      <w:r>
        <w:rPr>
          <w:rFonts w:ascii="Liberation Sans" w:hAnsi="Liberation Sans"/>
          <w:sz w:val="24"/>
        </w:rPr>
        <w:t xml:space="preserve">Moriya, Y., Itoh, M., Okuda, S., Yoshizawa, A. C., &amp; Kanehisa, M. (2007). KAAS: An automatic genome annotation and pathway reconstruction server. </w:t>
      </w:r>
      <w:r>
        <w:rPr>
          <w:rFonts w:ascii="Liberation Sans" w:hAnsi="Liberation Sans"/>
          <w:i/>
          <w:sz w:val="24"/>
        </w:rPr>
        <w:t>Nucleic Acids Research</w:t>
      </w:r>
      <w:r>
        <w:rPr>
          <w:rFonts w:ascii="Liberation Sans" w:hAnsi="Liberation Sans"/>
          <w:sz w:val="24"/>
        </w:rPr>
        <w:t xml:space="preserve">, </w:t>
      </w:r>
      <w:r>
        <w:rPr>
          <w:rFonts w:ascii="Liberation Sans" w:hAnsi="Liberation Sans"/>
          <w:i/>
          <w:sz w:val="24"/>
        </w:rPr>
        <w:t>35</w:t>
      </w:r>
      <w:r>
        <w:rPr>
          <w:rFonts w:ascii="Liberation Sans" w:hAnsi="Liberation Sans"/>
          <w:sz w:val="24"/>
        </w:rPr>
        <w:t>(SUPPL.2), 182–185. https://doi.org/10.1093/nar/gkm321</w:t>
      </w:r>
    </w:p>
    <w:p>
      <w:pPr>
        <w:pStyle w:val="Normal"/>
        <w:spacing w:lineRule="auto" w:line="288" w:before="0" w:after="140"/>
        <w:ind w:left="480" w:right="0" w:hanging="480"/>
        <w:rPr/>
      </w:pPr>
      <w:r>
        <w:rPr>
          <w:rFonts w:ascii="Liberation Sans" w:hAnsi="Liberation Sans"/>
          <w:sz w:val="24"/>
        </w:rPr>
        <w:t xml:space="preserve">Morris, A. R., Stanton, D. L., Roman, D., &amp; Liu, A. C. (2020). Systems Level Understanding of Circadian Integration with Cell Physiology. In </w:t>
      </w:r>
      <w:r>
        <w:rPr>
          <w:rFonts w:ascii="Liberation Sans" w:hAnsi="Liberation Sans"/>
          <w:i/>
          <w:sz w:val="24"/>
        </w:rPr>
        <w:t>Journal of Molecular Biology</w:t>
      </w:r>
      <w:r>
        <w:rPr>
          <w:rFonts w:ascii="Liberation Sans" w:hAnsi="Liberation Sans"/>
          <w:sz w:val="24"/>
        </w:rPr>
        <w:t xml:space="preserve"> (Vol. 432, Issue 12). https://doi.org/10.1016/j.jmb.2020.02.002</w:t>
      </w:r>
    </w:p>
    <w:p>
      <w:pPr>
        <w:pStyle w:val="Normal"/>
        <w:spacing w:lineRule="auto" w:line="288" w:before="0" w:after="140"/>
        <w:ind w:left="480" w:right="0" w:hanging="480"/>
        <w:rPr/>
      </w:pPr>
      <w:r>
        <w:rPr>
          <w:rFonts w:ascii="Liberation Sans" w:hAnsi="Liberation Sans"/>
          <w:sz w:val="24"/>
        </w:rPr>
        <w:t xml:space="preserve">Moulager, M., Corellou, F., Vergé, V., Escande, M. L., &amp; Bouget, F. Y. (2010). Integration of light signals by the retinoblastoma pathway in the control of S phase entry in the Picophytoplanktonic cell Ostreococcus. </w:t>
      </w:r>
      <w:r>
        <w:rPr>
          <w:rFonts w:ascii="Liberation Sans" w:hAnsi="Liberation Sans"/>
          <w:i/>
          <w:sz w:val="24"/>
        </w:rPr>
        <w:t>PLoS Genetics</w:t>
      </w:r>
      <w:r>
        <w:rPr>
          <w:rFonts w:ascii="Liberation Sans" w:hAnsi="Liberation Sans"/>
          <w:sz w:val="24"/>
        </w:rPr>
        <w:t xml:space="preserve">, </w:t>
      </w:r>
      <w:r>
        <w:rPr>
          <w:rFonts w:ascii="Liberation Sans" w:hAnsi="Liberation Sans"/>
          <w:i/>
          <w:sz w:val="24"/>
        </w:rPr>
        <w:t>6</w:t>
      </w:r>
      <w:r>
        <w:rPr>
          <w:rFonts w:ascii="Liberation Sans" w:hAnsi="Liberation Sans"/>
          <w:sz w:val="24"/>
        </w:rPr>
        <w:t>(5), 11. https://doi.org/10.1371/journal.pgen.1000957</w:t>
      </w:r>
    </w:p>
    <w:p>
      <w:pPr>
        <w:pStyle w:val="Normal"/>
        <w:spacing w:lineRule="auto" w:line="288" w:before="0" w:after="140"/>
        <w:ind w:left="480" w:right="0" w:hanging="480"/>
        <w:rPr/>
      </w:pPr>
      <w:r>
        <w:rPr>
          <w:rFonts w:ascii="Liberation Sans" w:hAnsi="Liberation Sans"/>
          <w:sz w:val="24"/>
        </w:rPr>
        <w:t xml:space="preserve">Moulager, M., Monnier, A., Jesson, B., Bouvet, R., Mosser, J., Schwartz, C., Garnier, L., Corellou, F., &amp; Bouget, F. Y. (2007). Light-dependent regulation of cell division in Ostreococcus: Evidence for a major transcriptional input. </w:t>
      </w:r>
      <w:r>
        <w:rPr>
          <w:rFonts w:ascii="Liberation Sans" w:hAnsi="Liberation Sans"/>
          <w:i/>
          <w:sz w:val="24"/>
        </w:rPr>
        <w:t>Plant Physiology</w:t>
      </w:r>
      <w:r>
        <w:rPr>
          <w:rFonts w:ascii="Liberation Sans" w:hAnsi="Liberation Sans"/>
          <w:sz w:val="24"/>
        </w:rPr>
        <w:t xml:space="preserve">, </w:t>
      </w:r>
      <w:r>
        <w:rPr>
          <w:rFonts w:ascii="Liberation Sans" w:hAnsi="Liberation Sans"/>
          <w:i/>
          <w:sz w:val="24"/>
        </w:rPr>
        <w:t>144</w:t>
      </w:r>
      <w:r>
        <w:rPr>
          <w:rFonts w:ascii="Liberation Sans" w:hAnsi="Liberation Sans"/>
          <w:sz w:val="24"/>
        </w:rPr>
        <w:t>(3), 1360–1369. https://doi.org/10.1104/pp.107.096149</w:t>
      </w:r>
    </w:p>
    <w:p>
      <w:pPr>
        <w:pStyle w:val="Normal"/>
        <w:spacing w:lineRule="auto" w:line="288" w:before="0" w:after="140"/>
        <w:ind w:left="480" w:right="0" w:hanging="480"/>
        <w:rPr/>
      </w:pPr>
      <w:r>
        <w:rPr>
          <w:rFonts w:ascii="Liberation Sans" w:hAnsi="Liberation Sans"/>
          <w:sz w:val="24"/>
        </w:rPr>
        <w:t xml:space="preserve">Ngan, C. Y., Wong, C. H., Choi, C., Yoshinaga, Y., Louie, K., Jia, J., Chen, C., Bowen, B., Cheng, H., Leonelli, L., Kuo, R., Baran, R., Garciá-Cerdán, J. G., Pratap, A., Wang, M., Lim, J., Tice, H., Daum, C., Xu, J., … Wei, C. L. (2015). Lineage-specific chromatin signatures reveal a regulator of lipid metabolism in microalgae. </w:t>
      </w:r>
      <w:r>
        <w:rPr>
          <w:rFonts w:ascii="Liberation Sans" w:hAnsi="Liberation Sans"/>
          <w:i/>
          <w:sz w:val="24"/>
        </w:rPr>
        <w:t>Nature Plants</w:t>
      </w:r>
      <w:r>
        <w:rPr>
          <w:rFonts w:ascii="Liberation Sans" w:hAnsi="Liberation Sans"/>
          <w:sz w:val="24"/>
        </w:rPr>
        <w:t xml:space="preserve">, </w:t>
      </w:r>
      <w:r>
        <w:rPr>
          <w:rFonts w:ascii="Liberation Sans" w:hAnsi="Liberation Sans"/>
          <w:i/>
          <w:sz w:val="24"/>
        </w:rPr>
        <w:t>1</w:t>
      </w:r>
      <w:r>
        <w:rPr>
          <w:rFonts w:ascii="Liberation Sans" w:hAnsi="Liberation Sans"/>
          <w:sz w:val="24"/>
        </w:rPr>
        <w:t>, 15107. https://doi.org/10.1038/nplants.2015.107</w:t>
      </w:r>
    </w:p>
    <w:p>
      <w:pPr>
        <w:pStyle w:val="Normal"/>
        <w:spacing w:lineRule="auto" w:line="288" w:before="0" w:after="140"/>
        <w:ind w:left="480" w:right="0" w:hanging="480"/>
        <w:rPr/>
      </w:pPr>
      <w:r>
        <w:rPr>
          <w:rFonts w:ascii="Liberation Sans" w:hAnsi="Liberation Sans"/>
          <w:sz w:val="24"/>
        </w:rPr>
        <w:t xml:space="preserve">Nishiwaki-Ohkawa, T., &amp; Yoshimura, T. (2016). Molecular basis for regulating seasonal reproduction in vertebrates. In </w:t>
      </w:r>
      <w:r>
        <w:rPr>
          <w:rFonts w:ascii="Liberation Sans" w:hAnsi="Liberation Sans"/>
          <w:i/>
          <w:sz w:val="24"/>
        </w:rPr>
        <w:t>Journal of Endocrinology</w:t>
      </w:r>
      <w:r>
        <w:rPr>
          <w:rFonts w:ascii="Liberation Sans" w:hAnsi="Liberation Sans"/>
          <w:sz w:val="24"/>
        </w:rPr>
        <w:t xml:space="preserve"> (Vol. 229, Issue 3). https://doi.org/10.1530/JOE-16-0066</w:t>
      </w:r>
    </w:p>
    <w:p>
      <w:pPr>
        <w:pStyle w:val="Normal"/>
        <w:spacing w:lineRule="auto" w:line="288" w:before="0" w:after="140"/>
        <w:ind w:left="480" w:right="0" w:hanging="480"/>
        <w:rPr/>
      </w:pPr>
      <w:r>
        <w:rPr>
          <w:rFonts w:ascii="Liberation Sans" w:hAnsi="Liberation Sans"/>
          <w:sz w:val="24"/>
        </w:rPr>
        <w:t xml:space="preserve">Noordally, Z. B., &amp; Millar, A. J. (2015). Clocks in algae. </w:t>
      </w:r>
      <w:r>
        <w:rPr>
          <w:rFonts w:ascii="Liberation Sans" w:hAnsi="Liberation Sans"/>
          <w:i/>
          <w:sz w:val="24"/>
        </w:rPr>
        <w:t>Biochemistry</w:t>
      </w:r>
      <w:r>
        <w:rPr>
          <w:rFonts w:ascii="Liberation Sans" w:hAnsi="Liberation Sans"/>
          <w:sz w:val="24"/>
        </w:rPr>
        <w:t xml:space="preserve">, </w:t>
      </w:r>
      <w:r>
        <w:rPr>
          <w:rFonts w:ascii="Liberation Sans" w:hAnsi="Liberation Sans"/>
          <w:i/>
          <w:sz w:val="24"/>
        </w:rPr>
        <w:t>54</w:t>
      </w:r>
      <w:r>
        <w:rPr>
          <w:rFonts w:ascii="Liberation Sans" w:hAnsi="Liberation Sans"/>
          <w:sz w:val="24"/>
        </w:rPr>
        <w:t>(2), 171–183. https://doi.org/10.1021/bi501089x</w:t>
      </w:r>
    </w:p>
    <w:p>
      <w:pPr>
        <w:pStyle w:val="Normal"/>
        <w:spacing w:lineRule="auto" w:line="288" w:before="0" w:after="140"/>
        <w:ind w:left="480" w:right="0" w:hanging="480"/>
        <w:rPr/>
      </w:pPr>
      <w:r>
        <w:rPr>
          <w:rFonts w:ascii="Liberation Sans" w:hAnsi="Liberation Sans"/>
          <w:sz w:val="24"/>
        </w:rPr>
        <w:t xml:space="preserve">Numata, H., Miyazaki, Y., &amp; Ikeno, T. (2015). Common features in diverse insect clocks. </w:t>
      </w:r>
      <w:r>
        <w:rPr>
          <w:rFonts w:ascii="Liberation Sans" w:hAnsi="Liberation Sans"/>
          <w:i/>
          <w:sz w:val="24"/>
        </w:rPr>
        <w:t>Zoological Letters</w:t>
      </w:r>
      <w:r>
        <w:rPr>
          <w:rFonts w:ascii="Liberation Sans" w:hAnsi="Liberation Sans"/>
          <w:sz w:val="24"/>
        </w:rPr>
        <w:t xml:space="preserve">, </w:t>
      </w:r>
      <w:r>
        <w:rPr>
          <w:rFonts w:ascii="Liberation Sans" w:hAnsi="Liberation Sans"/>
          <w:i/>
          <w:sz w:val="24"/>
        </w:rPr>
        <w:t>1</w:t>
      </w:r>
      <w:r>
        <w:rPr>
          <w:rFonts w:ascii="Liberation Sans" w:hAnsi="Liberation Sans"/>
          <w:sz w:val="24"/>
        </w:rPr>
        <w:t>(1). https://doi.org/10.1186/s40851-014-0003-y</w:t>
      </w:r>
    </w:p>
    <w:p>
      <w:pPr>
        <w:pStyle w:val="Normal"/>
        <w:spacing w:lineRule="auto" w:line="288" w:before="0" w:after="140"/>
        <w:ind w:left="480" w:right="0" w:hanging="480"/>
        <w:rPr/>
      </w:pPr>
      <w:r>
        <w:rPr>
          <w:rFonts w:ascii="Liberation Sans" w:hAnsi="Liberation Sans"/>
          <w:sz w:val="24"/>
        </w:rPr>
        <w:t xml:space="preserve">O’Kelly, C. J., Sieracki, M. E., Thier, E. C., &amp; Hobson, I. C. (2003). A transient bloom of Ostreococcus (Chlorophyta, Prasinophyceae) in West Neck Bay, Long Island, New York. </w:t>
      </w:r>
      <w:r>
        <w:rPr>
          <w:rFonts w:ascii="Liberation Sans" w:hAnsi="Liberation Sans"/>
          <w:i/>
          <w:sz w:val="24"/>
        </w:rPr>
        <w:t>Journal of Phycology</w:t>
      </w:r>
      <w:r>
        <w:rPr>
          <w:rFonts w:ascii="Liberation Sans" w:hAnsi="Liberation Sans"/>
          <w:sz w:val="24"/>
        </w:rPr>
        <w:t xml:space="preserve">, </w:t>
      </w:r>
      <w:r>
        <w:rPr>
          <w:rFonts w:ascii="Liberation Sans" w:hAnsi="Liberation Sans"/>
          <w:i/>
          <w:sz w:val="24"/>
        </w:rPr>
        <w:t>39</w:t>
      </w:r>
      <w:r>
        <w:rPr>
          <w:rFonts w:ascii="Liberation Sans" w:hAnsi="Liberation Sans"/>
          <w:sz w:val="24"/>
        </w:rPr>
        <w:t>(5). https://doi.org/10.1046/j.1529-8817.2003.02201.x</w:t>
      </w:r>
    </w:p>
    <w:p>
      <w:pPr>
        <w:pStyle w:val="Normal"/>
        <w:spacing w:lineRule="auto" w:line="288" w:before="0" w:after="140"/>
        <w:ind w:left="480" w:right="0" w:hanging="480"/>
        <w:rPr/>
      </w:pPr>
      <w:r>
        <w:rPr>
          <w:rFonts w:ascii="Liberation Sans" w:hAnsi="Liberation Sans"/>
          <w:sz w:val="24"/>
        </w:rPr>
        <w:t xml:space="preserve">Ogata, H., Goto, S., Sato, K., Fujibuchi, W., Bono, H., &amp; Kanehisa, M. (1999). KEGG: Kyoto encyclopedia of genes and genomes. In </w:t>
      </w:r>
      <w:r>
        <w:rPr>
          <w:rFonts w:ascii="Liberation Sans" w:hAnsi="Liberation Sans"/>
          <w:i/>
          <w:sz w:val="24"/>
        </w:rPr>
        <w:t>Nucleic Acids Research</w:t>
      </w:r>
      <w:r>
        <w:rPr>
          <w:rFonts w:ascii="Liberation Sans" w:hAnsi="Liberation Sans"/>
          <w:sz w:val="24"/>
        </w:rPr>
        <w:t>. https://doi.org/10.1093/nar/27.1.29</w:t>
      </w:r>
    </w:p>
    <w:p>
      <w:pPr>
        <w:pStyle w:val="Normal"/>
        <w:spacing w:lineRule="auto" w:line="288" w:before="0" w:after="140"/>
        <w:ind w:left="480" w:right="0" w:hanging="480"/>
        <w:rPr/>
      </w:pPr>
      <w:r>
        <w:rPr>
          <w:rFonts w:ascii="Liberation Sans" w:hAnsi="Liberation Sans"/>
          <w:sz w:val="24"/>
        </w:rPr>
        <w:t xml:space="preserve">Ohara, T., Fukuda, H., &amp; Tokuda, I. T. (2015). An extended mathematical model for reproducing the phase response of Arabidopsis thaliana under various light conditions. </w:t>
      </w:r>
      <w:r>
        <w:rPr>
          <w:rFonts w:ascii="Liberation Sans" w:hAnsi="Liberation Sans"/>
          <w:i/>
          <w:sz w:val="24"/>
        </w:rPr>
        <w:t>Journal of Theoretical Biology</w:t>
      </w:r>
      <w:r>
        <w:rPr>
          <w:rFonts w:ascii="Liberation Sans" w:hAnsi="Liberation Sans"/>
          <w:sz w:val="24"/>
        </w:rPr>
        <w:t xml:space="preserve">, </w:t>
      </w:r>
      <w:r>
        <w:rPr>
          <w:rFonts w:ascii="Liberation Sans" w:hAnsi="Liberation Sans"/>
          <w:i/>
          <w:sz w:val="24"/>
        </w:rPr>
        <w:t>382</w:t>
      </w:r>
      <w:r>
        <w:rPr>
          <w:rFonts w:ascii="Liberation Sans" w:hAnsi="Liberation Sans"/>
          <w:sz w:val="24"/>
        </w:rPr>
        <w:t>. https://doi.org/10.1016/j.jtbi.2015.07.016</w:t>
      </w:r>
    </w:p>
    <w:p>
      <w:pPr>
        <w:pStyle w:val="Normal"/>
        <w:spacing w:lineRule="auto" w:line="288" w:before="0" w:after="140"/>
        <w:ind w:left="480" w:right="0" w:hanging="480"/>
        <w:rPr/>
      </w:pPr>
      <w:r>
        <w:rPr>
          <w:rFonts w:ascii="Liberation Sans" w:hAnsi="Liberation Sans"/>
          <w:sz w:val="24"/>
        </w:rPr>
        <w:t xml:space="preserve">Ottesen, E. A., Young, C. R., Eppley, J. M., Ryan, J. P., Chavez, F. P., Scholin, C. A., &amp; DeLong, E. F. (2013). Pattern and synchrony of gene expression among sympatric marine microbial populations. </w:t>
      </w:r>
      <w:r>
        <w:rPr>
          <w:rFonts w:ascii="Liberation Sans" w:hAnsi="Liberation Sans"/>
          <w:i/>
          <w:sz w:val="24"/>
        </w:rPr>
        <w:t>Proceedings of the National Academy of Sciences of the United States of America</w:t>
      </w:r>
      <w:r>
        <w:rPr>
          <w:rFonts w:ascii="Liberation Sans" w:hAnsi="Liberation Sans"/>
          <w:sz w:val="24"/>
        </w:rPr>
        <w:t xml:space="preserve">, </w:t>
      </w:r>
      <w:r>
        <w:rPr>
          <w:rFonts w:ascii="Liberation Sans" w:hAnsi="Liberation Sans"/>
          <w:i/>
          <w:sz w:val="24"/>
        </w:rPr>
        <w:t>110</w:t>
      </w:r>
      <w:r>
        <w:rPr>
          <w:rFonts w:ascii="Liberation Sans" w:hAnsi="Liberation Sans"/>
          <w:sz w:val="24"/>
        </w:rPr>
        <w:t>(6). https://doi.org/10.1073/pnas.1222099110</w:t>
      </w:r>
    </w:p>
    <w:p>
      <w:pPr>
        <w:pStyle w:val="Normal"/>
        <w:spacing w:lineRule="auto" w:line="288" w:before="0" w:after="140"/>
        <w:ind w:left="480" w:right="0" w:hanging="480"/>
        <w:rPr/>
      </w:pPr>
      <w:r>
        <w:rPr>
          <w:rFonts w:ascii="Liberation Sans" w:hAnsi="Liberation Sans"/>
          <w:sz w:val="24"/>
        </w:rPr>
        <w:t xml:space="preserve">Paajanen, P., Lane de Barros Dantas, L., &amp; Dodd, A. N. (2021). Layers of crosstalk between circadian regulation and environmental signalling in plants. In </w:t>
      </w:r>
      <w:r>
        <w:rPr>
          <w:rFonts w:ascii="Liberation Sans" w:hAnsi="Liberation Sans"/>
          <w:i/>
          <w:sz w:val="24"/>
        </w:rPr>
        <w:t>Current Biology</w:t>
      </w:r>
      <w:r>
        <w:rPr>
          <w:rFonts w:ascii="Liberation Sans" w:hAnsi="Liberation Sans"/>
          <w:sz w:val="24"/>
        </w:rPr>
        <w:t xml:space="preserve"> (Vol. 31, Issue 8). https://doi.org/10.1016/j.cub.2021.03.046</w:t>
      </w:r>
    </w:p>
    <w:p>
      <w:pPr>
        <w:pStyle w:val="Normal"/>
        <w:spacing w:lineRule="auto" w:line="288" w:before="0" w:after="140"/>
        <w:ind w:left="480" w:right="0" w:hanging="480"/>
        <w:rPr/>
      </w:pPr>
      <w:r>
        <w:rPr>
          <w:rFonts w:ascii="Liberation Sans" w:hAnsi="Liberation Sans"/>
          <w:sz w:val="24"/>
        </w:rPr>
        <w:t xml:space="preserve">Palenik, B., Brahamsha, B., Larimer, F. W., Land, M., Hauser, L., Chain, P., Lamerdin, J., Regala, W., Allen, E. E., McCarren, J., Paulsen, I., Dufresne, A., Partensky, F., Webb, E. A., &amp; Waterbury, J. (2003). The genome of a motile marine Synechococcus. </w:t>
      </w:r>
      <w:r>
        <w:rPr>
          <w:rFonts w:ascii="Liberation Sans" w:hAnsi="Liberation Sans"/>
          <w:i/>
          <w:sz w:val="24"/>
        </w:rPr>
        <w:t>Nature</w:t>
      </w:r>
      <w:r>
        <w:rPr>
          <w:rFonts w:ascii="Liberation Sans" w:hAnsi="Liberation Sans"/>
          <w:sz w:val="24"/>
        </w:rPr>
        <w:t xml:space="preserve">, </w:t>
      </w:r>
      <w:r>
        <w:rPr>
          <w:rFonts w:ascii="Liberation Sans" w:hAnsi="Liberation Sans"/>
          <w:i/>
          <w:sz w:val="24"/>
        </w:rPr>
        <w:t>424</w:t>
      </w:r>
      <w:r>
        <w:rPr>
          <w:rFonts w:ascii="Liberation Sans" w:hAnsi="Liberation Sans"/>
          <w:sz w:val="24"/>
        </w:rPr>
        <w:t>(6952). https://doi.org/10.1038/nature01943</w:t>
      </w:r>
    </w:p>
    <w:p>
      <w:pPr>
        <w:pStyle w:val="Normal"/>
        <w:spacing w:lineRule="auto" w:line="288" w:before="0" w:after="140"/>
        <w:ind w:left="480" w:right="0" w:hanging="480"/>
        <w:rPr/>
      </w:pPr>
      <w:r>
        <w:rPr>
          <w:rFonts w:ascii="Liberation Sans" w:hAnsi="Liberation Sans"/>
          <w:sz w:val="24"/>
        </w:rPr>
        <w:t xml:space="preserve">Palenik, B., Grimwood, J., Aerts, A., Rouzé, P., Salamov, A., Putnam, N., Dupont, C., Jorgensen, R., Derelle, E., Rombauts, S., Zhou, K., Otillar, R., Merchant, S. S., Podell, S., Gaasterland, T., Napoli, C., Gendler, K., Manuell, A., Tai, V., … Grigoriev, I. V. (2007). The tiny eukaryote Ostreococcus provides genomic insights into the paradox of plankton speciation. </w:t>
      </w:r>
      <w:r>
        <w:rPr>
          <w:rFonts w:ascii="Liberation Sans" w:hAnsi="Liberation Sans"/>
          <w:i/>
          <w:sz w:val="24"/>
        </w:rPr>
        <w:t>Proceedings of the National Academy of Sciences of the United States of America</w:t>
      </w:r>
      <w:r>
        <w:rPr>
          <w:rFonts w:ascii="Liberation Sans" w:hAnsi="Liberation Sans"/>
          <w:sz w:val="24"/>
        </w:rPr>
        <w:t xml:space="preserve">, </w:t>
      </w:r>
      <w:r>
        <w:rPr>
          <w:rFonts w:ascii="Liberation Sans" w:hAnsi="Liberation Sans"/>
          <w:i/>
          <w:sz w:val="24"/>
        </w:rPr>
        <w:t>104</w:t>
      </w:r>
      <w:r>
        <w:rPr>
          <w:rFonts w:ascii="Liberation Sans" w:hAnsi="Liberation Sans"/>
          <w:sz w:val="24"/>
        </w:rPr>
        <w:t>(18). https://doi.org/10.1073/pnas.0611046104</w:t>
      </w:r>
    </w:p>
    <w:p>
      <w:pPr>
        <w:pStyle w:val="Normal"/>
        <w:spacing w:lineRule="auto" w:line="288" w:before="0" w:after="140"/>
        <w:ind w:left="480" w:right="0" w:hanging="480"/>
        <w:rPr/>
      </w:pPr>
      <w:r>
        <w:rPr>
          <w:rFonts w:ascii="Liberation Sans" w:hAnsi="Liberation Sans"/>
          <w:sz w:val="24"/>
        </w:rPr>
        <w:t xml:space="preserve">Pan, Y., Ballance, H., Meng, H., Gonzalez, N., Kim, S. M., Abdurehman, L., York, B., Chen, X., Schnytzer, Y., Levy, O., Dacso, C. C., McClung, C. A., O’Malley, B. W., Liu, S., &amp; Zhu, B. (2020). 12-h clock regulation of genetic information flow by XBP1s. </w:t>
      </w:r>
      <w:r>
        <w:rPr>
          <w:rFonts w:ascii="Liberation Sans" w:hAnsi="Liberation Sans"/>
          <w:i/>
          <w:sz w:val="24"/>
        </w:rPr>
        <w:t>PLoS Biology</w:t>
      </w:r>
      <w:r>
        <w:rPr>
          <w:rFonts w:ascii="Liberation Sans" w:hAnsi="Liberation Sans"/>
          <w:sz w:val="24"/>
        </w:rPr>
        <w:t xml:space="preserve">, </w:t>
      </w:r>
      <w:r>
        <w:rPr>
          <w:rFonts w:ascii="Liberation Sans" w:hAnsi="Liberation Sans"/>
          <w:i/>
          <w:sz w:val="24"/>
        </w:rPr>
        <w:t>18</w:t>
      </w:r>
      <w:r>
        <w:rPr>
          <w:rFonts w:ascii="Liberation Sans" w:hAnsi="Liberation Sans"/>
          <w:sz w:val="24"/>
        </w:rPr>
        <w:t>(1). https://doi.org/10.1371/journal.pbio.3000580</w:t>
      </w:r>
    </w:p>
    <w:p>
      <w:pPr>
        <w:pStyle w:val="Normal"/>
        <w:spacing w:lineRule="auto" w:line="288" w:before="0" w:after="140"/>
        <w:ind w:left="480" w:right="0" w:hanging="480"/>
        <w:rPr/>
      </w:pPr>
      <w:r>
        <w:rPr>
          <w:rFonts w:ascii="Liberation Sans" w:hAnsi="Liberation Sans"/>
          <w:sz w:val="24"/>
        </w:rPr>
        <w:t xml:space="preserve">Pan, Y., Michael, T. P., Hudson, M. E., Kay, S. A., Chory, J., &amp; Schuler, M. A. (2009). Cytochrome P450 monooxygenases as reporters for circadian-regulated pathways. </w:t>
      </w:r>
      <w:r>
        <w:rPr>
          <w:rFonts w:ascii="Liberation Sans" w:hAnsi="Liberation Sans"/>
          <w:i/>
          <w:sz w:val="24"/>
        </w:rPr>
        <w:t>Plant Physiology</w:t>
      </w:r>
      <w:r>
        <w:rPr>
          <w:rFonts w:ascii="Liberation Sans" w:hAnsi="Liberation Sans"/>
          <w:sz w:val="24"/>
        </w:rPr>
        <w:t xml:space="preserve">, </w:t>
      </w:r>
      <w:r>
        <w:rPr>
          <w:rFonts w:ascii="Liberation Sans" w:hAnsi="Liberation Sans"/>
          <w:i/>
          <w:sz w:val="24"/>
        </w:rPr>
        <w:t>150</w:t>
      </w:r>
      <w:r>
        <w:rPr>
          <w:rFonts w:ascii="Liberation Sans" w:hAnsi="Liberation Sans"/>
          <w:sz w:val="24"/>
        </w:rPr>
        <w:t>(2). https://doi.org/10.1104/pp.108.130757</w:t>
      </w:r>
    </w:p>
    <w:p>
      <w:pPr>
        <w:pStyle w:val="Normal"/>
        <w:spacing w:lineRule="auto" w:line="288" w:before="0" w:after="140"/>
        <w:ind w:left="480" w:right="0" w:hanging="480"/>
        <w:rPr/>
      </w:pPr>
      <w:r>
        <w:rPr>
          <w:rFonts w:ascii="Liberation Sans" w:hAnsi="Liberation Sans"/>
          <w:sz w:val="24"/>
        </w:rPr>
        <w:t xml:space="preserve">Panter, P. E., Muranaka, T., Cuitun-Coronado, D., Graham, C. A., Yochikawa, A., Kudoh, H., &amp; Dodd, A. N. (2019). Circadian Regulation of the Plant Transcriptome Under Natural Conditions. In </w:t>
      </w:r>
      <w:r>
        <w:rPr>
          <w:rFonts w:ascii="Liberation Sans" w:hAnsi="Liberation Sans"/>
          <w:i/>
          <w:sz w:val="24"/>
        </w:rPr>
        <w:t>Frontiers in Genetics</w:t>
      </w:r>
      <w:r>
        <w:rPr>
          <w:rFonts w:ascii="Liberation Sans" w:hAnsi="Liberation Sans"/>
          <w:sz w:val="24"/>
        </w:rPr>
        <w:t xml:space="preserve"> (Vol. 10). https://doi.org/10.3389/fgene.2019.01239</w:t>
      </w:r>
    </w:p>
    <w:p>
      <w:pPr>
        <w:pStyle w:val="Normal"/>
        <w:spacing w:lineRule="auto" w:line="288" w:before="0" w:after="140"/>
        <w:ind w:left="480" w:right="0" w:hanging="480"/>
        <w:rPr/>
      </w:pPr>
      <w:r>
        <w:rPr>
          <w:rFonts w:ascii="Liberation Sans" w:hAnsi="Liberation Sans"/>
          <w:sz w:val="24"/>
        </w:rPr>
        <w:t xml:space="preserve">Parsons, R., Parsons, R., Garner, N., Oster, H., &amp; Rawashdeh, O. (2020). CircaCompare: A method to estimate and statistically support differences in mesor, amplitude and phase, between circadian rhythms. </w:t>
      </w:r>
      <w:r>
        <w:rPr>
          <w:rFonts w:ascii="Liberation Sans" w:hAnsi="Liberation Sans"/>
          <w:i/>
          <w:sz w:val="24"/>
        </w:rPr>
        <w:t>Bioinformatics</w:t>
      </w:r>
      <w:r>
        <w:rPr>
          <w:rFonts w:ascii="Liberation Sans" w:hAnsi="Liberation Sans"/>
          <w:sz w:val="24"/>
        </w:rPr>
        <w:t xml:space="preserve">, </w:t>
      </w:r>
      <w:r>
        <w:rPr>
          <w:rFonts w:ascii="Liberation Sans" w:hAnsi="Liberation Sans"/>
          <w:i/>
          <w:sz w:val="24"/>
        </w:rPr>
        <w:t>36</w:t>
      </w:r>
      <w:r>
        <w:rPr>
          <w:rFonts w:ascii="Liberation Sans" w:hAnsi="Liberation Sans"/>
          <w:sz w:val="24"/>
        </w:rPr>
        <w:t>(4). https://doi.org/10.1093/bioinformatics/btz730</w:t>
      </w:r>
    </w:p>
    <w:p>
      <w:pPr>
        <w:pStyle w:val="Normal"/>
        <w:spacing w:lineRule="auto" w:line="288" w:before="0" w:after="140"/>
        <w:ind w:left="480" w:right="0" w:hanging="480"/>
        <w:rPr/>
      </w:pPr>
      <w:r>
        <w:rPr>
          <w:rFonts w:ascii="Liberation Sans" w:hAnsi="Liberation Sans"/>
          <w:sz w:val="24"/>
        </w:rPr>
        <w:t xml:space="preserve">Pereira, H., Sá, M., Maia, I., Rodrigues, A., Teles, I., Wijffels, R. H., Navalho, J., &amp; Barbosa, M. (2021). Fucoxanthin production from Tisochrysis lutea and Phaeodactylum tricornutum at industrial scale. </w:t>
      </w:r>
      <w:r>
        <w:rPr>
          <w:rFonts w:ascii="Liberation Sans" w:hAnsi="Liberation Sans"/>
          <w:i/>
          <w:sz w:val="24"/>
        </w:rPr>
        <w:t>Algal Research</w:t>
      </w:r>
      <w:r>
        <w:rPr>
          <w:rFonts w:ascii="Liberation Sans" w:hAnsi="Liberation Sans"/>
          <w:sz w:val="24"/>
        </w:rPr>
        <w:t xml:space="preserve">, </w:t>
      </w:r>
      <w:r>
        <w:rPr>
          <w:rFonts w:ascii="Liberation Sans" w:hAnsi="Liberation Sans"/>
          <w:i/>
          <w:sz w:val="24"/>
        </w:rPr>
        <w:t>56</w:t>
      </w:r>
      <w:r>
        <w:rPr>
          <w:rFonts w:ascii="Liberation Sans" w:hAnsi="Liberation Sans"/>
          <w:sz w:val="24"/>
        </w:rPr>
        <w:t>. https://doi.org/10.1016/j.algal.2021.102322</w:t>
      </w:r>
    </w:p>
    <w:p>
      <w:pPr>
        <w:pStyle w:val="Normal"/>
        <w:spacing w:lineRule="auto" w:line="288" w:before="0" w:after="140"/>
        <w:ind w:left="480" w:right="0" w:hanging="480"/>
        <w:rPr/>
      </w:pPr>
      <w:r>
        <w:rPr>
          <w:rFonts w:ascii="Liberation Sans" w:hAnsi="Liberation Sans"/>
          <w:sz w:val="24"/>
        </w:rPr>
        <w:t xml:space="preserve">Pertea, M., Kim, D., Pertea, G. M., Leek, J. T., &amp; Salzberg, S. L. (2016). Transcript-level expression analysis of RNA-seq experiments with HISAT, StringTie and Ballgown. </w:t>
      </w:r>
      <w:r>
        <w:rPr>
          <w:rFonts w:ascii="Liberation Sans" w:hAnsi="Liberation Sans"/>
          <w:i/>
          <w:sz w:val="24"/>
        </w:rPr>
        <w:t>Nature Protocols</w:t>
      </w:r>
      <w:r>
        <w:rPr>
          <w:rFonts w:ascii="Liberation Sans" w:hAnsi="Liberation Sans"/>
          <w:sz w:val="24"/>
        </w:rPr>
        <w:t xml:space="preserve">, </w:t>
      </w:r>
      <w:r>
        <w:rPr>
          <w:rFonts w:ascii="Liberation Sans" w:hAnsi="Liberation Sans"/>
          <w:i/>
          <w:sz w:val="24"/>
        </w:rPr>
        <w:t>11</w:t>
      </w:r>
      <w:r>
        <w:rPr>
          <w:rFonts w:ascii="Liberation Sans" w:hAnsi="Liberation Sans"/>
          <w:sz w:val="24"/>
        </w:rPr>
        <w:t>(9). https://doi.org/10.1038/nprot.2016.095</w:t>
      </w:r>
    </w:p>
    <w:p>
      <w:pPr>
        <w:pStyle w:val="Normal"/>
        <w:spacing w:lineRule="auto" w:line="288" w:before="0" w:after="140"/>
        <w:ind w:left="480" w:right="0" w:hanging="480"/>
        <w:rPr/>
      </w:pPr>
      <w:r>
        <w:rPr>
          <w:rFonts w:ascii="Liberation Sans" w:hAnsi="Liberation Sans"/>
          <w:sz w:val="24"/>
        </w:rPr>
        <w:t xml:space="preserve">Pertea, M., Pertea, G. M., Antonescu, C. M., Chang, T. C., Mendell, J. T., &amp; Salzberg, S. L. (2015). StringTie enables improved reconstruction of a transcriptome from RNA-seq reads. </w:t>
      </w:r>
      <w:r>
        <w:rPr>
          <w:rFonts w:ascii="Liberation Sans" w:hAnsi="Liberation Sans"/>
          <w:i/>
          <w:sz w:val="24"/>
        </w:rPr>
        <w:t>Nature Biotechnology</w:t>
      </w:r>
      <w:r>
        <w:rPr>
          <w:rFonts w:ascii="Liberation Sans" w:hAnsi="Liberation Sans"/>
          <w:sz w:val="24"/>
        </w:rPr>
        <w:t xml:space="preserve">, </w:t>
      </w:r>
      <w:r>
        <w:rPr>
          <w:rFonts w:ascii="Liberation Sans" w:hAnsi="Liberation Sans"/>
          <w:i/>
          <w:sz w:val="24"/>
        </w:rPr>
        <w:t>33</w:t>
      </w:r>
      <w:r>
        <w:rPr>
          <w:rFonts w:ascii="Liberation Sans" w:hAnsi="Liberation Sans"/>
          <w:sz w:val="24"/>
        </w:rPr>
        <w:t>, 290–295. https://doi.org/10.1038/nbt.3122</w:t>
      </w:r>
    </w:p>
    <w:p>
      <w:pPr>
        <w:pStyle w:val="Normal"/>
        <w:spacing w:lineRule="auto" w:line="288" w:before="0" w:after="140"/>
        <w:ind w:left="480" w:right="0" w:hanging="480"/>
        <w:rPr/>
      </w:pPr>
      <w:r>
        <w:rPr>
          <w:rFonts w:ascii="Liberation Sans" w:hAnsi="Liberation Sans"/>
          <w:sz w:val="24"/>
        </w:rPr>
        <w:t xml:space="preserve">Pfeuty, B., Thommen, Q., Corellou, F., Djouani-Tahri, E. B., Bouget, F. Y., &amp; Lefranc, M. (2012). Circadian clocks in changing weather and seasons: Lessons from the picoalga ostreococcus tauri. </w:t>
      </w:r>
      <w:r>
        <w:rPr>
          <w:rFonts w:ascii="Liberation Sans" w:hAnsi="Liberation Sans"/>
          <w:i/>
          <w:sz w:val="24"/>
        </w:rPr>
        <w:t>BioEssays</w:t>
      </w:r>
      <w:r>
        <w:rPr>
          <w:rFonts w:ascii="Liberation Sans" w:hAnsi="Liberation Sans"/>
          <w:sz w:val="24"/>
        </w:rPr>
        <w:t xml:space="preserve">, </w:t>
      </w:r>
      <w:r>
        <w:rPr>
          <w:rFonts w:ascii="Liberation Sans" w:hAnsi="Liberation Sans"/>
          <w:i/>
          <w:sz w:val="24"/>
        </w:rPr>
        <w:t>34</w:t>
      </w:r>
      <w:r>
        <w:rPr>
          <w:rFonts w:ascii="Liberation Sans" w:hAnsi="Liberation Sans"/>
          <w:sz w:val="24"/>
        </w:rPr>
        <w:t>(9), 781–790. https://doi.org/10.1002/bies.201200012</w:t>
      </w:r>
    </w:p>
    <w:p>
      <w:pPr>
        <w:pStyle w:val="Normal"/>
        <w:spacing w:lineRule="auto" w:line="288" w:before="0" w:after="140"/>
        <w:ind w:left="480" w:right="0" w:hanging="480"/>
        <w:rPr/>
      </w:pPr>
      <w:r>
        <w:rPr>
          <w:rFonts w:ascii="Liberation Sans" w:hAnsi="Liberation Sans"/>
          <w:sz w:val="24"/>
        </w:rPr>
        <w:t xml:space="preserve">Pilgrim, M. L., &amp; McClung, C. R. (1993). Differential involvement of the circadian clock in the expression of genes required for ribulose-1,5-bisphosphate carboxylase/oxygenase synthesis, assembly, and activation in Arabidopsis thaliana. </w:t>
      </w:r>
      <w:r>
        <w:rPr>
          <w:rFonts w:ascii="Liberation Sans" w:hAnsi="Liberation Sans"/>
          <w:i/>
          <w:sz w:val="24"/>
        </w:rPr>
        <w:t>Plant Physiology</w:t>
      </w:r>
      <w:r>
        <w:rPr>
          <w:rFonts w:ascii="Liberation Sans" w:hAnsi="Liberation Sans"/>
          <w:sz w:val="24"/>
        </w:rPr>
        <w:t xml:space="preserve">, </w:t>
      </w:r>
      <w:r>
        <w:rPr>
          <w:rFonts w:ascii="Liberation Sans" w:hAnsi="Liberation Sans"/>
          <w:i/>
          <w:sz w:val="24"/>
        </w:rPr>
        <w:t>103</w:t>
      </w:r>
      <w:r>
        <w:rPr>
          <w:rFonts w:ascii="Liberation Sans" w:hAnsi="Liberation Sans"/>
          <w:sz w:val="24"/>
        </w:rPr>
        <w:t>(2), 553–564. https://doi.org/10.1104/pp.103.2.553</w:t>
      </w:r>
    </w:p>
    <w:p>
      <w:pPr>
        <w:pStyle w:val="Normal"/>
        <w:spacing w:lineRule="auto" w:line="288" w:before="0" w:after="140"/>
        <w:ind w:left="480" w:right="0" w:hanging="480"/>
        <w:rPr/>
      </w:pPr>
      <w:r>
        <w:rPr>
          <w:rFonts w:ascii="Liberation Sans" w:hAnsi="Liberation Sans"/>
          <w:sz w:val="24"/>
        </w:rPr>
        <w:t xml:space="preserve">Pittendrigh, C. S. (1960). Circadian rhythms and the circadian organization of living systems. </w:t>
      </w:r>
      <w:r>
        <w:rPr>
          <w:rFonts w:ascii="Liberation Sans" w:hAnsi="Liberation Sans"/>
          <w:i/>
          <w:sz w:val="24"/>
        </w:rPr>
        <w:t>Cold Spring Harbor Symposia on Quantitative Biology</w:t>
      </w:r>
      <w:r>
        <w:rPr>
          <w:rFonts w:ascii="Liberation Sans" w:hAnsi="Liberation Sans"/>
          <w:sz w:val="24"/>
        </w:rPr>
        <w:t xml:space="preserve">, </w:t>
      </w:r>
      <w:r>
        <w:rPr>
          <w:rFonts w:ascii="Liberation Sans" w:hAnsi="Liberation Sans"/>
          <w:i/>
          <w:sz w:val="24"/>
        </w:rPr>
        <w:t>25</w:t>
      </w:r>
      <w:r>
        <w:rPr>
          <w:rFonts w:ascii="Liberation Sans" w:hAnsi="Liberation Sans"/>
          <w:sz w:val="24"/>
        </w:rPr>
        <w:t>. https://doi.org/10.1101/SQB.1960.025.01.015</w:t>
      </w:r>
    </w:p>
    <w:p>
      <w:pPr>
        <w:pStyle w:val="Normal"/>
        <w:spacing w:lineRule="auto" w:line="288" w:before="0" w:after="140"/>
        <w:ind w:left="480" w:right="0" w:hanging="480"/>
        <w:rPr/>
      </w:pPr>
      <w:r>
        <w:rPr>
          <w:rFonts w:ascii="Liberation Sans" w:hAnsi="Liberation Sans"/>
          <w:sz w:val="24"/>
        </w:rPr>
        <w:t xml:space="preserve">Polle, J. E. W., Barry, K., Cushman, J., Schmutz, J., Tran, D., Hathwaik, L. T., Yim, W. C., Jenkins, J., McKie-Krisberg, Z., Prochnik, S., Lindquist, E., Dockter, R. B., Adam, C., Molina, H., Bunkenborg, J., Jin, E. S., Buchheim, M., &amp; Magnuson, J. (2017). Draft nuclear genome sequence of the halophilic and beta-carotene-accumulating green alga Dunaliella salina strain CCAP19/18. In </w:t>
      </w:r>
      <w:r>
        <w:rPr>
          <w:rFonts w:ascii="Liberation Sans" w:hAnsi="Liberation Sans"/>
          <w:i/>
          <w:sz w:val="24"/>
        </w:rPr>
        <w:t>Genome Announcements</w:t>
      </w:r>
      <w:r>
        <w:rPr>
          <w:rFonts w:ascii="Liberation Sans" w:hAnsi="Liberation Sans"/>
          <w:sz w:val="24"/>
        </w:rPr>
        <w:t xml:space="preserve"> (Vol. 5, Issue 43). https://doi.org/10.1128/genomeA.01105-17</w:t>
      </w:r>
    </w:p>
    <w:p>
      <w:pPr>
        <w:pStyle w:val="Normal"/>
        <w:spacing w:lineRule="auto" w:line="288" w:before="0" w:after="140"/>
        <w:ind w:left="480" w:right="0" w:hanging="480"/>
        <w:rPr/>
      </w:pPr>
      <w:r>
        <w:rPr>
          <w:rFonts w:ascii="Liberation Sans" w:hAnsi="Liberation Sans"/>
          <w:sz w:val="24"/>
        </w:rPr>
        <w:t xml:space="preserve">Potter, S. C., Luciani, A., Eddy, S. R., Park, Y., Lopez, R., &amp; Finn, R. D. (2018). HMMER web server: 2018 update. </w:t>
      </w:r>
      <w:r>
        <w:rPr>
          <w:rFonts w:ascii="Liberation Sans" w:hAnsi="Liberation Sans"/>
          <w:i/>
          <w:sz w:val="24"/>
        </w:rPr>
        <w:t>Nucleic Acids Research</w:t>
      </w:r>
      <w:r>
        <w:rPr>
          <w:rFonts w:ascii="Liberation Sans" w:hAnsi="Liberation Sans"/>
          <w:sz w:val="24"/>
        </w:rPr>
        <w:t xml:space="preserve">, </w:t>
      </w:r>
      <w:r>
        <w:rPr>
          <w:rFonts w:ascii="Liberation Sans" w:hAnsi="Liberation Sans"/>
          <w:i/>
          <w:sz w:val="24"/>
        </w:rPr>
        <w:t>46</w:t>
      </w:r>
      <w:r>
        <w:rPr>
          <w:rFonts w:ascii="Liberation Sans" w:hAnsi="Liberation Sans"/>
          <w:sz w:val="24"/>
        </w:rPr>
        <w:t>(W1). https://doi.org/10.1093/nar/gky448</w:t>
      </w:r>
    </w:p>
    <w:p>
      <w:pPr>
        <w:pStyle w:val="Normal"/>
        <w:spacing w:lineRule="auto" w:line="288" w:before="0" w:after="140"/>
        <w:ind w:left="480" w:right="0" w:hanging="480"/>
        <w:rPr/>
      </w:pPr>
      <w:r>
        <w:rPr>
          <w:rFonts w:ascii="Liberation Sans" w:hAnsi="Liberation Sans"/>
          <w:sz w:val="24"/>
        </w:rPr>
        <w:t xml:space="preserve">Prabhakaran, P. M., &amp; Sheeba, V. (2012). Sympatric drosophilid species melanogaster and ananassae differ in temporal patterns of activity. </w:t>
      </w:r>
      <w:r>
        <w:rPr>
          <w:rFonts w:ascii="Liberation Sans" w:hAnsi="Liberation Sans"/>
          <w:i/>
          <w:sz w:val="24"/>
        </w:rPr>
        <w:t>Journal of Biological Rhythms</w:t>
      </w:r>
      <w:r>
        <w:rPr>
          <w:rFonts w:ascii="Liberation Sans" w:hAnsi="Liberation Sans"/>
          <w:sz w:val="24"/>
        </w:rPr>
        <w:t xml:space="preserve">, </w:t>
      </w:r>
      <w:r>
        <w:rPr>
          <w:rFonts w:ascii="Liberation Sans" w:hAnsi="Liberation Sans"/>
          <w:i/>
          <w:sz w:val="24"/>
        </w:rPr>
        <w:t>27</w:t>
      </w:r>
      <w:r>
        <w:rPr>
          <w:rFonts w:ascii="Liberation Sans" w:hAnsi="Liberation Sans"/>
          <w:sz w:val="24"/>
        </w:rPr>
        <w:t>(5). https://doi.org/10.1177/0748730412458661</w:t>
      </w:r>
    </w:p>
    <w:p>
      <w:pPr>
        <w:pStyle w:val="Normal"/>
        <w:spacing w:lineRule="auto" w:line="288" w:before="0" w:after="140"/>
        <w:ind w:left="480" w:right="0" w:hanging="480"/>
        <w:rPr/>
      </w:pPr>
      <w:r>
        <w:rPr>
          <w:rFonts w:ascii="Liberation Sans" w:hAnsi="Liberation Sans"/>
          <w:sz w:val="24"/>
        </w:rPr>
        <w:t xml:space="preserve">Prendergast, S. C., Strobl, A. C., Cross, W., Pillay, N., Strauss, S. J., Ye, H., Lindsay, D., Tirabosco, R., Chalker, J., Mahamdallie, S. S., Sosinsky, A., Flanagan, A. M., &amp; Amary, F. (2020). Sarcoma and the 100,000 Genomes Project: our experience and changes to practice. </w:t>
      </w:r>
      <w:r>
        <w:rPr>
          <w:rFonts w:ascii="Liberation Sans" w:hAnsi="Liberation Sans"/>
          <w:i/>
          <w:sz w:val="24"/>
        </w:rPr>
        <w:t>Journal of Pathology: Clinical Research</w:t>
      </w:r>
      <w:r>
        <w:rPr>
          <w:rFonts w:ascii="Liberation Sans" w:hAnsi="Liberation Sans"/>
          <w:sz w:val="24"/>
        </w:rPr>
        <w:t xml:space="preserve">, </w:t>
      </w:r>
      <w:r>
        <w:rPr>
          <w:rFonts w:ascii="Liberation Sans" w:hAnsi="Liberation Sans"/>
          <w:i/>
          <w:sz w:val="24"/>
        </w:rPr>
        <w:t>6</w:t>
      </w:r>
      <w:r>
        <w:rPr>
          <w:rFonts w:ascii="Liberation Sans" w:hAnsi="Liberation Sans"/>
          <w:sz w:val="24"/>
        </w:rPr>
        <w:t>(4). https://doi.org/10.1002/cjp2.174</w:t>
      </w:r>
    </w:p>
    <w:p>
      <w:pPr>
        <w:pStyle w:val="Normal"/>
        <w:spacing w:lineRule="auto" w:line="288" w:before="0" w:after="140"/>
        <w:ind w:left="480" w:right="0" w:hanging="480"/>
        <w:rPr/>
      </w:pPr>
      <w:r>
        <w:rPr>
          <w:rFonts w:ascii="Liberation Sans" w:hAnsi="Liberation Sans"/>
          <w:sz w:val="24"/>
        </w:rPr>
        <w:t xml:space="preserve">Prochnik, S. E., Umen, J., Nedelcu, A. M., Hallmann, A., Miller, S. M., Nishii, I., Ferris, P., Kuo, A., Mitros, T., Fritz-Laylin, L. K., Hellsten, U., Chapman, J., Simakov, O., Rensing, S. A., Terry, A., Pangilinan, J., Kapitonov, V., Jurka, J., Salamov, A., … Rokhsar, D. S. (2010). Genomic analysis of organismal complexity in the multicellular green alga volvox carteri. </w:t>
      </w:r>
      <w:r>
        <w:rPr>
          <w:rFonts w:ascii="Liberation Sans" w:hAnsi="Liberation Sans"/>
          <w:i/>
          <w:sz w:val="24"/>
        </w:rPr>
        <w:t>Science</w:t>
      </w:r>
      <w:r>
        <w:rPr>
          <w:rFonts w:ascii="Liberation Sans" w:hAnsi="Liberation Sans"/>
          <w:sz w:val="24"/>
        </w:rPr>
        <w:t xml:space="preserve">, </w:t>
      </w:r>
      <w:r>
        <w:rPr>
          <w:rFonts w:ascii="Liberation Sans" w:hAnsi="Liberation Sans"/>
          <w:i/>
          <w:sz w:val="24"/>
        </w:rPr>
        <w:t>329</w:t>
      </w:r>
      <w:r>
        <w:rPr>
          <w:rFonts w:ascii="Liberation Sans" w:hAnsi="Liberation Sans"/>
          <w:sz w:val="24"/>
        </w:rPr>
        <w:t>(5988). https://doi.org/10.1126/science.1188800</w:t>
      </w:r>
    </w:p>
    <w:p>
      <w:pPr>
        <w:pStyle w:val="Normal"/>
        <w:spacing w:lineRule="auto" w:line="288" w:before="0" w:after="140"/>
        <w:ind w:left="480" w:right="0" w:hanging="480"/>
        <w:rPr/>
      </w:pPr>
      <w:r>
        <w:rPr>
          <w:rFonts w:ascii="Liberation Sans" w:hAnsi="Liberation Sans"/>
          <w:sz w:val="24"/>
        </w:rPr>
        <w:t xml:space="preserve">Radakovits, R., Jinkerson, R. E., Fuerstenberg, S. I., Tae, H., Settlage, R. E., Boore, J. L., &amp; Posewitz, M. C. (2012). Draft genome sequence and genetic transformation of the oleaginous alga Nannochloropis gaditana. </w:t>
      </w:r>
      <w:r>
        <w:rPr>
          <w:rFonts w:ascii="Liberation Sans" w:hAnsi="Liberation Sans"/>
          <w:i/>
          <w:sz w:val="24"/>
        </w:rPr>
        <w:t>Nature Communications</w:t>
      </w:r>
      <w:r>
        <w:rPr>
          <w:rFonts w:ascii="Liberation Sans" w:hAnsi="Liberation Sans"/>
          <w:sz w:val="24"/>
        </w:rPr>
        <w:t xml:space="preserve">, </w:t>
      </w:r>
      <w:r>
        <w:rPr>
          <w:rFonts w:ascii="Liberation Sans" w:hAnsi="Liberation Sans"/>
          <w:i/>
          <w:sz w:val="24"/>
        </w:rPr>
        <w:t>3</w:t>
      </w:r>
      <w:r>
        <w:rPr>
          <w:rFonts w:ascii="Liberation Sans" w:hAnsi="Liberation Sans"/>
          <w:sz w:val="24"/>
        </w:rPr>
        <w:t>. https://doi.org/10.1038/ncomms1688</w:t>
      </w:r>
    </w:p>
    <w:p>
      <w:pPr>
        <w:pStyle w:val="Normal"/>
        <w:spacing w:lineRule="auto" w:line="288" w:before="0" w:after="140"/>
        <w:ind w:left="480" w:right="0" w:hanging="480"/>
        <w:rPr/>
      </w:pPr>
      <w:r>
        <w:rPr>
          <w:rFonts w:ascii="Liberation Sans" w:hAnsi="Liberation Sans"/>
          <w:sz w:val="24"/>
        </w:rPr>
        <w:t xml:space="preserve">Ral, J. P., Colleoni, C., Wattebled, F., Dauvillée, D., Nempont, C., Deschamps, P., Li, Z., Morell, M. K., Chibbar, R., Purton, S., D’Hulst, C., &amp; Ball, S. G. (2006). Circadian clock regulation of starch metabolism establishes GBSSI as a major contributor to amylopectin synthesis in Chlamydomonas reinhardtii. </w:t>
      </w:r>
      <w:r>
        <w:rPr>
          <w:rFonts w:ascii="Liberation Sans" w:hAnsi="Liberation Sans"/>
          <w:i/>
          <w:sz w:val="24"/>
        </w:rPr>
        <w:t>Plant Physiology</w:t>
      </w:r>
      <w:r>
        <w:rPr>
          <w:rFonts w:ascii="Liberation Sans" w:hAnsi="Liberation Sans"/>
          <w:sz w:val="24"/>
        </w:rPr>
        <w:t xml:space="preserve">, </w:t>
      </w:r>
      <w:r>
        <w:rPr>
          <w:rFonts w:ascii="Liberation Sans" w:hAnsi="Liberation Sans"/>
          <w:i/>
          <w:sz w:val="24"/>
        </w:rPr>
        <w:t>142</w:t>
      </w:r>
      <w:r>
        <w:rPr>
          <w:rFonts w:ascii="Liberation Sans" w:hAnsi="Liberation Sans"/>
          <w:sz w:val="24"/>
        </w:rPr>
        <w:t>(1). https://doi.org/10.1104/pp.106.081885</w:t>
      </w:r>
    </w:p>
    <w:p>
      <w:pPr>
        <w:pStyle w:val="Normal"/>
        <w:spacing w:lineRule="auto" w:line="288" w:before="0" w:after="140"/>
        <w:ind w:left="480" w:right="0" w:hanging="480"/>
        <w:rPr/>
      </w:pPr>
      <w:r>
        <w:rPr>
          <w:rFonts w:ascii="Liberation Sans" w:hAnsi="Liberation Sans"/>
          <w:sz w:val="24"/>
        </w:rPr>
        <w:t xml:space="preserve">Rayko, E., Maumus, F., Maheswari, U., Jabbari, K., &amp; Bowler, C. (2010). Transcription factor families inferred from genome sequences of photosynthetic stramenopiles. </w:t>
      </w:r>
      <w:r>
        <w:rPr>
          <w:rFonts w:ascii="Liberation Sans" w:hAnsi="Liberation Sans"/>
          <w:i/>
          <w:sz w:val="24"/>
        </w:rPr>
        <w:t>New Phytologist</w:t>
      </w:r>
      <w:r>
        <w:rPr>
          <w:rFonts w:ascii="Liberation Sans" w:hAnsi="Liberation Sans"/>
          <w:sz w:val="24"/>
        </w:rPr>
        <w:t xml:space="preserve">, </w:t>
      </w:r>
      <w:r>
        <w:rPr>
          <w:rFonts w:ascii="Liberation Sans" w:hAnsi="Liberation Sans"/>
          <w:i/>
          <w:sz w:val="24"/>
        </w:rPr>
        <w:t>188</w:t>
      </w:r>
      <w:r>
        <w:rPr>
          <w:rFonts w:ascii="Liberation Sans" w:hAnsi="Liberation Sans"/>
          <w:sz w:val="24"/>
        </w:rPr>
        <w:t>(1). https://doi.org/10.1111/j.1469-8137.2010.03371.x</w:t>
      </w:r>
    </w:p>
    <w:p>
      <w:pPr>
        <w:pStyle w:val="Normal"/>
        <w:spacing w:lineRule="auto" w:line="288" w:before="0" w:after="140"/>
        <w:ind w:left="480" w:right="0" w:hanging="480"/>
        <w:rPr/>
      </w:pPr>
      <w:r>
        <w:rPr>
          <w:rFonts w:ascii="Liberation Sans" w:hAnsi="Liberation Sans"/>
          <w:sz w:val="24"/>
        </w:rPr>
        <w:t xml:space="preserve">Ripperger, J. A., &amp; Merrow, M. (2011). Perfect timing: Epigenetic regulation of the circadian clock. In </w:t>
      </w:r>
      <w:r>
        <w:rPr>
          <w:rFonts w:ascii="Liberation Sans" w:hAnsi="Liberation Sans"/>
          <w:i/>
          <w:sz w:val="24"/>
        </w:rPr>
        <w:t>FEBS Letters</w:t>
      </w:r>
      <w:r>
        <w:rPr>
          <w:rFonts w:ascii="Liberation Sans" w:hAnsi="Liberation Sans"/>
          <w:sz w:val="24"/>
        </w:rPr>
        <w:t xml:space="preserve"> (Vol. 585, Issue 10). https://doi.org/10.1016/j.febslet.2011.04.047</w:t>
      </w:r>
    </w:p>
    <w:p>
      <w:pPr>
        <w:pStyle w:val="Normal"/>
        <w:spacing w:lineRule="auto" w:line="288" w:before="0" w:after="140"/>
        <w:ind w:left="480" w:right="0" w:hanging="480"/>
        <w:rPr/>
      </w:pPr>
      <w:r>
        <w:rPr>
          <w:rFonts w:ascii="Liberation Sans" w:hAnsi="Liberation Sans"/>
          <w:sz w:val="24"/>
        </w:rPr>
        <w:t xml:space="preserve">Ritchie, M. E., Phipson, B., Wu, D., Hu, Y., Law, C. W., Shi, W., &amp; Smyth, G. K. (2015). limma powers differential expression analyses for RNA-sequencing and microarray studies. </w:t>
      </w:r>
      <w:r>
        <w:rPr>
          <w:rFonts w:ascii="Liberation Sans" w:hAnsi="Liberation Sans"/>
          <w:i/>
          <w:sz w:val="24"/>
        </w:rPr>
        <w:t>Nucleic Acids Research</w:t>
      </w:r>
      <w:r>
        <w:rPr>
          <w:rFonts w:ascii="Liberation Sans" w:hAnsi="Liberation Sans"/>
          <w:sz w:val="24"/>
        </w:rPr>
        <w:t xml:space="preserve">, </w:t>
      </w:r>
      <w:r>
        <w:rPr>
          <w:rFonts w:ascii="Liberation Sans" w:hAnsi="Liberation Sans"/>
          <w:i/>
          <w:sz w:val="24"/>
        </w:rPr>
        <w:t>43</w:t>
      </w:r>
      <w:r>
        <w:rPr>
          <w:rFonts w:ascii="Liberation Sans" w:hAnsi="Liberation Sans"/>
          <w:sz w:val="24"/>
        </w:rPr>
        <w:t>(7), e47. https://doi.org/10.1093/nar/gkv007</w:t>
      </w:r>
    </w:p>
    <w:p>
      <w:pPr>
        <w:pStyle w:val="Normal"/>
        <w:spacing w:lineRule="auto" w:line="288" w:before="0" w:after="140"/>
        <w:ind w:left="480" w:right="0" w:hanging="480"/>
        <w:rPr/>
      </w:pPr>
      <w:r>
        <w:rPr>
          <w:rFonts w:ascii="Liberation Sans" w:hAnsi="Liberation Sans"/>
          <w:sz w:val="24"/>
        </w:rPr>
        <w:t xml:space="preserve">Robbens, S., Khadaroo, B., Camasses, A., Derelle, E., Ferraz, C., Inzé, D., Van De Peer, Y., &amp; Moreau, H. (2005). Genome-wide analysis of core cell cycle genes in the unicellular green alga Ostreococcus tauri. </w:t>
      </w:r>
      <w:r>
        <w:rPr>
          <w:rFonts w:ascii="Liberation Sans" w:hAnsi="Liberation Sans"/>
          <w:i/>
          <w:sz w:val="24"/>
        </w:rPr>
        <w:t>Molecular Biology and Evolution</w:t>
      </w:r>
      <w:r>
        <w:rPr>
          <w:rFonts w:ascii="Liberation Sans" w:hAnsi="Liberation Sans"/>
          <w:sz w:val="24"/>
        </w:rPr>
        <w:t xml:space="preserve">, </w:t>
      </w:r>
      <w:r>
        <w:rPr>
          <w:rFonts w:ascii="Liberation Sans" w:hAnsi="Liberation Sans"/>
          <w:i/>
          <w:sz w:val="24"/>
        </w:rPr>
        <w:t>22</w:t>
      </w:r>
      <w:r>
        <w:rPr>
          <w:rFonts w:ascii="Liberation Sans" w:hAnsi="Liberation Sans"/>
          <w:sz w:val="24"/>
        </w:rPr>
        <w:t>(3). https://doi.org/10.1093/molbev/msi044</w:t>
      </w:r>
    </w:p>
    <w:p>
      <w:pPr>
        <w:pStyle w:val="Normal"/>
        <w:spacing w:lineRule="auto" w:line="288" w:before="0" w:after="140"/>
        <w:ind w:left="480" w:right="0" w:hanging="480"/>
        <w:rPr/>
      </w:pPr>
      <w:r>
        <w:rPr>
          <w:rFonts w:ascii="Liberation Sans" w:hAnsi="Liberation Sans"/>
          <w:sz w:val="24"/>
        </w:rPr>
        <w:t xml:space="preserve">Rock, A., Wilcockson, D., &amp; Last, K. S. (2022). Towards an Understanding of Circatidal Clocks. In </w:t>
      </w:r>
      <w:r>
        <w:rPr>
          <w:rFonts w:ascii="Liberation Sans" w:hAnsi="Liberation Sans"/>
          <w:i/>
          <w:sz w:val="24"/>
        </w:rPr>
        <w:t>Frontiers in Physiology</w:t>
      </w:r>
      <w:r>
        <w:rPr>
          <w:rFonts w:ascii="Liberation Sans" w:hAnsi="Liberation Sans"/>
          <w:sz w:val="24"/>
        </w:rPr>
        <w:t xml:space="preserve"> (Vol. 13). https://doi.org/10.3389/fphys.2022.830107</w:t>
      </w:r>
    </w:p>
    <w:p>
      <w:pPr>
        <w:pStyle w:val="Normal"/>
        <w:spacing w:lineRule="auto" w:line="288" w:before="0" w:after="140"/>
        <w:ind w:left="480" w:right="0" w:hanging="480"/>
        <w:rPr/>
      </w:pPr>
      <w:r>
        <w:rPr>
          <w:rFonts w:ascii="Liberation Sans" w:hAnsi="Liberation Sans"/>
          <w:sz w:val="24"/>
        </w:rPr>
        <w:t xml:space="preserve">Roenneberg, T., Foster, R. G., &amp; Klerman, E. B. (2022). The circadian system, sleep, and the health/disease balance: a conceptual review. </w:t>
      </w:r>
      <w:r>
        <w:rPr>
          <w:rFonts w:ascii="Liberation Sans" w:hAnsi="Liberation Sans"/>
          <w:i/>
          <w:sz w:val="24"/>
        </w:rPr>
        <w:t>Journal of Sleep Research</w:t>
      </w:r>
      <w:r>
        <w:rPr>
          <w:rFonts w:ascii="Liberation Sans" w:hAnsi="Liberation Sans"/>
          <w:sz w:val="24"/>
        </w:rPr>
        <w:t xml:space="preserve">, </w:t>
      </w:r>
      <w:r>
        <w:rPr>
          <w:rFonts w:ascii="Liberation Sans" w:hAnsi="Liberation Sans"/>
          <w:i/>
          <w:sz w:val="24"/>
        </w:rPr>
        <w:t>April</w:t>
      </w:r>
      <w:r>
        <w:rPr>
          <w:rFonts w:ascii="Liberation Sans" w:hAnsi="Liberation Sans"/>
          <w:sz w:val="24"/>
        </w:rPr>
        <w:t>, 1–14. https://doi.org/10.1111/jsr.13621</w:t>
      </w:r>
    </w:p>
    <w:p>
      <w:pPr>
        <w:pStyle w:val="Normal"/>
        <w:spacing w:lineRule="auto" w:line="288" w:before="0" w:after="140"/>
        <w:ind w:left="480" w:right="0" w:hanging="480"/>
        <w:rPr/>
      </w:pPr>
      <w:r>
        <w:rPr>
          <w:rFonts w:ascii="Liberation Sans" w:hAnsi="Liberation Sans"/>
          <w:sz w:val="24"/>
        </w:rPr>
        <w:t xml:space="preserve">Roenneberg, T., &amp; Merrow, M. (2005). Circadian clocks - The fall and rise of physiology. In </w:t>
      </w:r>
      <w:r>
        <w:rPr>
          <w:rFonts w:ascii="Liberation Sans" w:hAnsi="Liberation Sans"/>
          <w:i/>
          <w:sz w:val="24"/>
        </w:rPr>
        <w:t>Nature Reviews Molecular Cell Biology</w:t>
      </w:r>
      <w:r>
        <w:rPr>
          <w:rFonts w:ascii="Liberation Sans" w:hAnsi="Liberation Sans"/>
          <w:sz w:val="24"/>
        </w:rPr>
        <w:t xml:space="preserve"> (Vol. 6, Issue 12). https://doi.org/10.1038/nrm1766</w:t>
      </w:r>
    </w:p>
    <w:p>
      <w:pPr>
        <w:pStyle w:val="Normal"/>
        <w:spacing w:lineRule="auto" w:line="288" w:before="0" w:after="140"/>
        <w:ind w:left="480" w:right="0" w:hanging="480"/>
        <w:rPr/>
      </w:pPr>
      <w:r>
        <w:rPr>
          <w:rFonts w:ascii="Liberation Sans" w:hAnsi="Liberation Sans"/>
          <w:sz w:val="24"/>
        </w:rPr>
        <w:t xml:space="preserve">Roenneberg, T., &amp; Merrow, M. (2016). The circadian clock and human health. In </w:t>
      </w:r>
      <w:r>
        <w:rPr>
          <w:rFonts w:ascii="Liberation Sans" w:hAnsi="Liberation Sans"/>
          <w:i/>
          <w:sz w:val="24"/>
        </w:rPr>
        <w:t>Current Biology</w:t>
      </w:r>
      <w:r>
        <w:rPr>
          <w:rFonts w:ascii="Liberation Sans" w:hAnsi="Liberation Sans"/>
          <w:sz w:val="24"/>
        </w:rPr>
        <w:t xml:space="preserve"> (Vol. 26, Issue 10). https://doi.org/10.1016/j.cub.2016.04.011</w:t>
      </w:r>
    </w:p>
    <w:p>
      <w:pPr>
        <w:pStyle w:val="Normal"/>
        <w:spacing w:lineRule="auto" w:line="288" w:before="0" w:after="140"/>
        <w:ind w:left="480" w:right="0" w:hanging="480"/>
        <w:rPr/>
      </w:pPr>
      <w:r>
        <w:rPr>
          <w:rFonts w:ascii="Liberation Sans" w:hAnsi="Liberation Sans"/>
          <w:sz w:val="24"/>
        </w:rPr>
        <w:t xml:space="preserve">Roenneberg, T., Pilz, L. K., Zerbini, G., &amp; Winnebeck, E. C. (2019). Chronotype and social jetlag: A (self-) critical review. In </w:t>
      </w:r>
      <w:r>
        <w:rPr>
          <w:rFonts w:ascii="Liberation Sans" w:hAnsi="Liberation Sans"/>
          <w:i/>
          <w:sz w:val="24"/>
        </w:rPr>
        <w:t>Biology</w:t>
      </w:r>
      <w:r>
        <w:rPr>
          <w:rFonts w:ascii="Liberation Sans" w:hAnsi="Liberation Sans"/>
          <w:sz w:val="24"/>
        </w:rPr>
        <w:t xml:space="preserve"> (Vol. 8, Issue 3). https://doi.org/10.3390/biology8030054</w:t>
      </w:r>
    </w:p>
    <w:p>
      <w:pPr>
        <w:pStyle w:val="Normal"/>
        <w:spacing w:lineRule="auto" w:line="288" w:before="0" w:after="140"/>
        <w:ind w:left="480" w:right="0" w:hanging="480"/>
        <w:rPr/>
      </w:pPr>
      <w:r>
        <w:rPr>
          <w:rFonts w:ascii="Liberation Sans" w:hAnsi="Liberation Sans"/>
          <w:sz w:val="24"/>
        </w:rPr>
        <w:t xml:space="preserve">Romero-Campero, F. J., Perez-Hurtado, I., Lucas-Reina, E., Romero, J. M., &amp; Valverde, F. (2016). ChlamyNET: A Chlamydomonas gene co-expression network reveals global properties of the transcriptome and the early setup of key co-expression patterns in the green lineage. </w:t>
      </w:r>
      <w:r>
        <w:rPr>
          <w:rFonts w:ascii="Liberation Sans" w:hAnsi="Liberation Sans"/>
          <w:i/>
          <w:sz w:val="24"/>
        </w:rPr>
        <w:t>BMC Genomics</w:t>
      </w:r>
      <w:r>
        <w:rPr>
          <w:rFonts w:ascii="Liberation Sans" w:hAnsi="Liberation Sans"/>
          <w:sz w:val="24"/>
        </w:rPr>
        <w:t xml:space="preserve">, </w:t>
      </w:r>
      <w:r>
        <w:rPr>
          <w:rFonts w:ascii="Liberation Sans" w:hAnsi="Liberation Sans"/>
          <w:i/>
          <w:sz w:val="24"/>
        </w:rPr>
        <w:t>17</w:t>
      </w:r>
      <w:r>
        <w:rPr>
          <w:rFonts w:ascii="Liberation Sans" w:hAnsi="Liberation Sans"/>
          <w:sz w:val="24"/>
        </w:rPr>
        <w:t>, 227. https://doi.org/10.1186/s12864-016-2564-y</w:t>
      </w:r>
    </w:p>
    <w:p>
      <w:pPr>
        <w:pStyle w:val="Normal"/>
        <w:spacing w:lineRule="auto" w:line="288" w:before="0" w:after="140"/>
        <w:ind w:left="480" w:right="0" w:hanging="480"/>
        <w:rPr/>
      </w:pPr>
      <w:r>
        <w:rPr>
          <w:rFonts w:ascii="Liberation Sans" w:hAnsi="Liberation Sans"/>
          <w:sz w:val="24"/>
        </w:rPr>
        <w:t xml:space="preserve">Romero-Losada, A. B., Arvanitidou, C., de los Reyes, P., García-González, M., &amp; Romero-Campero, F. J. (2022). ALGAEFUN with MARACAS, microALGAE FUNctional enrichment tool for MicroAlgae RnA-seq and Chip-seq AnalysiS. </w:t>
      </w:r>
      <w:r>
        <w:rPr>
          <w:rFonts w:ascii="Liberation Sans" w:hAnsi="Liberation Sans"/>
          <w:i/>
          <w:sz w:val="24"/>
        </w:rPr>
        <w:t>BMC Bioinformatics</w:t>
      </w:r>
      <w:r>
        <w:rPr>
          <w:rFonts w:ascii="Liberation Sans" w:hAnsi="Liberation Sans"/>
          <w:sz w:val="24"/>
        </w:rPr>
        <w:t xml:space="preserve">, </w:t>
      </w:r>
      <w:r>
        <w:rPr>
          <w:rFonts w:ascii="Liberation Sans" w:hAnsi="Liberation Sans"/>
          <w:i/>
          <w:sz w:val="24"/>
        </w:rPr>
        <w:t>23</w:t>
      </w:r>
      <w:r>
        <w:rPr>
          <w:rFonts w:ascii="Liberation Sans" w:hAnsi="Liberation Sans"/>
          <w:sz w:val="24"/>
        </w:rPr>
        <w:t>(1). https://doi.org/10.1186/s12859-022-04639-5</w:t>
      </w:r>
    </w:p>
    <w:p>
      <w:pPr>
        <w:pStyle w:val="Normal"/>
        <w:spacing w:lineRule="auto" w:line="288" w:before="0" w:after="140"/>
        <w:ind w:left="480" w:right="0" w:hanging="480"/>
        <w:rPr/>
      </w:pPr>
      <w:r>
        <w:rPr>
          <w:rFonts w:ascii="Liberation Sans" w:hAnsi="Liberation Sans"/>
          <w:sz w:val="24"/>
        </w:rPr>
        <w:t xml:space="preserve">Roth, M. S., Cokus, S. J., Gallaher, S. D., Walter, A., Lopez, D., Erickson, E., Endelman, B., Westcott, D., Larabell, C. A., Merchant, S. S., Pellegrini, M., &amp; Niyogi, K. K. (2017). Chromosome-level genome assembly and transcriptome of the green alga Chromochloris zofingiensis illuminates astaxanthin production. </w:t>
      </w:r>
      <w:r>
        <w:rPr>
          <w:rFonts w:ascii="Liberation Sans" w:hAnsi="Liberation Sans"/>
          <w:i/>
          <w:sz w:val="24"/>
        </w:rPr>
        <w:t>Proceedings of the National Academy of Sciences of the United States of America</w:t>
      </w:r>
      <w:r>
        <w:rPr>
          <w:rFonts w:ascii="Liberation Sans" w:hAnsi="Liberation Sans"/>
          <w:sz w:val="24"/>
        </w:rPr>
        <w:t xml:space="preserve">, </w:t>
      </w:r>
      <w:r>
        <w:rPr>
          <w:rFonts w:ascii="Liberation Sans" w:hAnsi="Liberation Sans"/>
          <w:i/>
          <w:sz w:val="24"/>
        </w:rPr>
        <w:t>114</w:t>
      </w:r>
      <w:r>
        <w:rPr>
          <w:rFonts w:ascii="Liberation Sans" w:hAnsi="Liberation Sans"/>
          <w:sz w:val="24"/>
        </w:rPr>
        <w:t>(21), E4296–E4305. https://doi.org/10.1073/pnas.1619928114</w:t>
      </w:r>
    </w:p>
    <w:p>
      <w:pPr>
        <w:pStyle w:val="Normal"/>
        <w:spacing w:lineRule="auto" w:line="288" w:before="0" w:after="140"/>
        <w:ind w:left="480" w:right="0" w:hanging="480"/>
        <w:rPr/>
      </w:pPr>
      <w:r>
        <w:rPr>
          <w:rFonts w:ascii="Liberation Sans" w:hAnsi="Liberation Sans"/>
          <w:sz w:val="24"/>
        </w:rPr>
        <w:t xml:space="preserve">Rufty, T. W., &amp; Huber, S. C. (1983). Changes in Starch Formation and Activities of Sucrose Phosphate Synthase and Cytoplasmic Fructose-1,6-bisphosphatase in Response to Source-Sink Alterations. </w:t>
      </w:r>
      <w:r>
        <w:rPr>
          <w:rFonts w:ascii="Liberation Sans" w:hAnsi="Liberation Sans"/>
          <w:i/>
          <w:sz w:val="24"/>
        </w:rPr>
        <w:t>Plant Physiology</w:t>
      </w:r>
      <w:r>
        <w:rPr>
          <w:rFonts w:ascii="Liberation Sans" w:hAnsi="Liberation Sans"/>
          <w:sz w:val="24"/>
        </w:rPr>
        <w:t xml:space="preserve">, </w:t>
      </w:r>
      <w:r>
        <w:rPr>
          <w:rFonts w:ascii="Liberation Sans" w:hAnsi="Liberation Sans"/>
          <w:i/>
          <w:sz w:val="24"/>
        </w:rPr>
        <w:t>72</w:t>
      </w:r>
      <w:r>
        <w:rPr>
          <w:rFonts w:ascii="Liberation Sans" w:hAnsi="Liberation Sans"/>
          <w:sz w:val="24"/>
        </w:rPr>
        <w:t>(2). https://doi.org/10.1104/pp.72.2.474</w:t>
      </w:r>
    </w:p>
    <w:p>
      <w:pPr>
        <w:pStyle w:val="Normal"/>
        <w:spacing w:lineRule="auto" w:line="288" w:before="0" w:after="140"/>
        <w:ind w:left="480" w:right="0" w:hanging="480"/>
        <w:rPr/>
      </w:pPr>
      <w:r>
        <w:rPr>
          <w:rFonts w:ascii="Liberation Sans" w:hAnsi="Liberation Sans"/>
          <w:sz w:val="24"/>
        </w:rPr>
        <w:t xml:space="preserve">Sanz-Luque, E., Chamizo-Ampudia, A., Llamas, A., Galvan, A., &amp; Fernandez, E. (2015). Understanding nitrate assimilation and its regulation in microalgae. In </w:t>
      </w:r>
      <w:r>
        <w:rPr>
          <w:rFonts w:ascii="Liberation Sans" w:hAnsi="Liberation Sans"/>
          <w:i/>
          <w:sz w:val="24"/>
        </w:rPr>
        <w:t>Frontiers in Plant Science</w:t>
      </w:r>
      <w:r>
        <w:rPr>
          <w:rFonts w:ascii="Liberation Sans" w:hAnsi="Liberation Sans"/>
          <w:sz w:val="24"/>
        </w:rPr>
        <w:t xml:space="preserve"> (Vol. 6, Issue OCTOBER). https://doi.org/10.3389/fpls.2015.00899</w:t>
      </w:r>
    </w:p>
    <w:p>
      <w:pPr>
        <w:pStyle w:val="Normal"/>
        <w:spacing w:lineRule="auto" w:line="288" w:before="0" w:after="140"/>
        <w:ind w:left="480" w:right="0" w:hanging="480"/>
        <w:rPr/>
      </w:pPr>
      <w:r>
        <w:rPr>
          <w:rFonts w:ascii="Liberation Sans" w:hAnsi="Liberation Sans"/>
          <w:sz w:val="24"/>
        </w:rPr>
        <w:t xml:space="preserve">Sekimoto, H. (2017). Sexual reproduction and sex determination in green algae. </w:t>
      </w:r>
      <w:r>
        <w:rPr>
          <w:rFonts w:ascii="Liberation Sans" w:hAnsi="Liberation Sans"/>
          <w:i/>
          <w:sz w:val="24"/>
        </w:rPr>
        <w:t>Journal of Plant Research</w:t>
      </w:r>
      <w:r>
        <w:rPr>
          <w:rFonts w:ascii="Liberation Sans" w:hAnsi="Liberation Sans"/>
          <w:sz w:val="24"/>
        </w:rPr>
        <w:t xml:space="preserve">, </w:t>
      </w:r>
      <w:r>
        <w:rPr>
          <w:rFonts w:ascii="Liberation Sans" w:hAnsi="Liberation Sans"/>
          <w:i/>
          <w:sz w:val="24"/>
        </w:rPr>
        <w:t>130</w:t>
      </w:r>
      <w:r>
        <w:rPr>
          <w:rFonts w:ascii="Liberation Sans" w:hAnsi="Liberation Sans"/>
          <w:sz w:val="24"/>
        </w:rPr>
        <w:t>(3). https://doi.org/10.1007/s10265-017-0908-6</w:t>
      </w:r>
    </w:p>
    <w:p>
      <w:pPr>
        <w:pStyle w:val="Normal"/>
        <w:spacing w:lineRule="auto" w:line="288" w:before="0" w:after="140"/>
        <w:ind w:left="480" w:right="0" w:hanging="480"/>
        <w:rPr/>
      </w:pPr>
      <w:r>
        <w:rPr>
          <w:rFonts w:ascii="Liberation Sans" w:hAnsi="Liberation Sans"/>
          <w:sz w:val="24"/>
        </w:rPr>
        <w:t xml:space="preserve">Serrano-Bueno, G., Romero-Campero, F. J., Lucas-Reina, E., Romero, J. M., &amp; Valverde, F. (2017). Evolution of photoperiod sensing in plants and algae. </w:t>
      </w:r>
      <w:r>
        <w:rPr>
          <w:rFonts w:ascii="Liberation Sans" w:hAnsi="Liberation Sans"/>
          <w:i/>
          <w:sz w:val="24"/>
        </w:rPr>
        <w:t>Current Opinion in Plant Biology</w:t>
      </w:r>
      <w:r>
        <w:rPr>
          <w:rFonts w:ascii="Liberation Sans" w:hAnsi="Liberation Sans"/>
          <w:sz w:val="24"/>
        </w:rPr>
        <w:t xml:space="preserve">, </w:t>
      </w:r>
      <w:r>
        <w:rPr>
          <w:rFonts w:ascii="Liberation Sans" w:hAnsi="Liberation Sans"/>
          <w:i/>
          <w:sz w:val="24"/>
        </w:rPr>
        <w:t>37</w:t>
      </w:r>
      <w:r>
        <w:rPr>
          <w:rFonts w:ascii="Liberation Sans" w:hAnsi="Liberation Sans"/>
          <w:sz w:val="24"/>
        </w:rPr>
        <w:t>, 10–17. https://doi.org/10.1016/j.pbi.2017.03.007</w:t>
      </w:r>
    </w:p>
    <w:p>
      <w:pPr>
        <w:pStyle w:val="Normal"/>
        <w:spacing w:lineRule="auto" w:line="288" w:before="0" w:after="140"/>
        <w:ind w:left="480" w:right="0" w:hanging="480"/>
        <w:rPr/>
      </w:pPr>
      <w:r>
        <w:rPr>
          <w:rFonts w:ascii="Liberation Sans" w:hAnsi="Liberation Sans"/>
          <w:sz w:val="24"/>
        </w:rPr>
        <w:t xml:space="preserve">Serrano-Pérez, E., Romero-Losada, A. B., Morales-Pineda, M., García-Gómez, M. E., Couso, I., García-González, M., &amp; Romero-Campero, F. J. (2022). Transcriptomic and Metabolomic Response to High Light in the Charophyte Alga Klebsormidium nitens. </w:t>
      </w:r>
      <w:r>
        <w:rPr>
          <w:rFonts w:ascii="Liberation Sans" w:hAnsi="Liberation Sans"/>
          <w:i/>
          <w:sz w:val="24"/>
        </w:rPr>
        <w:t>Frontiers in Plant Science</w:t>
      </w:r>
      <w:r>
        <w:rPr>
          <w:rFonts w:ascii="Liberation Sans" w:hAnsi="Liberation Sans"/>
          <w:sz w:val="24"/>
        </w:rPr>
        <w:t xml:space="preserve">, </w:t>
      </w:r>
      <w:r>
        <w:rPr>
          <w:rFonts w:ascii="Liberation Sans" w:hAnsi="Liberation Sans"/>
          <w:i/>
          <w:sz w:val="24"/>
        </w:rPr>
        <w:t>13</w:t>
      </w:r>
      <w:r>
        <w:rPr>
          <w:rFonts w:ascii="Liberation Sans" w:hAnsi="Liberation Sans"/>
          <w:sz w:val="24"/>
        </w:rPr>
        <w:t>. https://doi.org/10.3389/fpls.2022.855243</w:t>
      </w:r>
    </w:p>
    <w:p>
      <w:pPr>
        <w:pStyle w:val="Normal"/>
        <w:spacing w:lineRule="auto" w:line="288" w:before="0" w:after="140"/>
        <w:ind w:left="480" w:right="0" w:hanging="480"/>
        <w:rPr/>
      </w:pPr>
      <w:r>
        <w:rPr>
          <w:rFonts w:ascii="Liberation Sans" w:hAnsi="Liberation Sans"/>
          <w:sz w:val="24"/>
        </w:rPr>
        <w:t xml:space="preserve">Serrano, G., Herrera-Palau, R., Romero, J. M., Serrano, A., Coupland, G., &amp; Valverde, F. (2009). Chlamydomonas CONSTANS and the Evolution of Plant Photoperiodic Signaling. </w:t>
      </w:r>
      <w:r>
        <w:rPr>
          <w:rFonts w:ascii="Liberation Sans" w:hAnsi="Liberation Sans"/>
          <w:i/>
          <w:sz w:val="24"/>
        </w:rPr>
        <w:t>Current Biology</w:t>
      </w:r>
      <w:r>
        <w:rPr>
          <w:rFonts w:ascii="Liberation Sans" w:hAnsi="Liberation Sans"/>
          <w:sz w:val="24"/>
        </w:rPr>
        <w:t xml:space="preserve">, </w:t>
      </w:r>
      <w:r>
        <w:rPr>
          <w:rFonts w:ascii="Liberation Sans" w:hAnsi="Liberation Sans"/>
          <w:i/>
          <w:sz w:val="24"/>
        </w:rPr>
        <w:t>19</w:t>
      </w:r>
      <w:r>
        <w:rPr>
          <w:rFonts w:ascii="Liberation Sans" w:hAnsi="Liberation Sans"/>
          <w:sz w:val="24"/>
        </w:rPr>
        <w:t>(5). https://doi.org/10.1016/j.cub.2009.01.044</w:t>
      </w:r>
    </w:p>
    <w:p>
      <w:pPr>
        <w:pStyle w:val="Normal"/>
        <w:spacing w:lineRule="auto" w:line="288" w:before="0" w:after="140"/>
        <w:ind w:left="480" w:right="0" w:hanging="480"/>
        <w:rPr/>
      </w:pPr>
      <w:r>
        <w:rPr>
          <w:rFonts w:ascii="Liberation Sans" w:hAnsi="Liberation Sans"/>
          <w:sz w:val="24"/>
        </w:rPr>
        <w:t xml:space="preserve">Sharma, A., Tripathi, V., &amp; Kumar, V. (2022). Control and adaptability of seasonal changes in behavior and physiology of latitudinal avian migrants: Insights from laboratory studies in Palearctic-Indian migratory buntings. </w:t>
      </w:r>
      <w:r>
        <w:rPr>
          <w:rFonts w:ascii="Liberation Sans" w:hAnsi="Liberation Sans"/>
          <w:i/>
          <w:sz w:val="24"/>
        </w:rPr>
        <w:t>Journal of Experimental Zoology Part A: Ecological and Integrative Physiology</w:t>
      </w:r>
      <w:r>
        <w:rPr>
          <w:rFonts w:ascii="Liberation Sans" w:hAnsi="Liberation Sans"/>
          <w:sz w:val="24"/>
        </w:rPr>
        <w:t>, 35677956. https://doi.org/10.1002/jez.2631</w:t>
      </w:r>
    </w:p>
    <w:p>
      <w:pPr>
        <w:pStyle w:val="Normal"/>
        <w:spacing w:lineRule="auto" w:line="288" w:before="0" w:after="140"/>
        <w:ind w:left="480" w:right="0" w:hanging="480"/>
        <w:rPr/>
      </w:pPr>
      <w:r>
        <w:rPr>
          <w:rFonts w:ascii="Liberation Sans" w:hAnsi="Liberation Sans"/>
          <w:sz w:val="24"/>
        </w:rPr>
        <w:t xml:space="preserve">Shen, M., Chang, Y. T., Wu, C. T., Parker, S. J., Saylor, G., Wang, Y., Yu, G., Van Eyk, J. E., Clarke, R., Herrington, D. M., &amp; Wang, Y. (2022). Comparative assessment and novel strategy on methods for imputing proteomics data. </w:t>
      </w:r>
      <w:r>
        <w:rPr>
          <w:rFonts w:ascii="Liberation Sans" w:hAnsi="Liberation Sans"/>
          <w:i/>
          <w:sz w:val="24"/>
        </w:rPr>
        <w:t>Scientific Reports</w:t>
      </w:r>
      <w:r>
        <w:rPr>
          <w:rFonts w:ascii="Liberation Sans" w:hAnsi="Liberation Sans"/>
          <w:sz w:val="24"/>
        </w:rPr>
        <w:t xml:space="preserve">, </w:t>
      </w:r>
      <w:r>
        <w:rPr>
          <w:rFonts w:ascii="Liberation Sans" w:hAnsi="Liberation Sans"/>
          <w:i/>
          <w:sz w:val="24"/>
        </w:rPr>
        <w:t>12</w:t>
      </w:r>
      <w:r>
        <w:rPr>
          <w:rFonts w:ascii="Liberation Sans" w:hAnsi="Liberation Sans"/>
          <w:sz w:val="24"/>
        </w:rPr>
        <w:t>(1). https://doi.org/10.1038/s41598-022-04938-0</w:t>
      </w:r>
    </w:p>
    <w:p>
      <w:pPr>
        <w:pStyle w:val="Normal"/>
        <w:spacing w:lineRule="auto" w:line="288" w:before="0" w:after="140"/>
        <w:ind w:left="480" w:right="0" w:hanging="480"/>
        <w:rPr/>
      </w:pPr>
      <w:r>
        <w:rPr>
          <w:rFonts w:ascii="Liberation Sans" w:hAnsi="Liberation Sans"/>
          <w:sz w:val="24"/>
        </w:rPr>
        <w:t xml:space="preserve">Sierra, E., Acién, F. G., Fernández, J. M., García, J. L., González, C., &amp; Molina, E. (2008). Characterization of a flat plate photobioreactor for the production of microalgae. </w:t>
      </w:r>
      <w:r>
        <w:rPr>
          <w:rFonts w:ascii="Liberation Sans" w:hAnsi="Liberation Sans"/>
          <w:i/>
          <w:sz w:val="24"/>
        </w:rPr>
        <w:t>Chemical Engineering Journal</w:t>
      </w:r>
      <w:r>
        <w:rPr>
          <w:rFonts w:ascii="Liberation Sans" w:hAnsi="Liberation Sans"/>
          <w:sz w:val="24"/>
        </w:rPr>
        <w:t xml:space="preserve">, </w:t>
      </w:r>
      <w:r>
        <w:rPr>
          <w:rFonts w:ascii="Liberation Sans" w:hAnsi="Liberation Sans"/>
          <w:i/>
          <w:sz w:val="24"/>
        </w:rPr>
        <w:t>138</w:t>
      </w:r>
      <w:r>
        <w:rPr>
          <w:rFonts w:ascii="Liberation Sans" w:hAnsi="Liberation Sans"/>
          <w:sz w:val="24"/>
        </w:rPr>
        <w:t>(1–3). https://doi.org/10.1016/j.cej.2007.06.004</w:t>
      </w:r>
    </w:p>
    <w:p>
      <w:pPr>
        <w:pStyle w:val="Normal"/>
        <w:spacing w:lineRule="auto" w:line="288" w:before="0" w:after="140"/>
        <w:ind w:left="480" w:right="0" w:hanging="480"/>
        <w:rPr/>
      </w:pPr>
      <w:r>
        <w:rPr>
          <w:rFonts w:ascii="Liberation Sans" w:hAnsi="Liberation Sans"/>
          <w:sz w:val="24"/>
        </w:rPr>
        <w:t xml:space="preserve">Six, C., Sherrard, R., Lionard, M., Roy, S., &amp; Campbell, D. A. (2009). Photosystem II and Pigment Dynamics among ecotypes of the green alga Ostreococcus. </w:t>
      </w:r>
      <w:r>
        <w:rPr>
          <w:rFonts w:ascii="Liberation Sans" w:hAnsi="Liberation Sans"/>
          <w:i/>
          <w:sz w:val="24"/>
        </w:rPr>
        <w:t>Plant Physiology</w:t>
      </w:r>
      <w:r>
        <w:rPr>
          <w:rFonts w:ascii="Liberation Sans" w:hAnsi="Liberation Sans"/>
          <w:sz w:val="24"/>
        </w:rPr>
        <w:t xml:space="preserve">, </w:t>
      </w:r>
      <w:r>
        <w:rPr>
          <w:rFonts w:ascii="Liberation Sans" w:hAnsi="Liberation Sans"/>
          <w:i/>
          <w:sz w:val="24"/>
        </w:rPr>
        <w:t>151</w:t>
      </w:r>
      <w:r>
        <w:rPr>
          <w:rFonts w:ascii="Liberation Sans" w:hAnsi="Liberation Sans"/>
          <w:sz w:val="24"/>
        </w:rPr>
        <w:t>(1). https://doi.org/10.1104/pp.109.140566</w:t>
      </w:r>
    </w:p>
    <w:p>
      <w:pPr>
        <w:pStyle w:val="Normal"/>
        <w:spacing w:lineRule="auto" w:line="288" w:before="0" w:after="140"/>
        <w:ind w:left="480" w:right="0" w:hanging="480"/>
        <w:rPr/>
      </w:pPr>
      <w:r>
        <w:rPr>
          <w:rFonts w:ascii="Liberation Sans" w:hAnsi="Liberation Sans"/>
          <w:sz w:val="24"/>
        </w:rPr>
        <w:t xml:space="preserve">Six, C., Worden, A. Z., Rodríguez, F., Moreau, H., &amp; Partensky, F. (2005). New insights into the nature and phylogeny of prasinophyte antenna proteins: Ostreococcus tauri, a case study. </w:t>
      </w:r>
      <w:r>
        <w:rPr>
          <w:rFonts w:ascii="Liberation Sans" w:hAnsi="Liberation Sans"/>
          <w:i/>
          <w:sz w:val="24"/>
        </w:rPr>
        <w:t>Molecular Biology and Evolution</w:t>
      </w:r>
      <w:r>
        <w:rPr>
          <w:rFonts w:ascii="Liberation Sans" w:hAnsi="Liberation Sans"/>
          <w:sz w:val="24"/>
        </w:rPr>
        <w:t xml:space="preserve">, </w:t>
      </w:r>
      <w:r>
        <w:rPr>
          <w:rFonts w:ascii="Liberation Sans" w:hAnsi="Liberation Sans"/>
          <w:i/>
          <w:sz w:val="24"/>
        </w:rPr>
        <w:t>22</w:t>
      </w:r>
      <w:r>
        <w:rPr>
          <w:rFonts w:ascii="Liberation Sans" w:hAnsi="Liberation Sans"/>
          <w:sz w:val="24"/>
        </w:rPr>
        <w:t>(11), 2217–2230. https://doi.org/10.1093/molbev/msi220</w:t>
      </w:r>
    </w:p>
    <w:p>
      <w:pPr>
        <w:pStyle w:val="Normal"/>
        <w:spacing w:lineRule="auto" w:line="288" w:before="0" w:after="140"/>
        <w:ind w:left="480" w:right="0" w:hanging="480"/>
        <w:rPr/>
      </w:pPr>
      <w:r>
        <w:rPr>
          <w:rFonts w:ascii="Liberation Sans" w:hAnsi="Liberation Sans"/>
          <w:sz w:val="24"/>
        </w:rPr>
        <w:t xml:space="preserve">Sorek, M., Yacobi, Y. Z., Roopin, M., Berman-Frank, I., &amp; Levy, O. (2013). Photosynthetic circadian rhythmicity patterns of Symbiodium, the coral endosymbiotic algae. </w:t>
      </w:r>
      <w:r>
        <w:rPr>
          <w:rFonts w:ascii="Liberation Sans" w:hAnsi="Liberation Sans"/>
          <w:i/>
          <w:sz w:val="24"/>
        </w:rPr>
        <w:t>Proceedings of the Royal Society B: Biological Sciences</w:t>
      </w:r>
      <w:r>
        <w:rPr>
          <w:rFonts w:ascii="Liberation Sans" w:hAnsi="Liberation Sans"/>
          <w:sz w:val="24"/>
        </w:rPr>
        <w:t xml:space="preserve">, </w:t>
      </w:r>
      <w:r>
        <w:rPr>
          <w:rFonts w:ascii="Liberation Sans" w:hAnsi="Liberation Sans"/>
          <w:i/>
          <w:sz w:val="24"/>
        </w:rPr>
        <w:t>280</w:t>
      </w:r>
      <w:r>
        <w:rPr>
          <w:rFonts w:ascii="Liberation Sans" w:hAnsi="Liberation Sans"/>
          <w:sz w:val="24"/>
        </w:rPr>
        <w:t>(1759). https://doi.org/10.1098/rspb.2012.2942</w:t>
      </w:r>
    </w:p>
    <w:p>
      <w:pPr>
        <w:pStyle w:val="Normal"/>
        <w:spacing w:lineRule="auto" w:line="288" w:before="0" w:after="140"/>
        <w:ind w:left="480" w:right="0" w:hanging="480"/>
        <w:rPr/>
      </w:pPr>
      <w:r>
        <w:rPr>
          <w:rFonts w:ascii="Liberation Sans" w:hAnsi="Liberation Sans"/>
          <w:sz w:val="24"/>
        </w:rPr>
        <w:t xml:space="preserve">Spudich, J. L., &amp; Sager, R. (1980). Regulation of the chlamydomonas cell cycle by light and dark. </w:t>
      </w:r>
      <w:r>
        <w:rPr>
          <w:rFonts w:ascii="Liberation Sans" w:hAnsi="Liberation Sans"/>
          <w:i/>
          <w:sz w:val="24"/>
        </w:rPr>
        <w:t>Journal of Cell Biology</w:t>
      </w:r>
      <w:r>
        <w:rPr>
          <w:rFonts w:ascii="Liberation Sans" w:hAnsi="Liberation Sans"/>
          <w:sz w:val="24"/>
        </w:rPr>
        <w:t xml:space="preserve">, </w:t>
      </w:r>
      <w:r>
        <w:rPr>
          <w:rFonts w:ascii="Liberation Sans" w:hAnsi="Liberation Sans"/>
          <w:i/>
          <w:sz w:val="24"/>
        </w:rPr>
        <w:t>85</w:t>
      </w:r>
      <w:r>
        <w:rPr>
          <w:rFonts w:ascii="Liberation Sans" w:hAnsi="Liberation Sans"/>
          <w:sz w:val="24"/>
        </w:rPr>
        <w:t>(1). https://doi.org/10.1083/jcb.85.1.136</w:t>
      </w:r>
    </w:p>
    <w:p>
      <w:pPr>
        <w:pStyle w:val="Normal"/>
        <w:spacing w:lineRule="auto" w:line="288" w:before="0" w:after="140"/>
        <w:ind w:left="480" w:right="0" w:hanging="480"/>
        <w:rPr/>
      </w:pPr>
      <w:r>
        <w:rPr>
          <w:rFonts w:ascii="Liberation Sans" w:hAnsi="Liberation Sans"/>
          <w:sz w:val="24"/>
        </w:rPr>
        <w:t xml:space="preserve">Sterck, L., Billiau, K., Abeel, T., Rouzé, P., &amp; Van de Peer, Y. (2012). ORCAE: online resource for community annotation of eukaryotes. </w:t>
      </w:r>
      <w:r>
        <w:rPr>
          <w:rFonts w:ascii="Liberation Sans" w:hAnsi="Liberation Sans"/>
          <w:i/>
          <w:sz w:val="24"/>
        </w:rPr>
        <w:t>Nature Methods</w:t>
      </w:r>
      <w:r>
        <w:rPr>
          <w:rFonts w:ascii="Liberation Sans" w:hAnsi="Liberation Sans"/>
          <w:sz w:val="24"/>
        </w:rPr>
        <w:t>. https://doi.org/10.1038/nmeth.2242</w:t>
      </w:r>
    </w:p>
    <w:p>
      <w:pPr>
        <w:pStyle w:val="Normal"/>
        <w:spacing w:lineRule="auto" w:line="288" w:before="0" w:after="140"/>
        <w:ind w:left="480" w:right="0" w:hanging="480"/>
        <w:rPr/>
      </w:pPr>
      <w:r>
        <w:rPr>
          <w:rFonts w:ascii="Liberation Sans" w:hAnsi="Liberation Sans"/>
          <w:sz w:val="24"/>
        </w:rPr>
        <w:t xml:space="preserve">Sulpice, R., Flis, A., Ivakov, A. A., Apelt, F., Krohn, N., Encke, B., Abel, C., Feil, R., Lunn, J. E., &amp; Stitt, M. (2014). Arabidopsis coordinates the diurnal regulation of carbon allocation and growth across a wide range of Photoperiods. </w:t>
      </w:r>
      <w:r>
        <w:rPr>
          <w:rFonts w:ascii="Liberation Sans" w:hAnsi="Liberation Sans"/>
          <w:i/>
          <w:sz w:val="24"/>
        </w:rPr>
        <w:t>Molecular Plant</w:t>
      </w:r>
      <w:r>
        <w:rPr>
          <w:rFonts w:ascii="Liberation Sans" w:hAnsi="Liberation Sans"/>
          <w:sz w:val="24"/>
        </w:rPr>
        <w:t xml:space="preserve">, </w:t>
      </w:r>
      <w:r>
        <w:rPr>
          <w:rFonts w:ascii="Liberation Sans" w:hAnsi="Liberation Sans"/>
          <w:i/>
          <w:sz w:val="24"/>
        </w:rPr>
        <w:t>7</w:t>
      </w:r>
      <w:r>
        <w:rPr>
          <w:rFonts w:ascii="Liberation Sans" w:hAnsi="Liberation Sans"/>
          <w:sz w:val="24"/>
        </w:rPr>
        <w:t>(1). https://doi.org/10.1093/mp/sst127</w:t>
      </w:r>
    </w:p>
    <w:p>
      <w:pPr>
        <w:pStyle w:val="Normal"/>
        <w:spacing w:lineRule="auto" w:line="288" w:before="0" w:after="140"/>
        <w:ind w:left="480" w:right="0" w:hanging="480"/>
        <w:rPr/>
      </w:pPr>
      <w:r>
        <w:rPr>
          <w:rFonts w:ascii="Liberation Sans" w:hAnsi="Liberation Sans"/>
          <w:sz w:val="24"/>
        </w:rPr>
        <w:t xml:space="preserve">Sumová, A., Jáč, M., Sládek, M., Šauman, I., &amp; Illnerová, H. (2003). Clock gene daily profiles and their phase relationship in the rat suprachiasmatic nucleus are affected by photoperiod. </w:t>
      </w:r>
      <w:r>
        <w:rPr>
          <w:rFonts w:ascii="Liberation Sans" w:hAnsi="Liberation Sans"/>
          <w:i/>
          <w:sz w:val="24"/>
        </w:rPr>
        <w:t>Journal of Biological Rhythms</w:t>
      </w:r>
      <w:r>
        <w:rPr>
          <w:rFonts w:ascii="Liberation Sans" w:hAnsi="Liberation Sans"/>
          <w:sz w:val="24"/>
        </w:rPr>
        <w:t xml:space="preserve">, </w:t>
      </w:r>
      <w:r>
        <w:rPr>
          <w:rFonts w:ascii="Liberation Sans" w:hAnsi="Liberation Sans"/>
          <w:i/>
          <w:sz w:val="24"/>
        </w:rPr>
        <w:t>18</w:t>
      </w:r>
      <w:r>
        <w:rPr>
          <w:rFonts w:ascii="Liberation Sans" w:hAnsi="Liberation Sans"/>
          <w:sz w:val="24"/>
        </w:rPr>
        <w:t>(2). https://doi.org/10.1177/0748730403251801</w:t>
      </w:r>
    </w:p>
    <w:p>
      <w:pPr>
        <w:pStyle w:val="Normal"/>
        <w:spacing w:lineRule="auto" w:line="288" w:before="0" w:after="140"/>
        <w:ind w:left="480" w:right="0" w:hanging="480"/>
        <w:rPr/>
      </w:pPr>
      <w:r>
        <w:rPr>
          <w:rFonts w:ascii="Liberation Sans" w:hAnsi="Liberation Sans"/>
          <w:sz w:val="24"/>
        </w:rPr>
        <w:t xml:space="preserve">Sun, T. H., Liu, C. Q., Hui, Y. Y., Wu, W. K., Zhou, Z. G., &amp; Lu, S. (2010). Coordinated Regulation of Gene Expression for Carotenoid Metabolism in Chlamydomonas reinhardtii. </w:t>
      </w:r>
      <w:r>
        <w:rPr>
          <w:rFonts w:ascii="Liberation Sans" w:hAnsi="Liberation Sans"/>
          <w:i/>
          <w:sz w:val="24"/>
        </w:rPr>
        <w:t>Journal of Integrative Plant Biology</w:t>
      </w:r>
      <w:r>
        <w:rPr>
          <w:rFonts w:ascii="Liberation Sans" w:hAnsi="Liberation Sans"/>
          <w:sz w:val="24"/>
        </w:rPr>
        <w:t xml:space="preserve">, </w:t>
      </w:r>
      <w:r>
        <w:rPr>
          <w:rFonts w:ascii="Liberation Sans" w:hAnsi="Liberation Sans"/>
          <w:i/>
          <w:sz w:val="24"/>
        </w:rPr>
        <w:t>52</w:t>
      </w:r>
      <w:r>
        <w:rPr>
          <w:rFonts w:ascii="Liberation Sans" w:hAnsi="Liberation Sans"/>
          <w:sz w:val="24"/>
        </w:rPr>
        <w:t>(10). https://doi.org/10.1111/j.1744-7909.2010.00993.x</w:t>
      </w:r>
    </w:p>
    <w:p>
      <w:pPr>
        <w:pStyle w:val="Normal"/>
        <w:spacing w:lineRule="auto" w:line="288" w:before="0" w:after="140"/>
        <w:ind w:left="480" w:right="0" w:hanging="480"/>
        <w:rPr/>
      </w:pPr>
      <w:r>
        <w:rPr>
          <w:rFonts w:ascii="Liberation Sans" w:hAnsi="Liberation Sans"/>
          <w:sz w:val="24"/>
        </w:rPr>
        <w:t xml:space="preserve">Sun, T., Rao, S., Zhou, X., &amp; Li, L. (2022). Plant carotenoids: recent advances and future perspectives. </w:t>
      </w:r>
      <w:r>
        <w:rPr>
          <w:rFonts w:ascii="Liberation Sans" w:hAnsi="Liberation Sans"/>
          <w:i/>
          <w:sz w:val="24"/>
        </w:rPr>
        <w:t>Molecular Horticulture</w:t>
      </w:r>
      <w:r>
        <w:rPr>
          <w:rFonts w:ascii="Liberation Sans" w:hAnsi="Liberation Sans"/>
          <w:sz w:val="24"/>
        </w:rPr>
        <w:t xml:space="preserve">, </w:t>
      </w:r>
      <w:r>
        <w:rPr>
          <w:rFonts w:ascii="Liberation Sans" w:hAnsi="Liberation Sans"/>
          <w:i/>
          <w:sz w:val="24"/>
        </w:rPr>
        <w:t>2</w:t>
      </w:r>
      <w:r>
        <w:rPr>
          <w:rFonts w:ascii="Liberation Sans" w:hAnsi="Liberation Sans"/>
          <w:sz w:val="24"/>
        </w:rPr>
        <w:t>(1). https://doi.org/10.1186/s43897-022-00023-2</w:t>
      </w:r>
    </w:p>
    <w:p>
      <w:pPr>
        <w:pStyle w:val="Normal"/>
        <w:spacing w:lineRule="auto" w:line="288" w:before="0" w:after="140"/>
        <w:ind w:left="480" w:right="0" w:hanging="480"/>
        <w:rPr/>
      </w:pPr>
      <w:r>
        <w:rPr>
          <w:rFonts w:ascii="Liberation Sans" w:hAnsi="Liberation Sans"/>
          <w:sz w:val="24"/>
        </w:rPr>
        <w:t xml:space="preserve">Swanson, W. J., Aagaard, J. E., Vacquier, V. D., Monné, M., Sadat Al Hosseini, H., &amp; Jovine, L. (2011). The molecular basis of sex: Linking yeast to human. </w:t>
      </w:r>
      <w:r>
        <w:rPr>
          <w:rFonts w:ascii="Liberation Sans" w:hAnsi="Liberation Sans"/>
          <w:i/>
          <w:sz w:val="24"/>
        </w:rPr>
        <w:t>Molecular Biology and Evolution</w:t>
      </w:r>
      <w:r>
        <w:rPr>
          <w:rFonts w:ascii="Liberation Sans" w:hAnsi="Liberation Sans"/>
          <w:sz w:val="24"/>
        </w:rPr>
        <w:t xml:space="preserve">, </w:t>
      </w:r>
      <w:r>
        <w:rPr>
          <w:rFonts w:ascii="Liberation Sans" w:hAnsi="Liberation Sans"/>
          <w:i/>
          <w:sz w:val="24"/>
        </w:rPr>
        <w:t>28</w:t>
      </w:r>
      <w:r>
        <w:rPr>
          <w:rFonts w:ascii="Liberation Sans" w:hAnsi="Liberation Sans"/>
          <w:sz w:val="24"/>
        </w:rPr>
        <w:t>(7). https://doi.org/10.1093/molbev/msr026</w:t>
      </w:r>
    </w:p>
    <w:p>
      <w:pPr>
        <w:pStyle w:val="Normal"/>
        <w:spacing w:lineRule="auto" w:line="288" w:before="0" w:after="140"/>
        <w:ind w:left="480" w:right="0" w:hanging="480"/>
        <w:rPr/>
      </w:pPr>
      <w:r>
        <w:rPr>
          <w:rFonts w:ascii="Liberation Sans" w:hAnsi="Liberation Sans"/>
          <w:sz w:val="24"/>
        </w:rPr>
        <w:t xml:space="preserve">Swarbreck, D., Wilks, C., Lamesch, P., Berardini, T. Z., Garcia-Hernandez, M., Foerster, H., Li, D., Meyer, T., Muller, R., Ploetz, L., Radenbaugh, A., Singh, S., Swing, V., Tissier, C., Zhang, P., &amp; Huala, E. (2008). The Arabidopsis Information Resource (TAIR): Gene structure and function annotation. </w:t>
      </w:r>
      <w:r>
        <w:rPr>
          <w:rFonts w:ascii="Liberation Sans" w:hAnsi="Liberation Sans"/>
          <w:i/>
          <w:sz w:val="24"/>
        </w:rPr>
        <w:t>Nucleic Acids Research</w:t>
      </w:r>
      <w:r>
        <w:rPr>
          <w:rFonts w:ascii="Liberation Sans" w:hAnsi="Liberation Sans"/>
          <w:sz w:val="24"/>
        </w:rPr>
        <w:t xml:space="preserve">, </w:t>
      </w:r>
      <w:r>
        <w:rPr>
          <w:rFonts w:ascii="Liberation Sans" w:hAnsi="Liberation Sans"/>
          <w:i/>
          <w:sz w:val="24"/>
        </w:rPr>
        <w:t>36</w:t>
      </w:r>
      <w:r>
        <w:rPr>
          <w:rFonts w:ascii="Liberation Sans" w:hAnsi="Liberation Sans"/>
          <w:sz w:val="24"/>
        </w:rPr>
        <w:t>(SUPPL. 1). https://doi.org/10.1093/nar/gkm965</w:t>
      </w:r>
    </w:p>
    <w:p>
      <w:pPr>
        <w:pStyle w:val="Normal"/>
        <w:spacing w:lineRule="auto" w:line="288" w:before="0" w:after="140"/>
        <w:ind w:left="480" w:right="0" w:hanging="480"/>
        <w:rPr/>
      </w:pPr>
      <w:r>
        <w:rPr>
          <w:rFonts w:ascii="Liberation Sans" w:hAnsi="Liberation Sans"/>
          <w:sz w:val="24"/>
        </w:rPr>
        <w:t xml:space="preserve">Sweeney, B. M., &amp; Haxo, F. T. (1961). Persistence of a photosynthetic rhythm in enucleated Acetabularia. </w:t>
      </w:r>
      <w:r>
        <w:rPr>
          <w:rFonts w:ascii="Liberation Sans" w:hAnsi="Liberation Sans"/>
          <w:i/>
          <w:sz w:val="24"/>
        </w:rPr>
        <w:t>Science</w:t>
      </w:r>
      <w:r>
        <w:rPr>
          <w:rFonts w:ascii="Liberation Sans" w:hAnsi="Liberation Sans"/>
          <w:sz w:val="24"/>
        </w:rPr>
        <w:t xml:space="preserve">, </w:t>
      </w:r>
      <w:r>
        <w:rPr>
          <w:rFonts w:ascii="Liberation Sans" w:hAnsi="Liberation Sans"/>
          <w:i/>
          <w:sz w:val="24"/>
        </w:rPr>
        <w:t>134</w:t>
      </w:r>
      <w:r>
        <w:rPr>
          <w:rFonts w:ascii="Liberation Sans" w:hAnsi="Liberation Sans"/>
          <w:sz w:val="24"/>
        </w:rPr>
        <w:t>(3487). https://doi.org/10.1126/science.134.3487.1361</w:t>
      </w:r>
    </w:p>
    <w:p>
      <w:pPr>
        <w:pStyle w:val="Normal"/>
        <w:spacing w:lineRule="auto" w:line="288" w:before="0" w:after="140"/>
        <w:ind w:left="480" w:right="0" w:hanging="480"/>
        <w:rPr/>
      </w:pPr>
      <w:r>
        <w:rPr>
          <w:rFonts w:ascii="Liberation Sans" w:hAnsi="Liberation Sans"/>
          <w:sz w:val="24"/>
        </w:rPr>
        <w:t xml:space="preserve">Takahashi, J. S. (2021). The 50th anniversary of the konopka and benzer 1971 paper in PNAS: “Clock mutants of drosophila melanogaster.” In </w:t>
      </w:r>
      <w:r>
        <w:rPr>
          <w:rFonts w:ascii="Liberation Sans" w:hAnsi="Liberation Sans"/>
          <w:i/>
          <w:sz w:val="24"/>
        </w:rPr>
        <w:t>Proceedings of the National Academy of Sciences of the United States of America</w:t>
      </w:r>
      <w:r>
        <w:rPr>
          <w:rFonts w:ascii="Liberation Sans" w:hAnsi="Liberation Sans"/>
          <w:sz w:val="24"/>
        </w:rPr>
        <w:t xml:space="preserve"> (Vol. 118, Issue 39). https://doi.org/10.1073/pnas.2110171118</w:t>
      </w:r>
    </w:p>
    <w:p>
      <w:pPr>
        <w:pStyle w:val="Normal"/>
        <w:spacing w:lineRule="auto" w:line="288" w:before="0" w:after="140"/>
        <w:ind w:left="480" w:right="0" w:hanging="480"/>
        <w:rPr/>
      </w:pPr>
      <w:r>
        <w:rPr>
          <w:rFonts w:ascii="Liberation Sans" w:hAnsi="Liberation Sans"/>
          <w:sz w:val="24"/>
        </w:rPr>
        <w:t xml:space="preserve">Thaben, P. F., &amp; Westermark, P. O. (2014). Detecting rhythms in time series with rain. </w:t>
      </w:r>
      <w:r>
        <w:rPr>
          <w:rFonts w:ascii="Liberation Sans" w:hAnsi="Liberation Sans"/>
          <w:i/>
          <w:sz w:val="24"/>
        </w:rPr>
        <w:t>Journal of Biological Rhythms</w:t>
      </w:r>
      <w:r>
        <w:rPr>
          <w:rFonts w:ascii="Liberation Sans" w:hAnsi="Liberation Sans"/>
          <w:sz w:val="24"/>
        </w:rPr>
        <w:t xml:space="preserve">, </w:t>
      </w:r>
      <w:r>
        <w:rPr>
          <w:rFonts w:ascii="Liberation Sans" w:hAnsi="Liberation Sans"/>
          <w:i/>
          <w:sz w:val="24"/>
        </w:rPr>
        <w:t>29</w:t>
      </w:r>
      <w:r>
        <w:rPr>
          <w:rFonts w:ascii="Liberation Sans" w:hAnsi="Liberation Sans"/>
          <w:sz w:val="24"/>
        </w:rPr>
        <w:t>(6). https://doi.org/10.1177/0748730414553029</w:t>
      </w:r>
    </w:p>
    <w:p>
      <w:pPr>
        <w:pStyle w:val="Normal"/>
        <w:spacing w:lineRule="auto" w:line="288" w:before="0" w:after="140"/>
        <w:ind w:left="480" w:right="0" w:hanging="480"/>
        <w:rPr/>
      </w:pPr>
      <w:r>
        <w:rPr>
          <w:rFonts w:ascii="Liberation Sans" w:hAnsi="Liberation Sans"/>
          <w:sz w:val="24"/>
        </w:rPr>
        <w:t xml:space="preserve">Tian, T., Liu, Y., Yan, H., You, Q., Yi, X., Du, Z., Xu, W., &amp; Su, Z. (2017). AgriGO v2.0: A GO analysis toolkit for the agricultural community, 2017 update. </w:t>
      </w:r>
      <w:r>
        <w:rPr>
          <w:rFonts w:ascii="Liberation Sans" w:hAnsi="Liberation Sans"/>
          <w:i/>
          <w:sz w:val="24"/>
        </w:rPr>
        <w:t>Nucleic Acids Research</w:t>
      </w:r>
      <w:r>
        <w:rPr>
          <w:rFonts w:ascii="Liberation Sans" w:hAnsi="Liberation Sans"/>
          <w:sz w:val="24"/>
        </w:rPr>
        <w:t xml:space="preserve">, </w:t>
      </w:r>
      <w:r>
        <w:rPr>
          <w:rFonts w:ascii="Liberation Sans" w:hAnsi="Liberation Sans"/>
          <w:i/>
          <w:sz w:val="24"/>
        </w:rPr>
        <w:t>45</w:t>
      </w:r>
      <w:r>
        <w:rPr>
          <w:rFonts w:ascii="Liberation Sans" w:hAnsi="Liberation Sans"/>
          <w:sz w:val="24"/>
        </w:rPr>
        <w:t>(W1), W122–W129. https://doi.org/10.1093/nar/gkx382</w:t>
      </w:r>
    </w:p>
    <w:p>
      <w:pPr>
        <w:pStyle w:val="Normal"/>
        <w:spacing w:lineRule="auto" w:line="288" w:before="0" w:after="140"/>
        <w:ind w:left="480" w:right="0" w:hanging="480"/>
        <w:rPr/>
      </w:pPr>
      <w:r>
        <w:rPr>
          <w:rFonts w:ascii="Liberation Sans" w:hAnsi="Liberation Sans"/>
          <w:sz w:val="24"/>
        </w:rPr>
        <w:t xml:space="preserve">Tragin, M., &amp; Vaulot, D. (2019). Novel diversity within marine Mamiellophyceae (Chlorophyta) unveiled by metabarcoding. </w:t>
      </w:r>
      <w:r>
        <w:rPr>
          <w:rFonts w:ascii="Liberation Sans" w:hAnsi="Liberation Sans"/>
          <w:i/>
          <w:sz w:val="24"/>
        </w:rPr>
        <w:t>Scientific Reports</w:t>
      </w:r>
      <w:r>
        <w:rPr>
          <w:rFonts w:ascii="Liberation Sans" w:hAnsi="Liberation Sans"/>
          <w:sz w:val="24"/>
        </w:rPr>
        <w:t xml:space="preserve">, </w:t>
      </w:r>
      <w:r>
        <w:rPr>
          <w:rFonts w:ascii="Liberation Sans" w:hAnsi="Liberation Sans"/>
          <w:i/>
          <w:sz w:val="24"/>
        </w:rPr>
        <w:t>9</w:t>
      </w:r>
      <w:r>
        <w:rPr>
          <w:rFonts w:ascii="Liberation Sans" w:hAnsi="Liberation Sans"/>
          <w:sz w:val="24"/>
        </w:rPr>
        <w:t>(1). https://doi.org/10.1038/s41598-019-41680-6</w:t>
      </w:r>
    </w:p>
    <w:p>
      <w:pPr>
        <w:pStyle w:val="Normal"/>
        <w:spacing w:lineRule="auto" w:line="288" w:before="0" w:after="140"/>
        <w:ind w:left="480" w:right="0" w:hanging="480"/>
        <w:rPr/>
      </w:pPr>
      <w:r>
        <w:rPr>
          <w:rFonts w:ascii="Liberation Sans" w:hAnsi="Liberation Sans"/>
          <w:sz w:val="24"/>
        </w:rPr>
        <w:t xml:space="preserve">Tucker, D. E., Allen, D. J., &amp; Ort, D. R. (2004). Control of nitrate reductase by circadian and diurnal rhythms in tomato. </w:t>
      </w:r>
      <w:r>
        <w:rPr>
          <w:rFonts w:ascii="Liberation Sans" w:hAnsi="Liberation Sans"/>
          <w:i/>
          <w:sz w:val="24"/>
        </w:rPr>
        <w:t>Planta</w:t>
      </w:r>
      <w:r>
        <w:rPr>
          <w:rFonts w:ascii="Liberation Sans" w:hAnsi="Liberation Sans"/>
          <w:sz w:val="24"/>
        </w:rPr>
        <w:t xml:space="preserve">, </w:t>
      </w:r>
      <w:r>
        <w:rPr>
          <w:rFonts w:ascii="Liberation Sans" w:hAnsi="Liberation Sans"/>
          <w:i/>
          <w:sz w:val="24"/>
        </w:rPr>
        <w:t>219</w:t>
      </w:r>
      <w:r>
        <w:rPr>
          <w:rFonts w:ascii="Liberation Sans" w:hAnsi="Liberation Sans"/>
          <w:sz w:val="24"/>
        </w:rPr>
        <w:t>(2). https://doi.org/10.1007/s00425-004-1213-x</w:t>
      </w:r>
    </w:p>
    <w:p>
      <w:pPr>
        <w:pStyle w:val="Normal"/>
        <w:spacing w:lineRule="auto" w:line="288" w:before="0" w:after="140"/>
        <w:ind w:left="480" w:right="0" w:hanging="480"/>
        <w:rPr/>
      </w:pPr>
      <w:r>
        <w:rPr>
          <w:rFonts w:ascii="Liberation Sans" w:hAnsi="Liberation Sans"/>
          <w:sz w:val="24"/>
        </w:rPr>
        <w:t xml:space="preserve">Van Dongen, H. P. A., Kerkhof, G. A., &amp; Klöppel, H. B. (1997). Seasonal covariation of the circadian phases of rectal temperature and slow wave sleep onset. </w:t>
      </w:r>
      <w:r>
        <w:rPr>
          <w:rFonts w:ascii="Liberation Sans" w:hAnsi="Liberation Sans"/>
          <w:i/>
          <w:sz w:val="24"/>
        </w:rPr>
        <w:t>Journal of Sleep Research</w:t>
      </w:r>
      <w:r>
        <w:rPr>
          <w:rFonts w:ascii="Liberation Sans" w:hAnsi="Liberation Sans"/>
          <w:sz w:val="24"/>
        </w:rPr>
        <w:t xml:space="preserve">, </w:t>
      </w:r>
      <w:r>
        <w:rPr>
          <w:rFonts w:ascii="Liberation Sans" w:hAnsi="Liberation Sans"/>
          <w:i/>
          <w:sz w:val="24"/>
        </w:rPr>
        <w:t>6</w:t>
      </w:r>
      <w:r>
        <w:rPr>
          <w:rFonts w:ascii="Liberation Sans" w:hAnsi="Liberation Sans"/>
          <w:sz w:val="24"/>
        </w:rPr>
        <w:t>(1). https://doi.org/10.1046/j.1365-2869.1997.00021.x</w:t>
      </w:r>
    </w:p>
    <w:p>
      <w:pPr>
        <w:pStyle w:val="Normal"/>
        <w:spacing w:lineRule="auto" w:line="288" w:before="0" w:after="140"/>
        <w:ind w:left="480" w:right="0" w:hanging="480"/>
        <w:rPr/>
      </w:pPr>
      <w:r>
        <w:rPr>
          <w:rFonts w:ascii="Liberation Sans" w:hAnsi="Liberation Sans"/>
          <w:sz w:val="24"/>
        </w:rPr>
        <w:t xml:space="preserve">Van Gelderen, K. (2020). The rhythm of the light: How light and the clock drive cycling of transcript levels in barley. In </w:t>
      </w:r>
      <w:r>
        <w:rPr>
          <w:rFonts w:ascii="Liberation Sans" w:hAnsi="Liberation Sans"/>
          <w:i/>
          <w:sz w:val="24"/>
        </w:rPr>
        <w:t>Plant Physiology</w:t>
      </w:r>
      <w:r>
        <w:rPr>
          <w:rFonts w:ascii="Liberation Sans" w:hAnsi="Liberation Sans"/>
          <w:sz w:val="24"/>
        </w:rPr>
        <w:t xml:space="preserve"> (Vol. 183, Issue 2). https://doi.org/10.1104/pp.20.00360</w:t>
      </w:r>
    </w:p>
    <w:p>
      <w:pPr>
        <w:pStyle w:val="Normal"/>
        <w:spacing w:lineRule="auto" w:line="288" w:before="0" w:after="140"/>
        <w:ind w:left="480" w:right="0" w:hanging="480"/>
        <w:rPr/>
      </w:pPr>
      <w:r>
        <w:rPr>
          <w:rFonts w:ascii="Liberation Sans" w:hAnsi="Liberation Sans"/>
          <w:sz w:val="24"/>
        </w:rPr>
        <w:t xml:space="preserve">Vatakis, A., Balcı, F., Di Luca, M., &amp; Correa, Á. (2018). Circadian Timing: From Genetics to Behavior. In </w:t>
      </w:r>
      <w:r>
        <w:rPr>
          <w:rFonts w:ascii="Liberation Sans" w:hAnsi="Liberation Sans"/>
          <w:i/>
          <w:sz w:val="24"/>
        </w:rPr>
        <w:t>Timing and Time Perception: Procedures, Measures, &amp; Applications</w:t>
      </w:r>
      <w:r>
        <w:rPr>
          <w:rFonts w:ascii="Liberation Sans" w:hAnsi="Liberation Sans"/>
          <w:sz w:val="24"/>
        </w:rPr>
        <w:t>. https://doi.org/10.1163/9789004280205_002</w:t>
      </w:r>
    </w:p>
    <w:p>
      <w:pPr>
        <w:pStyle w:val="Normal"/>
        <w:spacing w:lineRule="auto" w:line="288" w:before="0" w:after="140"/>
        <w:ind w:left="480" w:right="0" w:hanging="480"/>
        <w:rPr/>
      </w:pPr>
      <w:r>
        <w:rPr>
          <w:rFonts w:ascii="Liberation Sans" w:hAnsi="Liberation Sans"/>
          <w:sz w:val="24"/>
        </w:rPr>
        <w:t xml:space="preserve">Veenstra, T. D. (2021). Omics in Systems Biology: Current Progress and Future Outlook. In </w:t>
      </w:r>
      <w:r>
        <w:rPr>
          <w:rFonts w:ascii="Liberation Sans" w:hAnsi="Liberation Sans"/>
          <w:i/>
          <w:sz w:val="24"/>
        </w:rPr>
        <w:t>Proteomics</w:t>
      </w:r>
      <w:r>
        <w:rPr>
          <w:rFonts w:ascii="Liberation Sans" w:hAnsi="Liberation Sans"/>
          <w:sz w:val="24"/>
        </w:rPr>
        <w:t xml:space="preserve"> (Vol. 21, Issues 3–4). https://doi.org/10.1002/pmic.202000235</w:t>
      </w:r>
    </w:p>
    <w:p>
      <w:pPr>
        <w:pStyle w:val="Normal"/>
        <w:spacing w:lineRule="auto" w:line="288" w:before="0" w:after="140"/>
        <w:ind w:left="480" w:right="0" w:hanging="480"/>
        <w:rPr/>
      </w:pPr>
      <w:r>
        <w:rPr>
          <w:rFonts w:ascii="Liberation Sans" w:hAnsi="Liberation Sans"/>
          <w:sz w:val="24"/>
        </w:rPr>
        <w:t xml:space="preserve">Wang, Z., Gerstein, M., &amp; Snyder, M. (2009). RNA-Seq: A revolutionary tool for transcriptomics. In </w:t>
      </w:r>
      <w:r>
        <w:rPr>
          <w:rFonts w:ascii="Liberation Sans" w:hAnsi="Liberation Sans"/>
          <w:i/>
          <w:sz w:val="24"/>
        </w:rPr>
        <w:t>Nature Reviews Genetics</w:t>
      </w:r>
      <w:r>
        <w:rPr>
          <w:rFonts w:ascii="Liberation Sans" w:hAnsi="Liberation Sans"/>
          <w:sz w:val="24"/>
        </w:rPr>
        <w:t xml:space="preserve"> (Vol. 10, Issue 1). https://doi.org/10.1038/nrg2484</w:t>
      </w:r>
    </w:p>
    <w:p>
      <w:pPr>
        <w:pStyle w:val="Normal"/>
        <w:spacing w:lineRule="auto" w:line="288" w:before="0" w:after="140"/>
        <w:ind w:left="480" w:right="0" w:hanging="480"/>
        <w:rPr/>
      </w:pPr>
      <w:r>
        <w:rPr>
          <w:rFonts w:ascii="Liberation Sans" w:hAnsi="Liberation Sans"/>
          <w:sz w:val="24"/>
        </w:rPr>
        <w:t xml:space="preserve">Watanabe, T., Naito, E., Nakao, N., Tei, H., Yoshimura, T., &amp; Ebihara, S. (2007). Bimodal clock gene expression in mouse suprachiasmatic nucleus and peripheral tissues under a 7-hour light and 5-hour dark schedule. </w:t>
      </w:r>
      <w:r>
        <w:rPr>
          <w:rFonts w:ascii="Liberation Sans" w:hAnsi="Liberation Sans"/>
          <w:i/>
          <w:sz w:val="24"/>
        </w:rPr>
        <w:t>Journal of Biological Rhythms</w:t>
      </w:r>
      <w:r>
        <w:rPr>
          <w:rFonts w:ascii="Liberation Sans" w:hAnsi="Liberation Sans"/>
          <w:sz w:val="24"/>
        </w:rPr>
        <w:t xml:space="preserve">, </w:t>
      </w:r>
      <w:r>
        <w:rPr>
          <w:rFonts w:ascii="Liberation Sans" w:hAnsi="Liberation Sans"/>
          <w:i/>
          <w:sz w:val="24"/>
        </w:rPr>
        <w:t>22</w:t>
      </w:r>
      <w:r>
        <w:rPr>
          <w:rFonts w:ascii="Liberation Sans" w:hAnsi="Liberation Sans"/>
          <w:sz w:val="24"/>
        </w:rPr>
        <w:t>(1). https://doi.org/10.1177/0748730406295435</w:t>
      </w:r>
    </w:p>
    <w:p>
      <w:pPr>
        <w:pStyle w:val="Normal"/>
        <w:spacing w:lineRule="auto" w:line="288" w:before="0" w:after="140"/>
        <w:ind w:left="480" w:right="0" w:hanging="480"/>
        <w:rPr/>
      </w:pPr>
      <w:r>
        <w:rPr>
          <w:rFonts w:ascii="Liberation Sans" w:hAnsi="Liberation Sans"/>
          <w:sz w:val="24"/>
        </w:rPr>
        <w:t xml:space="preserve">Watson, J. V., Chambers, S. H., &amp; Smith, P. J. (1987). A pragmatic approach to the analysis of DNA histograms with a definable G1 peak. </w:t>
      </w:r>
      <w:r>
        <w:rPr>
          <w:rFonts w:ascii="Liberation Sans" w:hAnsi="Liberation Sans"/>
          <w:i/>
          <w:sz w:val="24"/>
        </w:rPr>
        <w:t>Cytometry</w:t>
      </w:r>
      <w:r>
        <w:rPr>
          <w:rFonts w:ascii="Liberation Sans" w:hAnsi="Liberation Sans"/>
          <w:sz w:val="24"/>
        </w:rPr>
        <w:t xml:space="preserve">, </w:t>
      </w:r>
      <w:r>
        <w:rPr>
          <w:rFonts w:ascii="Liberation Sans" w:hAnsi="Liberation Sans"/>
          <w:i/>
          <w:sz w:val="24"/>
        </w:rPr>
        <w:t>8</w:t>
      </w:r>
      <w:r>
        <w:rPr>
          <w:rFonts w:ascii="Liberation Sans" w:hAnsi="Liberation Sans"/>
          <w:sz w:val="24"/>
        </w:rPr>
        <w:t>(1), 1–8. https://doi.org/10.1002/CYTO.990080101</w:t>
      </w:r>
    </w:p>
    <w:p>
      <w:pPr>
        <w:pStyle w:val="Normal"/>
        <w:spacing w:lineRule="auto" w:line="288" w:before="0" w:after="140"/>
        <w:ind w:left="480" w:right="0" w:hanging="480"/>
        <w:rPr/>
      </w:pPr>
      <w:r>
        <w:rPr>
          <w:rFonts w:ascii="Liberation Sans" w:hAnsi="Liberation Sans"/>
          <w:sz w:val="24"/>
        </w:rPr>
        <w:t xml:space="preserve">Weckwerth, W. (2011). Green systems biology - From single genomes, proteomes and metabolomes to ecosystems research and biotechnology. In </w:t>
      </w:r>
      <w:r>
        <w:rPr>
          <w:rFonts w:ascii="Liberation Sans" w:hAnsi="Liberation Sans"/>
          <w:i/>
          <w:sz w:val="24"/>
        </w:rPr>
        <w:t>Journal of Proteomics</w:t>
      </w:r>
      <w:r>
        <w:rPr>
          <w:rFonts w:ascii="Liberation Sans" w:hAnsi="Liberation Sans"/>
          <w:sz w:val="24"/>
        </w:rPr>
        <w:t xml:space="preserve"> (Vol. 75, Issue 1). https://doi.org/10.1016/j.jprot.2011.07.010</w:t>
      </w:r>
    </w:p>
    <w:p>
      <w:pPr>
        <w:pStyle w:val="Normal"/>
        <w:spacing w:lineRule="auto" w:line="288" w:before="0" w:after="140"/>
        <w:ind w:left="480" w:right="0" w:hanging="480"/>
        <w:rPr/>
      </w:pPr>
      <w:r>
        <w:rPr>
          <w:rFonts w:ascii="Liberation Sans" w:hAnsi="Liberation Sans"/>
          <w:sz w:val="24"/>
        </w:rPr>
        <w:t xml:space="preserve">Willforss, J., Chawade, A., &amp; Levander, F. (2019). NormalyzerDE: Online Tool for Improved Normalization of Omics Expression Data and High-Sensitivity Differential Expression Analysis. </w:t>
      </w:r>
      <w:r>
        <w:rPr>
          <w:rFonts w:ascii="Liberation Sans" w:hAnsi="Liberation Sans"/>
          <w:i/>
          <w:sz w:val="24"/>
        </w:rPr>
        <w:t>Journal of Proteome Research</w:t>
      </w:r>
      <w:r>
        <w:rPr>
          <w:rFonts w:ascii="Liberation Sans" w:hAnsi="Liberation Sans"/>
          <w:sz w:val="24"/>
        </w:rPr>
        <w:t xml:space="preserve">, </w:t>
      </w:r>
      <w:r>
        <w:rPr>
          <w:rFonts w:ascii="Liberation Sans" w:hAnsi="Liberation Sans"/>
          <w:i/>
          <w:sz w:val="24"/>
        </w:rPr>
        <w:t>18</w:t>
      </w:r>
      <w:r>
        <w:rPr>
          <w:rFonts w:ascii="Liberation Sans" w:hAnsi="Liberation Sans"/>
          <w:sz w:val="24"/>
        </w:rPr>
        <w:t>(2). https://doi.org/10.1021/acs.jproteome.8b00523</w:t>
      </w:r>
    </w:p>
    <w:p>
      <w:pPr>
        <w:pStyle w:val="Normal"/>
        <w:spacing w:lineRule="auto" w:line="288" w:before="0" w:after="140"/>
        <w:ind w:left="480" w:right="0" w:hanging="480"/>
        <w:rPr/>
      </w:pPr>
      <w:r>
        <w:rPr>
          <w:rFonts w:ascii="Liberation Sans" w:hAnsi="Liberation Sans"/>
          <w:sz w:val="24"/>
        </w:rPr>
        <w:t xml:space="preserve">Worden, A. Z., Lee, J. H., Mock, T., Rouzé, P., Simmons, M. P., Aerts, A. L., Allen, A. E., Cuvelier, M. L., Derelle, E., Everett, M. V., Foulon, E., Grimwood, J., Gundlach, H., Henrissat, B., Napoli, C., McDonald, S. M., Parker, M. S., Rombauts, S., Salamov, A., … Grigoriev, I. V. (2009). Green evolution and dynamic adaptations revealed by genomes of the marine picoeukaryotes micromonas. </w:t>
      </w:r>
      <w:r>
        <w:rPr>
          <w:rFonts w:ascii="Liberation Sans" w:hAnsi="Liberation Sans"/>
          <w:i/>
          <w:sz w:val="24"/>
        </w:rPr>
        <w:t>Science</w:t>
      </w:r>
      <w:r>
        <w:rPr>
          <w:rFonts w:ascii="Liberation Sans" w:hAnsi="Liberation Sans"/>
          <w:sz w:val="24"/>
        </w:rPr>
        <w:t xml:space="preserve">, </w:t>
      </w:r>
      <w:r>
        <w:rPr>
          <w:rFonts w:ascii="Liberation Sans" w:hAnsi="Liberation Sans"/>
          <w:i/>
          <w:sz w:val="24"/>
        </w:rPr>
        <w:t>324</w:t>
      </w:r>
      <w:r>
        <w:rPr>
          <w:rFonts w:ascii="Liberation Sans" w:hAnsi="Liberation Sans"/>
          <w:sz w:val="24"/>
        </w:rPr>
        <w:t>(5924). https://doi.org/10.1126/science.1167222</w:t>
      </w:r>
    </w:p>
    <w:p>
      <w:pPr>
        <w:pStyle w:val="Normal"/>
        <w:spacing w:lineRule="auto" w:line="288" w:before="0" w:after="140"/>
        <w:ind w:left="480" w:right="0" w:hanging="480"/>
        <w:rPr/>
      </w:pPr>
      <w:r>
        <w:rPr>
          <w:rFonts w:ascii="Liberation Sans" w:hAnsi="Liberation Sans"/>
          <w:sz w:val="24"/>
        </w:rPr>
        <w:t xml:space="preserve">Worden, A. Z., Nolan, J. K., &amp; Palenik, B. (2004). Assessing the dynamics and ecology of marine picophytoplankton: The importance of the eukaryotic component. </w:t>
      </w:r>
      <w:r>
        <w:rPr>
          <w:rFonts w:ascii="Liberation Sans" w:hAnsi="Liberation Sans"/>
          <w:i/>
          <w:sz w:val="24"/>
        </w:rPr>
        <w:t>Limnology and Oceanography</w:t>
      </w:r>
      <w:r>
        <w:rPr>
          <w:rFonts w:ascii="Liberation Sans" w:hAnsi="Liberation Sans"/>
          <w:sz w:val="24"/>
        </w:rPr>
        <w:t xml:space="preserve">, </w:t>
      </w:r>
      <w:r>
        <w:rPr>
          <w:rFonts w:ascii="Liberation Sans" w:hAnsi="Liberation Sans"/>
          <w:i/>
          <w:sz w:val="24"/>
        </w:rPr>
        <w:t>49</w:t>
      </w:r>
      <w:r>
        <w:rPr>
          <w:rFonts w:ascii="Liberation Sans" w:hAnsi="Liberation Sans"/>
          <w:sz w:val="24"/>
        </w:rPr>
        <w:t>(1). https://doi.org/10.4319/lo.2004.49.1.0168</w:t>
      </w:r>
    </w:p>
    <w:p>
      <w:pPr>
        <w:pStyle w:val="Normal"/>
        <w:spacing w:lineRule="auto" w:line="288" w:before="0" w:after="140"/>
        <w:ind w:left="480" w:right="0" w:hanging="480"/>
        <w:rPr/>
      </w:pPr>
      <w:r>
        <w:rPr>
          <w:rFonts w:ascii="Liberation Sans" w:hAnsi="Liberation Sans"/>
          <w:sz w:val="24"/>
        </w:rPr>
        <w:t xml:space="preserve">Wu, T., Hu, E., Xu, S., Chen, M., Guo, P., Dai, Z., Feng, T., Zhou, L., Tang, W., Zhan, L., Fu, X., Liu, S., Bo, X., &amp; Yu, G. (2021). clusterProfiler 4.0: A universal enrichment tool for interpreting omics data. </w:t>
      </w:r>
      <w:r>
        <w:rPr>
          <w:rFonts w:ascii="Liberation Sans" w:hAnsi="Liberation Sans"/>
          <w:i/>
          <w:sz w:val="24"/>
        </w:rPr>
        <w:t>The Innovation</w:t>
      </w:r>
      <w:r>
        <w:rPr>
          <w:rFonts w:ascii="Liberation Sans" w:hAnsi="Liberation Sans"/>
          <w:sz w:val="24"/>
        </w:rPr>
        <w:t xml:space="preserve">, </w:t>
      </w:r>
      <w:r>
        <w:rPr>
          <w:rFonts w:ascii="Liberation Sans" w:hAnsi="Liberation Sans"/>
          <w:i/>
          <w:sz w:val="24"/>
        </w:rPr>
        <w:t>2</w:t>
      </w:r>
      <w:r>
        <w:rPr>
          <w:rFonts w:ascii="Liberation Sans" w:hAnsi="Liberation Sans"/>
          <w:sz w:val="24"/>
        </w:rPr>
        <w:t>(3). https://doi.org/10.1016/j.xinn.2021.100141</w:t>
      </w:r>
    </w:p>
    <w:p>
      <w:pPr>
        <w:pStyle w:val="Normal"/>
        <w:spacing w:lineRule="auto" w:line="288" w:before="0" w:after="140"/>
        <w:ind w:left="480" w:right="0" w:hanging="480"/>
        <w:rPr/>
      </w:pPr>
      <w:r>
        <w:rPr>
          <w:rFonts w:ascii="Liberation Sans" w:hAnsi="Liberation Sans"/>
          <w:sz w:val="24"/>
        </w:rPr>
        <w:t xml:space="preserve">Wucher, V., Sodaei, R., Amador, R., Irimia, M., &amp; Guigó, R. (2022). Day-night and seasonal variation of human gene expression across tissues. </w:t>
      </w:r>
      <w:r>
        <w:rPr>
          <w:rFonts w:ascii="Liberation Sans" w:hAnsi="Liberation Sans"/>
          <w:i/>
          <w:sz w:val="24"/>
        </w:rPr>
        <w:t>BioRxiv : The Preprint Server for Biology</w:t>
      </w:r>
      <w:r>
        <w:rPr>
          <w:rFonts w:ascii="Liberation Sans" w:hAnsi="Liberation Sans"/>
          <w:sz w:val="24"/>
        </w:rPr>
        <w:t>. https://doi.org/10.1101/2021.02.28.433266</w:t>
      </w:r>
    </w:p>
    <w:p>
      <w:pPr>
        <w:pStyle w:val="Normal"/>
        <w:spacing w:lineRule="auto" w:line="288" w:before="0" w:after="140"/>
        <w:ind w:left="480" w:right="0" w:hanging="480"/>
        <w:rPr/>
      </w:pPr>
      <w:r>
        <w:rPr>
          <w:rFonts w:ascii="Liberation Sans" w:hAnsi="Liberation Sans"/>
          <w:sz w:val="24"/>
        </w:rPr>
        <w:t xml:space="preserve">Yang, M., Lin, X., Liu, X., Zhang, J., &amp; Ge, F. (2018). Genome Annotation of a Model Diatom Phaeodactylum tricornutum Using an Integrated Proteogenomic Pipeline. </w:t>
      </w:r>
      <w:r>
        <w:rPr>
          <w:rFonts w:ascii="Liberation Sans" w:hAnsi="Liberation Sans"/>
          <w:i/>
          <w:sz w:val="24"/>
        </w:rPr>
        <w:t>Molecular Plant</w:t>
      </w:r>
      <w:r>
        <w:rPr>
          <w:rFonts w:ascii="Liberation Sans" w:hAnsi="Liberation Sans"/>
          <w:sz w:val="24"/>
        </w:rPr>
        <w:t xml:space="preserve">, </w:t>
      </w:r>
      <w:r>
        <w:rPr>
          <w:rFonts w:ascii="Liberation Sans" w:hAnsi="Liberation Sans"/>
          <w:i/>
          <w:sz w:val="24"/>
        </w:rPr>
        <w:t>11</w:t>
      </w:r>
      <w:r>
        <w:rPr>
          <w:rFonts w:ascii="Liberation Sans" w:hAnsi="Liberation Sans"/>
          <w:sz w:val="24"/>
        </w:rPr>
        <w:t>(10). https://doi.org/10.1016/j.molp.2018.08.005</w:t>
      </w:r>
    </w:p>
    <w:p>
      <w:pPr>
        <w:pStyle w:val="Normal"/>
        <w:spacing w:lineRule="auto" w:line="288" w:before="0" w:after="140"/>
        <w:ind w:left="480" w:right="0" w:hanging="480"/>
        <w:rPr/>
      </w:pPr>
      <w:r>
        <w:rPr>
          <w:rFonts w:ascii="Liberation Sans" w:hAnsi="Liberation Sans"/>
          <w:sz w:val="24"/>
        </w:rPr>
        <w:t xml:space="preserve">Yang, Z., &amp; Midmore, D. J. (2005). A model for the circadian oscillations in expression and activity of nitrate reductase in higher plants. </w:t>
      </w:r>
      <w:r>
        <w:rPr>
          <w:rFonts w:ascii="Liberation Sans" w:hAnsi="Liberation Sans"/>
          <w:i/>
          <w:sz w:val="24"/>
        </w:rPr>
        <w:t>Annals of Botany</w:t>
      </w:r>
      <w:r>
        <w:rPr>
          <w:rFonts w:ascii="Liberation Sans" w:hAnsi="Liberation Sans"/>
          <w:sz w:val="24"/>
        </w:rPr>
        <w:t xml:space="preserve">, </w:t>
      </w:r>
      <w:r>
        <w:rPr>
          <w:rFonts w:ascii="Liberation Sans" w:hAnsi="Liberation Sans"/>
          <w:i/>
          <w:sz w:val="24"/>
        </w:rPr>
        <w:t>96</w:t>
      </w:r>
      <w:r>
        <w:rPr>
          <w:rFonts w:ascii="Liberation Sans" w:hAnsi="Liberation Sans"/>
          <w:sz w:val="24"/>
        </w:rPr>
        <w:t>(6). https://doi.org/10.1093/aob/mci254</w:t>
      </w:r>
    </w:p>
    <w:p>
      <w:pPr>
        <w:pStyle w:val="Normal"/>
        <w:spacing w:lineRule="auto" w:line="288" w:before="0" w:after="140"/>
        <w:ind w:left="480" w:right="0" w:hanging="480"/>
        <w:rPr/>
      </w:pPr>
      <w:r>
        <w:rPr>
          <w:rFonts w:ascii="Liberation Sans" w:hAnsi="Liberation Sans"/>
          <w:sz w:val="24"/>
        </w:rPr>
        <w:t xml:space="preserve">Youthed, G. J., &amp; Moran, V. C. (1969). The lunar-day activity rhythm of myrmeleontid larvae. </w:t>
      </w:r>
      <w:r>
        <w:rPr>
          <w:rFonts w:ascii="Liberation Sans" w:hAnsi="Liberation Sans"/>
          <w:i/>
          <w:sz w:val="24"/>
        </w:rPr>
        <w:t>Journal of Insect Physiology</w:t>
      </w:r>
      <w:r>
        <w:rPr>
          <w:rFonts w:ascii="Liberation Sans" w:hAnsi="Liberation Sans"/>
          <w:sz w:val="24"/>
        </w:rPr>
        <w:t xml:space="preserve">, </w:t>
      </w:r>
      <w:r>
        <w:rPr>
          <w:rFonts w:ascii="Liberation Sans" w:hAnsi="Liberation Sans"/>
          <w:i/>
          <w:sz w:val="24"/>
        </w:rPr>
        <w:t>15</w:t>
      </w:r>
      <w:r>
        <w:rPr>
          <w:rFonts w:ascii="Liberation Sans" w:hAnsi="Liberation Sans"/>
          <w:sz w:val="24"/>
        </w:rPr>
        <w:t>(7). https://doi.org/10.1016/0022-1910(69)90235-2</w:t>
      </w:r>
    </w:p>
    <w:p>
      <w:pPr>
        <w:pStyle w:val="Normal"/>
        <w:spacing w:lineRule="auto" w:line="288" w:before="0" w:after="140"/>
        <w:ind w:left="480" w:right="0" w:hanging="480"/>
        <w:rPr/>
      </w:pPr>
      <w:r>
        <w:rPr>
          <w:rFonts w:ascii="Liberation Sans" w:hAnsi="Liberation Sans"/>
          <w:sz w:val="24"/>
        </w:rPr>
        <w:t xml:space="preserve">Yu, G., Wang, L. G., &amp; He, Q. Y. (2015). ChIP seeker: An R/Bioconductor package for ChIP peak annotation, comparison and visualization. </w:t>
      </w:r>
      <w:r>
        <w:rPr>
          <w:rFonts w:ascii="Liberation Sans" w:hAnsi="Liberation Sans"/>
          <w:i/>
          <w:sz w:val="24"/>
        </w:rPr>
        <w:t>Bioinformatics</w:t>
      </w:r>
      <w:r>
        <w:rPr>
          <w:rFonts w:ascii="Liberation Sans" w:hAnsi="Liberation Sans"/>
          <w:sz w:val="24"/>
        </w:rPr>
        <w:t xml:space="preserve">, </w:t>
      </w:r>
      <w:r>
        <w:rPr>
          <w:rFonts w:ascii="Liberation Sans" w:hAnsi="Liberation Sans"/>
          <w:i/>
          <w:sz w:val="24"/>
        </w:rPr>
        <w:t>31</w:t>
      </w:r>
      <w:r>
        <w:rPr>
          <w:rFonts w:ascii="Liberation Sans" w:hAnsi="Liberation Sans"/>
          <w:sz w:val="24"/>
        </w:rPr>
        <w:t>(14), 2382–2383. https://doi.org/10.1093/bioinformatics/btv145</w:t>
      </w:r>
    </w:p>
    <w:p>
      <w:pPr>
        <w:pStyle w:val="Normal"/>
        <w:spacing w:lineRule="auto" w:line="288" w:before="0" w:after="140"/>
        <w:ind w:left="480" w:right="0" w:hanging="480"/>
        <w:rPr/>
      </w:pPr>
      <w:r>
        <w:rPr>
          <w:rFonts w:ascii="Liberation Sans" w:hAnsi="Liberation Sans"/>
          <w:sz w:val="24"/>
        </w:rPr>
        <w:t xml:space="preserve">Zee, P. C., &amp; Abbott, S. M. (2020). Circadian Rhythm Sleep-Wake Disorders. In </w:t>
      </w:r>
      <w:r>
        <w:rPr>
          <w:rFonts w:ascii="Liberation Sans" w:hAnsi="Liberation Sans"/>
          <w:i/>
          <w:sz w:val="24"/>
        </w:rPr>
        <w:t>CONTINUUM Lifelong Learning in Neurology</w:t>
      </w:r>
      <w:r>
        <w:rPr>
          <w:rFonts w:ascii="Liberation Sans" w:hAnsi="Liberation Sans"/>
          <w:sz w:val="24"/>
        </w:rPr>
        <w:t xml:space="preserve"> (Vol. 26, Issue 4). https://doi.org/10.1212/CON.0000000000000884</w:t>
      </w:r>
    </w:p>
    <w:p>
      <w:pPr>
        <w:pStyle w:val="Normal"/>
        <w:spacing w:lineRule="auto" w:line="288" w:before="0" w:after="140"/>
        <w:ind w:left="480" w:right="0" w:hanging="480"/>
        <w:rPr/>
      </w:pPr>
      <w:r>
        <w:rPr>
          <w:rFonts w:ascii="Liberation Sans" w:hAnsi="Liberation Sans"/>
          <w:sz w:val="24"/>
        </w:rPr>
        <w:t xml:space="preserve">Zhang, Z., Han, T., Sui, J., &amp; Wang, H. (2022). Cryptochrome-mediated blue-light signal contributes to carotenoids biosynthesis  in microalgae. </w:t>
      </w:r>
      <w:r>
        <w:rPr>
          <w:rFonts w:ascii="Liberation Sans" w:hAnsi="Liberation Sans"/>
          <w:i/>
          <w:sz w:val="24"/>
        </w:rPr>
        <w:t>Frontiers in Microbiology</w:t>
      </w:r>
      <w:r>
        <w:rPr>
          <w:rFonts w:ascii="Liberation Sans" w:hAnsi="Liberation Sans"/>
          <w:sz w:val="24"/>
        </w:rPr>
        <w:t xml:space="preserve">, </w:t>
      </w:r>
      <w:r>
        <w:rPr>
          <w:rFonts w:ascii="Liberation Sans" w:hAnsi="Liberation Sans"/>
          <w:i/>
          <w:sz w:val="24"/>
        </w:rPr>
        <w:t>13</w:t>
      </w:r>
      <w:r>
        <w:rPr>
          <w:rFonts w:ascii="Liberation Sans" w:hAnsi="Liberation Sans"/>
          <w:sz w:val="24"/>
        </w:rPr>
        <w:t>, 1083387. https://doi.org/10.3389/fmicb.2022.1083387</w:t>
      </w:r>
    </w:p>
    <w:p>
      <w:pPr>
        <w:pStyle w:val="Normal"/>
        <w:spacing w:lineRule="auto" w:line="288" w:before="0" w:after="140"/>
        <w:ind w:left="480" w:right="0" w:hanging="480"/>
        <w:rPr/>
      </w:pPr>
      <w:r>
        <w:rPr>
          <w:rFonts w:ascii="Liberation Sans" w:hAnsi="Liberation Sans"/>
          <w:sz w:val="24"/>
        </w:rPr>
        <w:t xml:space="preserve">Zhao, L., Chang, W., Xiao, Y., Liu, H., &amp; Liu, P. (2013). Methylerythritol phosphate pathway of isoprenoid biosynthesis. </w:t>
      </w:r>
      <w:r>
        <w:rPr>
          <w:rFonts w:ascii="Liberation Sans" w:hAnsi="Liberation Sans"/>
          <w:i/>
          <w:sz w:val="24"/>
        </w:rPr>
        <w:t>Annual Review of Biochemistry</w:t>
      </w:r>
      <w:r>
        <w:rPr>
          <w:rFonts w:ascii="Liberation Sans" w:hAnsi="Liberation Sans"/>
          <w:sz w:val="24"/>
        </w:rPr>
        <w:t xml:space="preserve">, </w:t>
      </w:r>
      <w:r>
        <w:rPr>
          <w:rFonts w:ascii="Liberation Sans" w:hAnsi="Liberation Sans"/>
          <w:i/>
          <w:sz w:val="24"/>
        </w:rPr>
        <w:t>82</w:t>
      </w:r>
      <w:r>
        <w:rPr>
          <w:rFonts w:ascii="Liberation Sans" w:hAnsi="Liberation Sans"/>
          <w:sz w:val="24"/>
        </w:rPr>
        <w:t>, 497–530. https://doi.org/10.1146/annurev-biochem-052010-100934</w:t>
      </w:r>
    </w:p>
    <w:p>
      <w:pPr>
        <w:pStyle w:val="Normal"/>
        <w:spacing w:lineRule="auto" w:line="288" w:before="0" w:after="140"/>
        <w:ind w:left="480" w:right="0" w:hanging="480"/>
        <w:rPr/>
      </w:pPr>
      <w:r>
        <w:rPr>
          <w:rFonts w:ascii="Liberation Sans" w:hAnsi="Liberation Sans"/>
          <w:sz w:val="24"/>
        </w:rPr>
        <w:t xml:space="preserve">Zhao, X., Rastogi, A., Deton Cabanillas, A. F., Ait Mohamed, O., Cantrel, C., Lombard, B., Murik, O., Genovesio, A., Bowler, C., Bouyer, D., Loew, D., Lin, X., Veluchamy, A., Vieira, F. R. J., &amp; Tirichine, L. (2021). Genome wide natural variation of H3K27me3 selectively marks genes predicted to be important for cell differentiation in Phaeodactylum tricornutum. </w:t>
      </w:r>
      <w:r>
        <w:rPr>
          <w:rFonts w:ascii="Liberation Sans" w:hAnsi="Liberation Sans"/>
          <w:i/>
          <w:sz w:val="24"/>
        </w:rPr>
        <w:t>New Phytologist</w:t>
      </w:r>
      <w:r>
        <w:rPr>
          <w:rFonts w:ascii="Liberation Sans" w:hAnsi="Liberation Sans"/>
          <w:sz w:val="24"/>
        </w:rPr>
        <w:t xml:space="preserve">, </w:t>
      </w:r>
      <w:r>
        <w:rPr>
          <w:rFonts w:ascii="Liberation Sans" w:hAnsi="Liberation Sans"/>
          <w:i/>
          <w:sz w:val="24"/>
        </w:rPr>
        <w:t>229</w:t>
      </w:r>
      <w:r>
        <w:rPr>
          <w:rFonts w:ascii="Liberation Sans" w:hAnsi="Liberation Sans"/>
          <w:sz w:val="24"/>
        </w:rPr>
        <w:t>(6). https://doi.org/10.1111/nph.17129</w:t>
      </w:r>
    </w:p>
    <w:p>
      <w:pPr>
        <w:pStyle w:val="Normal"/>
        <w:spacing w:lineRule="auto" w:line="288" w:before="0" w:after="140"/>
        <w:ind w:left="480" w:right="0" w:hanging="480"/>
        <w:rPr/>
      </w:pPr>
      <w:r>
        <w:rPr>
          <w:rFonts w:ascii="Liberation Sans" w:hAnsi="Liberation Sans"/>
          <w:sz w:val="24"/>
        </w:rPr>
        <w:t xml:space="preserve">Zheng, Y., Jiao, C., Sun, H., Rosli, H. G., Pombo, M. A., Zhang, P., Banf, M., Dai, X., Martin, G. B., Giovannoni, J. J., Zhao, P. X., Rhee, S. Y., &amp; Fei, Z. (2016). iTAK: A Program for Genome-wide Prediction and Classification of Plant Transcription Factors, Transcriptional Regulators, and Protein Kinases. In </w:t>
      </w:r>
      <w:r>
        <w:rPr>
          <w:rFonts w:ascii="Liberation Sans" w:hAnsi="Liberation Sans"/>
          <w:i/>
          <w:sz w:val="24"/>
        </w:rPr>
        <w:t>Molecular Plant</w:t>
      </w:r>
      <w:r>
        <w:rPr>
          <w:rFonts w:ascii="Liberation Sans" w:hAnsi="Liberation Sans"/>
          <w:sz w:val="24"/>
        </w:rPr>
        <w:t xml:space="preserve"> (Vol. 9, Issue 12). https://doi.org/10.1016/j.molp.2016.09.014</w:t>
      </w:r>
    </w:p>
    <w:p>
      <w:pPr>
        <w:pStyle w:val="Normal"/>
        <w:spacing w:lineRule="auto" w:line="288" w:before="0" w:after="140"/>
        <w:ind w:left="480" w:right="0" w:hanging="480"/>
        <w:rPr/>
      </w:pPr>
      <w:r>
        <w:rPr>
          <w:rFonts w:ascii="Liberation Sans" w:hAnsi="Liberation Sans"/>
          <w:sz w:val="24"/>
        </w:rPr>
        <w:t xml:space="preserve">Zhu, B., Zhang, Q., Pan, Y., Mace, E. M., York, B., Antoulas, A. C., Dacso, C. C., &amp; O’Malley, B. W. (2017). A Cell-Autonomous Mammalian 12 hr Clock Coordinates Metabolic and Stress Rhythms. </w:t>
      </w:r>
      <w:r>
        <w:rPr>
          <w:rFonts w:ascii="Liberation Sans" w:hAnsi="Liberation Sans"/>
          <w:i/>
          <w:sz w:val="24"/>
        </w:rPr>
        <w:t>Cell Metabolism</w:t>
      </w:r>
      <w:r>
        <w:rPr>
          <w:rFonts w:ascii="Liberation Sans" w:hAnsi="Liberation Sans"/>
          <w:sz w:val="24"/>
        </w:rPr>
        <w:t xml:space="preserve">, </w:t>
      </w:r>
      <w:r>
        <w:rPr>
          <w:rFonts w:ascii="Liberation Sans" w:hAnsi="Liberation Sans"/>
          <w:i/>
          <w:sz w:val="24"/>
        </w:rPr>
        <w:t>25</w:t>
      </w:r>
      <w:r>
        <w:rPr>
          <w:rFonts w:ascii="Liberation Sans" w:hAnsi="Liberation Sans"/>
          <w:sz w:val="24"/>
        </w:rPr>
        <w:t>(6). https://doi.org/10.1016/j.cmet.2017.05.004</w:t>
      </w:r>
    </w:p>
    <w:p>
      <w:pPr>
        <w:pStyle w:val="Normal"/>
        <w:spacing w:lineRule="auto" w:line="288" w:before="0" w:after="140"/>
        <w:ind w:left="480" w:right="0" w:hanging="480"/>
        <w:rPr/>
      </w:pPr>
      <w:r>
        <w:rPr>
          <w:rFonts w:ascii="Liberation Sans" w:hAnsi="Liberation Sans"/>
          <w:sz w:val="24"/>
        </w:rPr>
        <w:t xml:space="preserve">Zhu, L. J. (2013). Integrative analysis of ChIP-chip and ChIP-seq dataset. </w:t>
      </w:r>
      <w:r>
        <w:rPr>
          <w:rFonts w:ascii="Liberation Sans" w:hAnsi="Liberation Sans"/>
          <w:i/>
          <w:sz w:val="24"/>
        </w:rPr>
        <w:t>Methods in Molecular Biology</w:t>
      </w:r>
      <w:r>
        <w:rPr>
          <w:rFonts w:ascii="Liberation Sans" w:hAnsi="Liberation Sans"/>
          <w:sz w:val="24"/>
        </w:rPr>
        <w:t xml:space="preserve">, </w:t>
      </w:r>
      <w:r>
        <w:rPr>
          <w:rFonts w:ascii="Liberation Sans" w:hAnsi="Liberation Sans"/>
          <w:i/>
          <w:sz w:val="24"/>
        </w:rPr>
        <w:t>1067</w:t>
      </w:r>
      <w:r>
        <w:rPr>
          <w:rFonts w:ascii="Liberation Sans" w:hAnsi="Liberation Sans"/>
          <w:sz w:val="24"/>
        </w:rPr>
        <w:t>. https://doi.org/10.1007/978-1-62703-607-8_8</w:t>
      </w:r>
    </w:p>
    <w:p>
      <w:pPr>
        <w:pStyle w:val="Normal"/>
        <w:spacing w:lineRule="auto" w:line="288" w:before="0" w:after="140"/>
        <w:ind w:left="480" w:right="0" w:hanging="480"/>
        <w:rPr/>
      </w:pPr>
      <w:r>
        <w:rPr>
          <w:rFonts w:ascii="Liberation Sans" w:hAnsi="Liberation Sans"/>
          <w:sz w:val="24"/>
        </w:rPr>
        <w:t xml:space="preserve">Zones, J. M., Blaby, I. K., Merchant, S. S., &amp; Umen, J. G. (2015). High-resolution profiling of a synchronized diurnal transcriptome from Chlamydomonas reinhardtii reveals continuous cell and metabolic differentiation. </w:t>
      </w:r>
      <w:r>
        <w:rPr>
          <w:rFonts w:ascii="Liberation Sans" w:hAnsi="Liberation Sans"/>
          <w:i/>
          <w:sz w:val="24"/>
        </w:rPr>
        <w:t>Plant Cell</w:t>
      </w:r>
      <w:r>
        <w:rPr>
          <w:rFonts w:ascii="Liberation Sans" w:hAnsi="Liberation Sans"/>
          <w:sz w:val="24"/>
        </w:rPr>
        <w:t xml:space="preserve">, </w:t>
      </w:r>
      <w:r>
        <w:rPr>
          <w:rFonts w:ascii="Liberation Sans" w:hAnsi="Liberation Sans"/>
          <w:i/>
          <w:sz w:val="24"/>
        </w:rPr>
        <w:t>27</w:t>
      </w:r>
      <w:r>
        <w:rPr>
          <w:rFonts w:ascii="Liberation Sans" w:hAnsi="Liberation Sans"/>
          <w:sz w:val="24"/>
        </w:rPr>
        <w:t>(10). https://doi.org/10.1105/tpc.15.00498</w:t>
      </w:r>
    </w:p>
    <w:p>
      <w:pPr>
        <w:pStyle w:val="Normal"/>
        <w:rPr/>
      </w:pPr>
      <w:r>
        <w:rPr>
          <w:rFonts w:ascii="Liberation Sans" w:hAnsi="Liberation Sans"/>
          <w:sz w:val="24"/>
        </w:rPr>
        <w:t xml:space="preserve">Zurbriggen, M. D., Moor, A., &amp; Weber, W. (2012). Plant and bacterial systems biology as platform for plant synthetic bio(techno)logy. </w:t>
      </w:r>
      <w:r>
        <w:rPr>
          <w:rFonts w:ascii="Liberation Sans" w:hAnsi="Liberation Sans"/>
          <w:i/>
          <w:sz w:val="24"/>
        </w:rPr>
        <w:t>Journal of Biotechnology</w:t>
      </w:r>
      <w:r>
        <w:rPr>
          <w:rFonts w:ascii="Liberation Sans" w:hAnsi="Liberation Sans"/>
          <w:sz w:val="24"/>
        </w:rPr>
        <w:t xml:space="preserve">, </w:t>
      </w:r>
      <w:r>
        <w:rPr>
          <w:rFonts w:ascii="Liberation Sans" w:hAnsi="Liberation Sans"/>
          <w:i/>
          <w:sz w:val="24"/>
        </w:rPr>
        <w:t>160</w:t>
      </w:r>
      <w:r>
        <w:rPr>
          <w:rFonts w:ascii="Liberation Sans" w:hAnsi="Liberation Sans"/>
          <w:sz w:val="24"/>
        </w:rPr>
        <w:t>(1–2). https://doi.org/10.1016/j.jbiotec.2012.01.014</w:t>
      </w:r>
    </w:p>
    <w:p>
      <w:pPr>
        <w:sectPr>
          <w:type w:val="continuous"/>
          <w:pgSz w:w="11906" w:h="16838"/>
          <w:pgMar w:left="1134" w:right="1134" w:header="1134" w:top="1693" w:footer="1134" w:bottom="1693" w:gutter="0"/>
          <w:formProt w:val="false"/>
          <w:textDirection w:val="lrTb"/>
          <w:docGrid w:type="default" w:linePitch="312" w:charSpace="0"/>
        </w:sectPr>
      </w:pPr>
    </w:p>
    <w:p>
      <w:pPr>
        <w:pStyle w:val="Cuerpodetexto"/>
        <w:spacing w:before="0" w:after="140"/>
        <w:rPr/>
      </w:pPr>
      <w:r>
        <w:rPr/>
        <w:t xml:space="preserve"> </w:t>
      </w:r>
    </w:p>
    <w:sectPr>
      <w:type w:val="continuous"/>
      <w:pgSz w:w="11906" w:h="16838"/>
      <w:pgMar w:left="1134" w:right="1134" w:header="1134" w:top="1693" w:footer="1134" w:bottom="1693" w:gutter="0"/>
      <w:formProt w:val="false"/>
      <w:textDirection w:val="lrTb"/>
      <w:docGrid w:type="default"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or desconocido" w:date="2023-02-21T14:12:06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Fosfato o potasio? Incluyo trace metals?</w:t>
      </w:r>
    </w:p>
  </w:comment>
  <w:comment w:id="1" w:author="Autor desconocido" w:date="2023-02-21T14:15:02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Es la mitad porque crece menos en sd?</w:t>
      </w:r>
    </w:p>
  </w:comment>
  <w:comment w:id="2" w:author="Autor desconocido" w:date="2023-02-21T14:38:47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s-ES" w:bidi="hi-IN" w:eastAsia="zh-CN"/>
        </w:rPr>
        <w:t>Que hago entonces?</w:t>
      </w:r>
    </w:p>
  </w:comment>
  <w:comment w:id="3" w:author="Autor desconocido" w:date="2023-02-21T15:33:26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Hay que discutirlo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Purisa">
    <w:charset w:val="01"/>
    <w:family w:val="roman"/>
    <w:pitch w:val="variable"/>
  </w:font>
  <w:font w:name="arial">
    <w:altName w:val="sans-serif"/>
    <w:charset w:val="01"/>
    <w:family w:val="roman"/>
    <w:pitch w:val="variable"/>
  </w:font>
  <w:font w:name="Symbol">
    <w:charset w:val="01"/>
    <w:family w:val="roman"/>
    <w:pitch w:val="variable"/>
  </w:font>
  <w:font w:name="Georgia">
    <w:altName w:val="Palatino"/>
    <w:charset w:val="01"/>
    <w:family w:val="roman"/>
    <w:pitch w:val="variable"/>
  </w:font>
  <w:font w:name="serif">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fldChar w:fldCharType="begin"/>
    </w:r>
    <w:r>
      <w:rPr/>
      <w:instrText> PAGE </w:instrText>
    </w:r>
    <w:r>
      <w:rPr/>
      <w:fldChar w:fldCharType="separate"/>
    </w:r>
    <w:r>
      <w:rPr/>
      <w:t>81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trackRevisions/>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fals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Ttulo1">
    <w:name w:val="Heading 1"/>
    <w:basedOn w:val="Ttulo"/>
    <w:next w:val="Cuerpodetexto"/>
    <w:qFormat/>
    <w:pPr>
      <w:numPr>
        <w:ilvl w:val="0"/>
        <w:numId w:val="1"/>
      </w:numPr>
      <w:spacing w:before="240" w:after="120"/>
      <w:jc w:val="right"/>
      <w:outlineLvl w:val="0"/>
    </w:pPr>
    <w:rPr>
      <w:rFonts w:ascii="Liberation Serif" w:hAnsi="Liberation Serif"/>
      <w:b/>
      <w:bCs/>
      <w:sz w:val="72"/>
      <w:szCs w:val="72"/>
    </w:rPr>
  </w:style>
  <w:style w:type="paragraph" w:styleId="Ttulo2">
    <w:name w:val="Heading 2"/>
    <w:basedOn w:val="Ttulo"/>
    <w:next w:val="Cuerpodetexto"/>
    <w:qFormat/>
    <w:pPr>
      <w:numPr>
        <w:ilvl w:val="1"/>
        <w:numId w:val="1"/>
      </w:numPr>
      <w:spacing w:lineRule="auto" w:line="360" w:before="200" w:after="120"/>
      <w:jc w:val="both"/>
      <w:outlineLvl w:val="1"/>
    </w:pPr>
    <w:rPr>
      <w:b/>
      <w:bCs/>
      <w:sz w:val="32"/>
      <w:szCs w:val="32"/>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paragraph" w:styleId="Ttulo4">
    <w:name w:val="Heading 4"/>
    <w:basedOn w:val="Ttulo"/>
    <w:next w:val="Cuerpodetexto"/>
    <w:qFormat/>
    <w:pPr>
      <w:numPr>
        <w:ilvl w:val="3"/>
        <w:numId w:val="1"/>
      </w:numPr>
      <w:spacing w:before="120" w:after="120"/>
      <w:outlineLvl w:val="3"/>
    </w:pPr>
    <w:rPr>
      <w:b/>
      <w:bCs/>
      <w:i/>
      <w:iCs/>
      <w:sz w:val="26"/>
      <w:szCs w:val="26"/>
    </w:rPr>
  </w:style>
  <w:style w:type="paragraph" w:styleId="Ttulo5">
    <w:name w:val="Heading 5"/>
    <w:basedOn w:val="Ttulo"/>
    <w:next w:val="Cuerpodetexto"/>
    <w:qFormat/>
    <w:pPr>
      <w:numPr>
        <w:ilvl w:val="4"/>
        <w:numId w:val="1"/>
      </w:numPr>
      <w:spacing w:before="120" w:after="60"/>
      <w:outlineLvl w:val="4"/>
    </w:pPr>
    <w:rPr>
      <w:b/>
      <w:bCs/>
      <w:sz w:val="24"/>
      <w:szCs w:val="24"/>
    </w:rPr>
  </w:style>
  <w:style w:type="character" w:styleId="Destacado">
    <w:name w:val="Destacado"/>
    <w:qFormat/>
    <w:rPr>
      <w:i/>
      <w:iCs/>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character" w:styleId="Muydestacado">
    <w:name w:val="Muy destacado"/>
    <w:qFormat/>
    <w:rPr>
      <w:b/>
      <w:bCs/>
    </w:rPr>
  </w:style>
  <w:style w:type="character" w:styleId="EnlacedeInternetvisitado">
    <w:name w:val="Enlace de Internet visitado"/>
    <w:rPr>
      <w:color w:val="800000"/>
      <w:u w:val="single"/>
      <w:lang w:val="zxx" w:eastAsia="zxx" w:bidi="zxx"/>
    </w:rPr>
  </w:style>
  <w:style w:type="character" w:styleId="Fuentedeprrafopredeter">
    <w:name w:val="Fuente de párrafo predeter."/>
    <w:qFormat/>
    <w:rPr/>
  </w:style>
  <w:style w:type="character" w:styleId="Nfasis">
    <w:name w:val="Énfasis"/>
    <w:qFormat/>
    <w:rPr>
      <w:i/>
      <w:iCs/>
    </w:rPr>
  </w:style>
  <w:style w:type="character" w:styleId="Bullets">
    <w:name w:val="Bullet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360" w:before="0" w:after="140"/>
      <w:jc w:val="both"/>
    </w:pPr>
    <w:rPr>
      <w:rFonts w:ascii="Liberation Sans" w:hAnsi="Liberation Sans"/>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Segundottulo2">
    <w:name w:val="Segundo título 2"/>
    <w:basedOn w:val="Ttulo2"/>
    <w:qFormat/>
    <w:pPr>
      <w:numPr>
        <w:ilvl w:val="0"/>
        <w:numId w:val="0"/>
      </w:numPr>
    </w:pPr>
    <w:rPr>
      <w:rFonts w:ascii="Liberation Serif" w:hAnsi="Liberation Serif"/>
      <w:sz w:val="26"/>
      <w:szCs w:val="26"/>
    </w:rPr>
  </w:style>
  <w:style w:type="paragraph" w:styleId="Ttulodelndice">
    <w:name w:val="Index Heading"/>
    <w:basedOn w:val="Ttulo"/>
    <w:pPr>
      <w:suppressLineNumbers/>
      <w:ind w:left="0" w:right="0" w:hanging="0"/>
    </w:pPr>
    <w:rPr>
      <w:b/>
      <w:bCs/>
      <w:sz w:val="32"/>
      <w:szCs w:val="32"/>
    </w:rPr>
  </w:style>
  <w:style w:type="paragraph" w:styleId="TOAHeading">
    <w:name w:val="TOA Heading"/>
    <w:basedOn w:val="Ttulodelndice"/>
    <w:qFormat/>
    <w:pPr>
      <w:suppressLineNumbers/>
      <w:ind w:left="0" w:right="0" w:hanging="0"/>
    </w:pPr>
    <w:rPr>
      <w:b/>
      <w:bCs/>
      <w:sz w:val="32"/>
      <w:szCs w:val="32"/>
    </w:rPr>
  </w:style>
  <w:style w:type="paragraph" w:styleId="Sumario1">
    <w:name w:val="TOC 1"/>
    <w:basedOn w:val="Ndice"/>
    <w:pPr>
      <w:tabs>
        <w:tab w:val="clear" w:pos="720"/>
        <w:tab w:val="right" w:pos="9638" w:leader="dot"/>
      </w:tabs>
      <w:ind w:left="0" w:right="0" w:hanging="0"/>
    </w:pPr>
    <w:rPr/>
  </w:style>
  <w:style w:type="paragraph" w:styleId="Sumario2">
    <w:name w:val="TOC 2"/>
    <w:basedOn w:val="Ndice"/>
    <w:pPr>
      <w:tabs>
        <w:tab w:val="clear" w:pos="720"/>
        <w:tab w:val="right" w:pos="9355" w:leader="dot"/>
      </w:tabs>
      <w:ind w:left="283" w:right="0" w:hanging="0"/>
    </w:pPr>
    <w:rPr/>
  </w:style>
  <w:style w:type="paragraph" w:styleId="Cabeceraypie">
    <w:name w:val="Cabecera y pie"/>
    <w:basedOn w:val="Normal"/>
    <w:qFormat/>
    <w:pPr/>
    <w:rPr/>
  </w:style>
  <w:style w:type="paragraph" w:styleId="Cabecera">
    <w:name w:val="Header"/>
    <w:basedOn w:val="Cabeceraypie"/>
    <w:pPr>
      <w:suppressLineNumbers/>
    </w:pPr>
    <w:rPr/>
  </w:style>
  <w:style w:type="paragraph" w:styleId="Cita">
    <w:name w:val="Cita"/>
    <w:basedOn w:val="Normal"/>
    <w:qFormat/>
    <w:pPr>
      <w:spacing w:before="0" w:after="283"/>
      <w:ind w:left="567" w:right="567" w:hanging="0"/>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Tabla">
    <w:name w:val="Tabla"/>
    <w:basedOn w:val="Leyenda"/>
    <w:qFormat/>
    <w:pPr/>
    <w:rPr/>
  </w:style>
  <w:style w:type="paragraph" w:styleId="Figura">
    <w:name w:val="Figura"/>
    <w:basedOn w:val="Leyenda"/>
    <w:qFormat/>
    <w:pPr/>
    <w:rPr/>
  </w:style>
  <w:style w:type="paragraph" w:styleId="Contenidodelmarco">
    <w:name w:val="Contenido del marco"/>
    <w:basedOn w:val="Normal"/>
    <w:qFormat/>
    <w:pPr/>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Sumario3">
    <w:name w:val="TOC 3"/>
    <w:basedOn w:val="Ndice"/>
    <w:pPr>
      <w:tabs>
        <w:tab w:val="clear" w:pos="720"/>
        <w:tab w:val="right" w:pos="9072" w:leader="dot"/>
      </w:tabs>
      <w:ind w:left="566" w:right="0" w:hanging="0"/>
    </w:pPr>
    <w:rPr/>
  </w:style>
  <w:style w:type="paragraph" w:styleId="Sumario4">
    <w:name w:val="TOC 4"/>
    <w:basedOn w:val="Ndice"/>
    <w:pPr>
      <w:tabs>
        <w:tab w:val="clear" w:pos="720"/>
        <w:tab w:val="right" w:pos="8789" w:leader="dot"/>
      </w:tabs>
      <w:ind w:left="849" w:right="0" w:hanging="0"/>
    </w:pPr>
    <w:rPr/>
  </w:style>
  <w:style w:type="paragraph" w:styleId="Piedepgina">
    <w:name w:val="Footer"/>
    <w:basedOn w:val="Cabeceraypie"/>
    <w:pPr>
      <w:suppressLineNumbers/>
    </w:pPr>
    <w:rPr/>
  </w:style>
  <w:style w:type="paragraph" w:styleId="Subttulo">
    <w:name w:val="Subtitle"/>
    <w:basedOn w:val="Ttulo"/>
    <w:next w:val="Cuerpodetexto"/>
    <w:qFormat/>
    <w:pPr>
      <w:spacing w:before="60" w:after="120"/>
      <w:jc w:val="center"/>
    </w:pPr>
    <w:rPr>
      <w:sz w:val="36"/>
      <w:szCs w:val="36"/>
    </w:rPr>
  </w:style>
  <w:style w:type="paragraph" w:styleId="Sumario5">
    <w:name w:val="TOC 5"/>
    <w:basedOn w:val="Ndice"/>
    <w:pPr>
      <w:tabs>
        <w:tab w:val="clear" w:pos="720"/>
        <w:tab w:val="right" w:pos="8506" w:leader="dot"/>
      </w:tabs>
      <w:ind w:left="1132" w:right="0" w:hanging="0"/>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github.com/fran-romero-campero/MARACAS" TargetMode="External"/><Relationship Id="rId8" Type="http://schemas.openxmlformats.org/officeDocument/2006/relationships/hyperlink" Target="https://greennetwork.us.es/AlgaeFUN/"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28079</TotalTime>
  <Application>LibreOffice/6.4.7.2$Linux_X86_64 LibreOffice_project/40$Build-2</Application>
  <Pages>105</Pages>
  <Words>39097</Words>
  <Characters>227812</Characters>
  <CharactersWithSpaces>266367</CharactersWithSpaces>
  <Paragraphs>1024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2022-04-21T13:50:23Z</dcterms:created>
  <dc:creator/>
  <dc:description/>
  <dc:language>es-ES</dc:language>
  <cp:lastModifiedBy/>
  <dcterms:modified xsi:type="dcterms:W3CDTF">2023-03-14T18:02:15Z</dcterms:modified>
  <cp:revision>289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Unique User Id_1">
    <vt:lpwstr>9c773672-ea77-3d3f-8225-53d0751e79a0</vt:lpwstr>
  </property>
</Properties>
</file>