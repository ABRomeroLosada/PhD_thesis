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90078" w14:textId="63F47E2C" w:rsidR="00A2380C" w:rsidRDefault="007F3CEF">
      <w:pPr>
        <w:jc w:val="both"/>
      </w:pPr>
      <w:bookmarkStart w:id="0" w:name="_GoBack"/>
      <w:bookmarkEnd w:id="0"/>
      <w:r>
        <w:rPr>
          <w:b/>
          <w:bCs/>
        </w:rPr>
        <w:t>Figure 4. Proteome rhythmicity under alternating light/dark cycles and integration with the transcriptome. (A)</w:t>
      </w:r>
      <w:r>
        <w:t xml:space="preserve"> </w:t>
      </w:r>
      <w:proofErr w:type="spellStart"/>
      <w:r>
        <w:t>Barplots</w:t>
      </w:r>
      <w:proofErr w:type="spellEnd"/>
      <w:r>
        <w:t xml:space="preserve"> representing the number of identified </w:t>
      </w:r>
      <w:ins w:id="1" w:author="MERCEDES GARCIA GONZALEZ" w:date="2022-11-23T10:01:00Z">
        <w:r w:rsidR="0079418A">
          <w:t xml:space="preserve">rhythmic </w:t>
        </w:r>
      </w:ins>
      <w:r>
        <w:t>proteins under long day condition</w:t>
      </w:r>
      <w:del w:id="2" w:author="MERCEDES GARCIA GONZALEZ" w:date="2022-11-23T10:00:00Z">
        <w:r w:rsidDel="0079418A">
          <w:delText>s</w:delText>
        </w:r>
      </w:del>
      <w:r>
        <w:t xml:space="preserve"> (top</w:t>
      </w:r>
      <w:ins w:id="3" w:author="MERCEDES GARCIA GONZALEZ" w:date="2022-11-23T10:00:00Z">
        <w:r w:rsidR="0079418A">
          <w:t>, in blue</w:t>
        </w:r>
      </w:ins>
      <w:r>
        <w:t>, LD, 16h light / 8h dark) and under short day condition</w:t>
      </w:r>
      <w:del w:id="4" w:author="MERCEDES GARCIA GONZALEZ" w:date="2022-11-23T10:00:00Z">
        <w:r w:rsidDel="0079418A">
          <w:delText>s</w:delText>
        </w:r>
      </w:del>
      <w:r>
        <w:t xml:space="preserve"> </w:t>
      </w:r>
      <w:r>
        <w:t>(bottom</w:t>
      </w:r>
      <w:ins w:id="5" w:author="MERCEDES GARCIA GONZALEZ" w:date="2022-11-23T10:00:00Z">
        <w:r w:rsidR="0079418A">
          <w:t>, in red</w:t>
        </w:r>
      </w:ins>
      <w:r>
        <w:t>, SD, 16h light / 8h dark).</w:t>
      </w:r>
      <w:del w:id="6" w:author="MERCEDES GARCIA GONZALEZ" w:date="2022-11-23T10:01:00Z">
        <w:r w:rsidDel="0079418A">
          <w:delText xml:space="preserve"> The number of rhythmic proteins under LD conditions is represented in blue and under SD conditions in red</w:delText>
        </w:r>
      </w:del>
      <w:r>
        <w:t xml:space="preserve">. </w:t>
      </w:r>
      <w:proofErr w:type="gramStart"/>
      <w:r>
        <w:t>Non rhythmic</w:t>
      </w:r>
      <w:proofErr w:type="gramEnd"/>
      <w:r>
        <w:t xml:space="preserve"> proteins are represented in white. </w:t>
      </w:r>
      <w:r>
        <w:rPr>
          <w:b/>
          <w:bCs/>
        </w:rPr>
        <w:t>(B)</w:t>
      </w:r>
      <w:r>
        <w:t xml:space="preserve"> </w:t>
      </w:r>
      <w:ins w:id="7" w:author="MERCEDES GARCIA GONZALEZ" w:date="2022-11-23T10:03:00Z">
        <w:r w:rsidR="0079418A">
          <w:t>E</w:t>
        </w:r>
      </w:ins>
      <w:ins w:id="8" w:author="MERCEDES GARCIA GONZALEZ" w:date="2022-11-23T10:04:00Z">
        <w:r w:rsidR="0079418A">
          <w:t xml:space="preserve">xample of </w:t>
        </w:r>
      </w:ins>
      <w:del w:id="9" w:author="MERCEDES GARCIA GONZALEZ" w:date="2022-11-23T10:03:00Z">
        <w:r w:rsidDel="0079418A">
          <w:delText>P</w:delText>
        </w:r>
      </w:del>
      <w:ins w:id="10" w:author="MERCEDES GARCIA GONZALEZ" w:date="2022-11-23T10:04:00Z">
        <w:r w:rsidR="0079418A">
          <w:t>p</w:t>
        </w:r>
      </w:ins>
      <w:r>
        <w:t>rotein abundance profiles under LD (top, blue) and SD (bottom</w:t>
      </w:r>
      <w:r>
        <w:t>, red) condition</w:t>
      </w:r>
      <w:r>
        <w:t>s</w:t>
      </w:r>
      <w:r>
        <w:t xml:space="preserve"> represented together with gene expression profiles under LD (top, light blue) and SD (bottom, light red) conditions for </w:t>
      </w:r>
      <w:proofErr w:type="spellStart"/>
      <w:r>
        <w:rPr>
          <w:i/>
          <w:iCs/>
        </w:rPr>
        <w:t>Minichromose</w:t>
      </w:r>
      <w:proofErr w:type="spellEnd"/>
      <w:r>
        <w:rPr>
          <w:i/>
          <w:iCs/>
        </w:rPr>
        <w:t xml:space="preserve"> Maintenance 2</w:t>
      </w:r>
      <w:r>
        <w:t xml:space="preserve"> (</w:t>
      </w:r>
      <w:r>
        <w:rPr>
          <w:i/>
          <w:iCs/>
        </w:rPr>
        <w:t>ostta11g00910</w:t>
      </w:r>
      <w:r>
        <w:t>,</w:t>
      </w:r>
      <w:r>
        <w:rPr>
          <w:i/>
          <w:iCs/>
        </w:rPr>
        <w:t xml:space="preserve"> MCM2</w:t>
      </w:r>
      <w:r>
        <w:t>). White rectangles represent photoperiods (light periods</w:t>
      </w:r>
      <w:del w:id="11" w:author="MERCEDES GARCIA GONZALEZ" w:date="2022-11-23T10:04:00Z">
        <w:r w:rsidDel="0079418A">
          <w:delText xml:space="preserve"> or days</w:delText>
        </w:r>
      </w:del>
      <w:r>
        <w:t>), blu</w:t>
      </w:r>
      <w:r>
        <w:t xml:space="preserve">e and red filled rectangles correspond to </w:t>
      </w:r>
      <w:proofErr w:type="spellStart"/>
      <w:r>
        <w:t>skotoperiods</w:t>
      </w:r>
      <w:proofErr w:type="spellEnd"/>
      <w:r>
        <w:t xml:space="preserve"> under LD and SD respectively (dark periods</w:t>
      </w:r>
      <w:del w:id="12" w:author="MERCEDES GARCIA GONZALEZ" w:date="2022-11-23T10:04:00Z">
        <w:r w:rsidDel="0079418A">
          <w:delText xml:space="preserve"> or nights</w:delText>
        </w:r>
      </w:del>
      <w:r>
        <w:t xml:space="preserve">). ZTN, </w:t>
      </w:r>
      <w:proofErr w:type="spellStart"/>
      <w:r>
        <w:t>Zeitgeber</w:t>
      </w:r>
      <w:proofErr w:type="spellEnd"/>
      <w:r>
        <w:t xml:space="preserve"> time N, marks the time point N hours after dawn (lights on, ZT0). </w:t>
      </w:r>
      <w:commentRangeStart w:id="13"/>
      <w:r>
        <w:rPr>
          <w:i/>
          <w:iCs/>
        </w:rPr>
        <w:t>MCM2</w:t>
      </w:r>
      <w:r>
        <w:t xml:space="preserve"> illustrates that commonly protein rhythmic profiles exhibit </w:t>
      </w:r>
      <w:r>
        <w:t>an offset with respect to gene expression profiles</w:t>
      </w:r>
      <w:commentRangeEnd w:id="13"/>
      <w:r w:rsidR="0079418A">
        <w:rPr>
          <w:rStyle w:val="Refdecomentario"/>
          <w:rFonts w:cs="Mangal"/>
        </w:rPr>
        <w:commentReference w:id="13"/>
      </w:r>
      <w:r>
        <w:t xml:space="preserve">. </w:t>
      </w:r>
      <w:r>
        <w:rPr>
          <w:b/>
          <w:bCs/>
        </w:rPr>
        <w:t>(C)</w:t>
      </w:r>
      <w:r>
        <w:t xml:space="preserve"> Histograms showing the distribution of the number of proteins with </w:t>
      </w:r>
      <w:del w:id="14" w:author="MERCEDES GARCIA GONZALEZ" w:date="2022-11-23T10:05:00Z">
        <w:r w:rsidDel="0079418A">
          <w:delText xml:space="preserve">phase or </w:delText>
        </w:r>
      </w:del>
      <w:r>
        <w:t>maximum abundance at specific time points under LD condition</w:t>
      </w:r>
      <w:del w:id="15" w:author="MERCEDES GARCIA GONZALEZ" w:date="2022-11-23T10:06:00Z">
        <w:r w:rsidDel="0079418A">
          <w:delText>s</w:delText>
        </w:r>
      </w:del>
      <w:r>
        <w:t xml:space="preserve"> (top, blue) and SD condition</w:t>
      </w:r>
      <w:del w:id="16" w:author="MERCEDES GARCIA GONZALEZ" w:date="2022-11-23T10:06:00Z">
        <w:r w:rsidDel="0079418A">
          <w:delText>s</w:delText>
        </w:r>
      </w:del>
      <w:r>
        <w:t xml:space="preserve"> (bottom, red). </w:t>
      </w:r>
      <w:commentRangeStart w:id="17"/>
      <w:r>
        <w:t>O</w:t>
      </w:r>
      <w:r>
        <w:t>ffsets are appar</w:t>
      </w:r>
      <w:r>
        <w:t>ent in protein abundance phases with respect to gene expression phases (time points of maximum protein abundance or gene expression)</w:t>
      </w:r>
      <w:commentRangeEnd w:id="17"/>
      <w:r w:rsidR="0079418A">
        <w:rPr>
          <w:rStyle w:val="Refdecomentario"/>
          <w:rFonts w:cs="Mangal"/>
        </w:rPr>
        <w:commentReference w:id="17"/>
      </w:r>
      <w:r>
        <w:t>. Under both LD and SD conditions</w:t>
      </w:r>
      <w:ins w:id="18" w:author="MERCEDES GARCIA GONZALEZ" w:date="2022-11-23T10:14:00Z">
        <w:r w:rsidR="0094668C">
          <w:t>,</w:t>
        </w:r>
      </w:ins>
      <w:r>
        <w:t xml:space="preserve"> protein abundance phases accumulate at the end of the </w:t>
      </w:r>
      <w:proofErr w:type="spellStart"/>
      <w:r>
        <w:t>skotoperiods</w:t>
      </w:r>
      <w:proofErr w:type="spellEnd"/>
      <w:r>
        <w:t xml:space="preserve"> (dark periods) and </w:t>
      </w:r>
      <w:commentRangeStart w:id="19"/>
      <w:r>
        <w:t>duri</w:t>
      </w:r>
      <w:r>
        <w:t>ng</w:t>
      </w:r>
      <w:commentRangeEnd w:id="19"/>
      <w:r w:rsidR="0094668C">
        <w:rPr>
          <w:rStyle w:val="Refdecomentario"/>
          <w:rFonts w:cs="Mangal"/>
        </w:rPr>
        <w:commentReference w:id="19"/>
      </w:r>
      <w:r>
        <w:t xml:space="preserve"> photoperiods (light periods). </w:t>
      </w:r>
      <w:r>
        <w:rPr>
          <w:b/>
          <w:bCs/>
        </w:rPr>
        <w:t>(D)</w:t>
      </w:r>
      <w:r>
        <w:t xml:space="preserve"> Boxplot representing the offset in hours between protein abundance and gene expression </w:t>
      </w:r>
      <w:del w:id="20" w:author="MERCEDES GARCIA GONZALEZ" w:date="2022-11-23T10:25:00Z">
        <w:r w:rsidDel="00AA7871">
          <w:delText xml:space="preserve">phases </w:delText>
        </w:r>
      </w:del>
      <w:ins w:id="21" w:author="MERCEDES GARCIA GONZALEZ" w:date="2022-11-23T10:25:00Z">
        <w:r w:rsidR="00AA7871">
          <w:t>maximum</w:t>
        </w:r>
        <w:r w:rsidR="00AA7871">
          <w:t xml:space="preserve"> </w:t>
        </w:r>
      </w:ins>
      <w:r>
        <w:t xml:space="preserve">under LD (blue) and SD (red) conditions. </w:t>
      </w:r>
      <w:ins w:id="22" w:author="MERCEDES GARCIA GONZALEZ" w:date="2022-11-23T10:26:00Z">
        <w:r w:rsidR="00AA7871">
          <w:t>C</w:t>
        </w:r>
      </w:ins>
      <w:ins w:id="23" w:author="MERCEDES GARCIA GONZALEZ" w:date="2022-11-23T10:25:00Z">
        <w:r w:rsidR="00AA7871">
          <w:t>entral horizontal lines</w:t>
        </w:r>
        <w:r w:rsidR="00AA7871">
          <w:t xml:space="preserve"> </w:t>
        </w:r>
      </w:ins>
      <w:del w:id="24" w:author="MERCEDES GARCIA GONZALEZ" w:date="2022-11-23T10:26:00Z">
        <w:r w:rsidDel="00AA7871">
          <w:delText xml:space="preserve">Medians are </w:delText>
        </w:r>
      </w:del>
      <w:r>
        <w:t>represent</w:t>
      </w:r>
      <w:ins w:id="25" w:author="MERCEDES GARCIA GONZALEZ" w:date="2022-11-23T10:26:00Z">
        <w:r w:rsidR="008C1801">
          <w:t xml:space="preserve"> medians</w:t>
        </w:r>
      </w:ins>
      <w:del w:id="26" w:author="MERCEDES GARCIA GONZALEZ" w:date="2022-11-23T10:26:00Z">
        <w:r w:rsidDel="00AA7871">
          <w:delText>e</w:delText>
        </w:r>
        <w:r w:rsidDel="00AA7871">
          <w:delText>d</w:delText>
        </w:r>
      </w:del>
      <w:del w:id="27" w:author="MERCEDES GARCIA GONZALEZ" w:date="2022-11-23T10:55:00Z">
        <w:r w:rsidDel="008C1801">
          <w:delText xml:space="preserve"> by</w:delText>
        </w:r>
      </w:del>
      <w:del w:id="28" w:author="MERCEDES GARCIA GONZALEZ" w:date="2022-11-23T10:25:00Z">
        <w:r w:rsidDel="00AA7871">
          <w:delText xml:space="preserve"> central horizontal lines</w:delText>
        </w:r>
      </w:del>
      <w:r>
        <w:t xml:space="preserve">, </w:t>
      </w:r>
      <w:ins w:id="29" w:author="MERCEDES GARCIA GONZALEZ" w:date="2022-11-23T10:55:00Z">
        <w:r w:rsidR="008C1801">
          <w:t xml:space="preserve">boxes represent </w:t>
        </w:r>
      </w:ins>
      <w:r>
        <w:t>upper and lower quartiles</w:t>
      </w:r>
      <w:del w:id="30" w:author="MERCEDES GARCIA GONZALEZ" w:date="2022-11-23T10:55:00Z">
        <w:r w:rsidDel="008C1801">
          <w:delText xml:space="preserve"> </w:delText>
        </w:r>
      </w:del>
      <w:ins w:id="31" w:author="MERCEDES GARCIA GONZALEZ" w:date="2022-11-23T10:56:00Z">
        <w:r w:rsidR="008C1801">
          <w:t xml:space="preserve"> and </w:t>
        </w:r>
        <w:r w:rsidR="008C1801">
          <w:t>whisker ends</w:t>
        </w:r>
        <w:r w:rsidR="008C1801" w:rsidDel="008C1801">
          <w:t xml:space="preserve"> </w:t>
        </w:r>
        <w:proofErr w:type="gramStart"/>
        <w:r w:rsidR="008C1801">
          <w:t xml:space="preserve">indicate </w:t>
        </w:r>
      </w:ins>
      <w:proofErr w:type="gramEnd"/>
      <w:del w:id="32" w:author="MERCEDES GARCIA GONZALEZ" w:date="2022-11-23T10:55:00Z">
        <w:r w:rsidDel="008C1801">
          <w:delText>by bo</w:delText>
        </w:r>
        <w:r w:rsidDel="008C1801">
          <w:delText>xes</w:delText>
        </w:r>
      </w:del>
      <w:r>
        <w:t>, minimum and maximum values</w:t>
      </w:r>
      <w:del w:id="33" w:author="MERCEDES GARCIA GONZALEZ" w:date="2022-11-23T10:56:00Z">
        <w:r w:rsidDel="008C1801">
          <w:delText xml:space="preserve"> </w:delText>
        </w:r>
        <w:r w:rsidDel="008C1801">
          <w:delText>b</w:delText>
        </w:r>
        <w:r w:rsidDel="008C1801">
          <w:delText>y</w:delText>
        </w:r>
        <w:r w:rsidDel="008C1801">
          <w:delText xml:space="preserve"> </w:delText>
        </w:r>
        <w:r w:rsidDel="008C1801">
          <w:delText>whisker ends</w:delText>
        </w:r>
      </w:del>
      <w:r>
        <w:t>. Protein/gene offsets are significantly longer under SD conditions with respect to LD conditions according to a p-value of 1.2 × 10</w:t>
      </w:r>
      <w:r>
        <w:rPr>
          <w:vertAlign w:val="superscript"/>
        </w:rPr>
        <w:t xml:space="preserve">-9 </w:t>
      </w:r>
      <w:r>
        <w:t xml:space="preserve">computed using Mann-Whitney-Wilcoxon test. </w:t>
      </w:r>
      <w:r>
        <w:rPr>
          <w:b/>
          <w:bCs/>
        </w:rPr>
        <w:t>(E)</w:t>
      </w:r>
      <w:r>
        <w:t xml:space="preserve"> Boxplots representing prote</w:t>
      </w:r>
      <w:r>
        <w:t xml:space="preserve">in/gene offsets under LD (left, blue) and SD (right, red) conditions for different gene sets with specific </w:t>
      </w:r>
      <w:del w:id="34" w:author="MERCEDES GARCIA GONZALEZ" w:date="2022-11-23T10:57:00Z">
        <w:r w:rsidDel="008C1801">
          <w:delText xml:space="preserve">phases or </w:delText>
        </w:r>
      </w:del>
      <w:r>
        <w:t>maximum expression time points. Under LD condition</w:t>
      </w:r>
      <w:ins w:id="35" w:author="MERCEDES GARCIA GONZALEZ" w:date="2022-11-23T10:58:00Z">
        <w:r w:rsidR="008C1801">
          <w:t>,</w:t>
        </w:r>
      </w:ins>
      <w:del w:id="36" w:author="MERCEDES GARCIA GONZALEZ" w:date="2022-11-23T10:57:00Z">
        <w:r w:rsidDel="008C1801">
          <w:delText>s</w:delText>
        </w:r>
      </w:del>
      <w:r>
        <w:t xml:space="preserve"> no significant difference is observed whereas under SD condition</w:t>
      </w:r>
      <w:ins w:id="37" w:author="MERCEDES GARCIA GONZALEZ" w:date="2022-11-23T10:58:00Z">
        <w:r w:rsidR="008C1801">
          <w:t>,</w:t>
        </w:r>
      </w:ins>
      <w:del w:id="38" w:author="MERCEDES GARCIA GONZALEZ" w:date="2022-11-23T10:58:00Z">
        <w:r w:rsidDel="008C1801">
          <w:delText>s</w:delText>
        </w:r>
      </w:del>
      <w:r>
        <w:t xml:space="preserve"> genes with </w:t>
      </w:r>
      <w:del w:id="39" w:author="MERCEDES GARCIA GONZALEZ" w:date="2022-11-23T10:58:00Z">
        <w:r w:rsidDel="008C1801">
          <w:delText xml:space="preserve">phases </w:delText>
        </w:r>
      </w:del>
      <w:ins w:id="40" w:author="MERCEDES GARCIA GONZALEZ" w:date="2022-11-23T10:58:00Z">
        <w:r w:rsidR="008C1801">
          <w:t>maximum expression</w:t>
        </w:r>
        <w:r w:rsidR="008C1801">
          <w:t xml:space="preserve"> </w:t>
        </w:r>
      </w:ins>
      <w:r>
        <w:t>dur</w:t>
      </w:r>
      <w:r>
        <w:t xml:space="preserve">ing the </w:t>
      </w:r>
      <w:proofErr w:type="spellStart"/>
      <w:r>
        <w:t>skotoperiod</w:t>
      </w:r>
      <w:proofErr w:type="spellEnd"/>
      <w:r>
        <w:t xml:space="preserve"> (dark period ZT8, ZT12, ZT16 and ZT20) present significantly longer offsets when compared to those genes with </w:t>
      </w:r>
      <w:del w:id="41" w:author="MERCEDES GARCIA GONZALEZ" w:date="2022-11-23T10:58:00Z">
        <w:r w:rsidDel="008C1801">
          <w:delText xml:space="preserve">phases </w:delText>
        </w:r>
      </w:del>
      <w:ins w:id="42" w:author="MERCEDES GARCIA GONZALEZ" w:date="2022-11-23T10:58:00Z">
        <w:r w:rsidR="008C1801">
          <w:t>maximum expression</w:t>
        </w:r>
        <w:r w:rsidR="008C1801">
          <w:t xml:space="preserve"> </w:t>
        </w:r>
      </w:ins>
      <w:r>
        <w:t xml:space="preserve">during the photoperiod (light period ZT0 and ZT4) according to Mann-Whitney-Wilcoxon test. </w:t>
      </w:r>
      <w:r>
        <w:rPr>
          <w:b/>
          <w:bCs/>
        </w:rPr>
        <w:t>(F)</w:t>
      </w:r>
      <w:r>
        <w:t xml:space="preserve"> Boxplot illustrating how</w:t>
      </w:r>
      <w:r>
        <w:t xml:space="preserve"> genes involved in different biological processes according to their gene ontology (GO) annotation present distinct protein/gene offsets</w:t>
      </w:r>
      <w:ins w:id="43" w:author="MERCEDES GARCIA GONZALEZ" w:date="2022-11-23T10:59:00Z">
        <w:r w:rsidR="008C1801">
          <w:t>,</w:t>
        </w:r>
      </w:ins>
      <w:r>
        <w:t xml:space="preserve"> that are longer under SD (red) than LD (blue) conditions. DNA replication (GO</w:t>
      </w:r>
      <w:proofErr w:type="gramStart"/>
      <w:r>
        <w:t>:0006260</w:t>
      </w:r>
      <w:proofErr w:type="gramEnd"/>
      <w:r>
        <w:t>), photosynthesis (GO:0009521) and</w:t>
      </w:r>
      <w:r>
        <w:t xml:space="preserve"> translation (GO:0006412) are chosen as examples</w:t>
      </w:r>
      <w:del w:id="44" w:author="MERCEDES GARCIA GONZALEZ" w:date="2022-11-23T11:00:00Z">
        <w:r w:rsidDel="008C1801">
          <w:delText xml:space="preserve"> exhibiting short and long protein/gene offsets</w:delText>
        </w:r>
      </w:del>
      <w:r>
        <w:t xml:space="preserve">. </w:t>
      </w:r>
      <w:r>
        <w:rPr>
          <w:b/>
          <w:bCs/>
        </w:rPr>
        <w:t>(G)</w:t>
      </w:r>
      <w:r>
        <w:t xml:space="preserve"> Protein abundance and gene expression profiles under LD and SD conditions for </w:t>
      </w:r>
      <w:r>
        <w:rPr>
          <w:i/>
          <w:iCs/>
        </w:rPr>
        <w:t>Sister Chromatid Cohesion 1</w:t>
      </w:r>
      <w:r>
        <w:t xml:space="preserve"> (left, </w:t>
      </w:r>
      <w:r>
        <w:rPr>
          <w:i/>
          <w:iCs/>
        </w:rPr>
        <w:t>ostta03g03780</w:t>
      </w:r>
      <w:r>
        <w:t xml:space="preserve">, </w:t>
      </w:r>
      <w:r>
        <w:rPr>
          <w:i/>
          <w:iCs/>
        </w:rPr>
        <w:t>SMC1</w:t>
      </w:r>
      <w:r>
        <w:t xml:space="preserve">), </w:t>
      </w:r>
      <w:r>
        <w:rPr>
          <w:i/>
          <w:iCs/>
        </w:rPr>
        <w:t xml:space="preserve">Photosystem I Light </w:t>
      </w:r>
      <w:r>
        <w:rPr>
          <w:i/>
          <w:iCs/>
        </w:rPr>
        <w:t xml:space="preserve">Harvesting Complex 2 </w:t>
      </w:r>
      <w:r>
        <w:t xml:space="preserve">(center, </w:t>
      </w:r>
      <w:r>
        <w:rPr>
          <w:i/>
          <w:iCs/>
        </w:rPr>
        <w:t>ostta03g04920</w:t>
      </w:r>
      <w:r>
        <w:t xml:space="preserve">, </w:t>
      </w:r>
      <w:r>
        <w:rPr>
          <w:i/>
          <w:iCs/>
        </w:rPr>
        <w:t>LHCA2</w:t>
      </w:r>
      <w:r>
        <w:t xml:space="preserve">) and </w:t>
      </w:r>
      <w:r>
        <w:rPr>
          <w:i/>
          <w:iCs/>
        </w:rPr>
        <w:t>Ribosomal Protein S1</w:t>
      </w:r>
      <w:r>
        <w:t xml:space="preserve"> (right, </w:t>
      </w:r>
      <w:r>
        <w:rPr>
          <w:i/>
          <w:iCs/>
        </w:rPr>
        <w:t>ostta02g04680</w:t>
      </w:r>
      <w:r>
        <w:t xml:space="preserve">, </w:t>
      </w:r>
      <w:r>
        <w:rPr>
          <w:i/>
          <w:iCs/>
        </w:rPr>
        <w:t>RPS1</w:t>
      </w:r>
      <w:r>
        <w:t xml:space="preserve">). </w:t>
      </w:r>
      <w:commentRangeStart w:id="45"/>
      <w:r>
        <w:t>This illustrates how genes involved in DNA replication or photosynthesis present short gene/protein offsets whereas genes involved in translation pre</w:t>
      </w:r>
      <w:r>
        <w:t xml:space="preserve">sent long </w:t>
      </w:r>
      <w:commentRangeEnd w:id="45"/>
      <w:r>
        <w:rPr>
          <w:rStyle w:val="Refdecomentario"/>
          <w:rFonts w:cs="Mangal"/>
        </w:rPr>
        <w:commentReference w:id="45"/>
      </w:r>
      <w:commentRangeStart w:id="46"/>
      <w:r>
        <w:t>offsets</w:t>
      </w:r>
      <w:commentRangeEnd w:id="46"/>
      <w:r w:rsidR="008C1801">
        <w:rPr>
          <w:rStyle w:val="Refdecomentario"/>
          <w:rFonts w:cs="Mangal"/>
        </w:rPr>
        <w:commentReference w:id="46"/>
      </w:r>
      <w:r>
        <w:t xml:space="preserve">. </w:t>
      </w:r>
    </w:p>
    <w:p w14:paraId="7BD3D0DC" w14:textId="77777777" w:rsidR="00A2380C" w:rsidRDefault="00A2380C">
      <w:pPr>
        <w:jc w:val="both"/>
      </w:pPr>
    </w:p>
    <w:p w14:paraId="08007CE4" w14:textId="77777777" w:rsidR="00A2380C" w:rsidRDefault="00A2380C">
      <w:pPr>
        <w:jc w:val="both"/>
      </w:pPr>
    </w:p>
    <w:p w14:paraId="15C3D8C6" w14:textId="77777777" w:rsidR="00A2380C" w:rsidRDefault="00A2380C">
      <w:pPr>
        <w:jc w:val="both"/>
      </w:pPr>
    </w:p>
    <w:sectPr w:rsidR="00A2380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MERCEDES GARCIA GONZALEZ" w:date="2022-11-23T10:05:00Z" w:initials="MGG">
    <w:p w14:paraId="1A784FB4" w14:textId="77777777" w:rsidR="0079418A" w:rsidRDefault="0079418A">
      <w:pPr>
        <w:pStyle w:val="Textocomentario"/>
      </w:pPr>
      <w:r>
        <w:rPr>
          <w:rStyle w:val="Refdecomentario"/>
        </w:rPr>
        <w:annotationRef/>
      </w:r>
      <w:proofErr w:type="spellStart"/>
      <w:r>
        <w:t>Resultado</w:t>
      </w:r>
      <w:proofErr w:type="spellEnd"/>
      <w:proofErr w:type="gramStart"/>
      <w:r>
        <w:t>??</w:t>
      </w:r>
      <w:proofErr w:type="gramEnd"/>
    </w:p>
  </w:comment>
  <w:comment w:id="17" w:author="MERCEDES GARCIA GONZALEZ" w:date="2022-11-23T10:08:00Z" w:initials="MGG">
    <w:p w14:paraId="14966FAE" w14:textId="77777777" w:rsidR="0079418A" w:rsidRDefault="0079418A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79418A">
        <w:rPr>
          <w:lang w:val="es-ES"/>
        </w:rPr>
        <w:t>¿Cómo se ve la</w:t>
      </w:r>
      <w:r>
        <w:rPr>
          <w:lang w:val="es-ES"/>
        </w:rPr>
        <w:t xml:space="preserve"> </w:t>
      </w:r>
      <w:r w:rsidRPr="0079418A">
        <w:rPr>
          <w:lang w:val="es-ES"/>
        </w:rPr>
        <w:t>compensación en esa figura</w:t>
      </w:r>
      <w:r>
        <w:rPr>
          <w:lang w:val="es-ES"/>
        </w:rPr>
        <w:t>?</w:t>
      </w:r>
    </w:p>
    <w:p w14:paraId="6A471E08" w14:textId="77777777" w:rsidR="0079418A" w:rsidRPr="0079418A" w:rsidRDefault="0079418A">
      <w:pPr>
        <w:pStyle w:val="Textocomentario"/>
        <w:rPr>
          <w:lang w:val="es-ES"/>
        </w:rPr>
      </w:pPr>
      <w:r>
        <w:rPr>
          <w:lang w:val="es-ES"/>
        </w:rPr>
        <w:t>¿Cuál es el significado biológico de “compensación”?</w:t>
      </w:r>
    </w:p>
  </w:comment>
  <w:comment w:id="19" w:author="MERCEDES GARCIA GONZALEZ" w:date="2022-11-23T10:15:00Z" w:initials="MGG">
    <w:p w14:paraId="4557FF1C" w14:textId="77777777" w:rsidR="0094668C" w:rsidRDefault="0094668C">
      <w:pPr>
        <w:pStyle w:val="Textocomentario"/>
      </w:pPr>
      <w:r>
        <w:rPr>
          <w:rStyle w:val="Refdecomentario"/>
        </w:rPr>
        <w:annotationRef/>
      </w:r>
      <w:proofErr w:type="spellStart"/>
      <w:r>
        <w:t>Diría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at the beginning of light period</w:t>
      </w:r>
    </w:p>
  </w:comment>
  <w:comment w:id="45" w:author="MERCEDES GARCIA GONZALEZ" w:date="2022-11-23T11:02:00Z" w:initials="MGG">
    <w:p w14:paraId="7C4DE8D4" w14:textId="56827E39" w:rsidR="007F3CEF" w:rsidRDefault="007F3CEF">
      <w:pPr>
        <w:pStyle w:val="Textocomentario"/>
      </w:pPr>
      <w:r>
        <w:rPr>
          <w:rStyle w:val="Refdecomentario"/>
        </w:rPr>
        <w:annotationRef/>
      </w:r>
      <w:proofErr w:type="spellStart"/>
      <w:r>
        <w:t>Resultados</w:t>
      </w:r>
      <w:proofErr w:type="spellEnd"/>
      <w:proofErr w:type="gramStart"/>
      <w:r>
        <w:t>??</w:t>
      </w:r>
      <w:proofErr w:type="gramEnd"/>
    </w:p>
  </w:comment>
  <w:comment w:id="46" w:author="MERCEDES GARCIA GONZALEZ" w:date="2022-11-23T11:00:00Z" w:initials="MGG">
    <w:p w14:paraId="1E42FFFC" w14:textId="77777777" w:rsidR="008C1801" w:rsidRDefault="008C1801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8C1801">
        <w:rPr>
          <w:lang w:val="es-ES"/>
        </w:rPr>
        <w:t xml:space="preserve">En la figura hay que quitar la </w:t>
      </w:r>
      <w:r>
        <w:rPr>
          <w:lang w:val="es-ES"/>
        </w:rPr>
        <w:t>H y la I, porque en el texto está agrupado en G.</w:t>
      </w:r>
    </w:p>
    <w:p w14:paraId="359954F9" w14:textId="5BCB387D" w:rsidR="008C1801" w:rsidRPr="008C1801" w:rsidRDefault="008C1801">
      <w:pPr>
        <w:pStyle w:val="Textocomentario"/>
        <w:rPr>
          <w:lang w:val="es-E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784FB4" w15:done="0"/>
  <w15:commentEx w15:paraId="6A471E08" w15:done="0"/>
  <w15:commentEx w15:paraId="4557FF1C" w15:done="0"/>
  <w15:commentEx w15:paraId="7C4DE8D4" w15:done="0"/>
  <w15:commentEx w15:paraId="359954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ES GARCIA GONZALEZ">
    <w15:presenceInfo w15:providerId="None" w15:userId="MERCEDES GARCIA GONZAL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9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A2380C"/>
    <w:rsid w:val="0079418A"/>
    <w:rsid w:val="007F3CEF"/>
    <w:rsid w:val="008C1801"/>
    <w:rsid w:val="0094668C"/>
    <w:rsid w:val="00A2380C"/>
    <w:rsid w:val="00AA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E2CA"/>
  <w15:docId w15:val="{3E5D3442-E2D3-407A-8EFA-4915DF4E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7941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418A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418A"/>
    <w:rPr>
      <w:rFonts w:cs="Mangal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41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418A"/>
    <w:rPr>
      <w:rFonts w:cs="Mangal"/>
      <w:b/>
      <w:bCs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418A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18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1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MERCEDES GARCIA GONZALEZ</cp:lastModifiedBy>
  <cp:revision>31</cp:revision>
  <dcterms:created xsi:type="dcterms:W3CDTF">2022-10-11T16:12:00Z</dcterms:created>
  <dcterms:modified xsi:type="dcterms:W3CDTF">2022-11-23T10:02:00Z</dcterms:modified>
  <dc:language>en-US</dc:language>
</cp:coreProperties>
</file>